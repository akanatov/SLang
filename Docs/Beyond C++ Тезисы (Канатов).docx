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DA9" w:rsidRPr="00130DA9" w:rsidRDefault="00130DA9" w:rsidP="00130DA9">
      <w:pPr>
        <w:rPr>
          <w:rFonts w:ascii="Arial" w:hAnsi="Arial" w:cs="Arial"/>
          <w:b/>
          <w:sz w:val="28"/>
          <w:szCs w:val="28"/>
        </w:rPr>
      </w:pPr>
      <w:proofErr w:type="spellStart"/>
      <w:r w:rsidRPr="00130DA9">
        <w:rPr>
          <w:rFonts w:ascii="Arial" w:hAnsi="Arial" w:cs="Arial"/>
          <w:b/>
          <w:sz w:val="28"/>
          <w:szCs w:val="28"/>
        </w:rPr>
        <w:t>Beyond</w:t>
      </w:r>
      <w:proofErr w:type="spellEnd"/>
      <w:r w:rsidRPr="00130DA9">
        <w:rPr>
          <w:rFonts w:ascii="Arial" w:hAnsi="Arial" w:cs="Arial"/>
          <w:b/>
          <w:sz w:val="28"/>
          <w:szCs w:val="28"/>
        </w:rPr>
        <w:t xml:space="preserve"> C++: проект современного языка программирования общего назначения</w:t>
      </w:r>
    </w:p>
    <w:p w:rsidR="00130DA9" w:rsidRPr="001C382F" w:rsidRDefault="001443B2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130DA9" w:rsidRPr="0074326A">
        <w:rPr>
          <w:rFonts w:ascii="Arial" w:hAnsi="Arial" w:cs="Arial"/>
          <w:b/>
          <w:sz w:val="24"/>
          <w:szCs w:val="24"/>
        </w:rPr>
        <w:t>Предпосылки</w:t>
      </w:r>
    </w:p>
    <w:p w:rsidR="00130DA9" w:rsidRPr="001C382F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C382F">
        <w:rPr>
          <w:rFonts w:ascii="Arial" w:hAnsi="Arial" w:cs="Arial"/>
          <w:sz w:val="24"/>
          <w:szCs w:val="24"/>
        </w:rPr>
        <w:t xml:space="preserve">Язык программирования, со своей инфраструктурой – системами поддержки времени выполнения, стандартными и прикладными библиотеками, инструментами и средами разработки (компиляторы, редакторы связей, </w:t>
      </w:r>
      <w:r w:rsidRPr="001C382F">
        <w:rPr>
          <w:rFonts w:ascii="Arial" w:hAnsi="Arial" w:cs="Arial"/>
          <w:sz w:val="24"/>
          <w:szCs w:val="24"/>
          <w:lang w:val="en-US"/>
        </w:rPr>
        <w:t>IDE</w:t>
      </w:r>
      <w:r w:rsidRPr="001C382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представляе</w:t>
      </w:r>
      <w:r w:rsidRPr="001C382F">
        <w:rPr>
          <w:rFonts w:ascii="Arial" w:hAnsi="Arial" w:cs="Arial"/>
          <w:sz w:val="24"/>
          <w:szCs w:val="24"/>
        </w:rPr>
        <w:t xml:space="preserve">т собой </w:t>
      </w:r>
      <w:r>
        <w:rPr>
          <w:rFonts w:ascii="Arial" w:hAnsi="Arial" w:cs="Arial"/>
          <w:sz w:val="24"/>
          <w:szCs w:val="24"/>
        </w:rPr>
        <w:t>ключевой</w:t>
      </w:r>
      <w:r w:rsidRPr="001C382F">
        <w:rPr>
          <w:rFonts w:ascii="Arial" w:hAnsi="Arial" w:cs="Arial"/>
          <w:sz w:val="24"/>
          <w:szCs w:val="24"/>
        </w:rPr>
        <w:t xml:space="preserve"> инструмент создания программного</w:t>
      </w:r>
      <w:r>
        <w:rPr>
          <w:rFonts w:ascii="Arial" w:hAnsi="Arial" w:cs="Arial"/>
          <w:sz w:val="24"/>
          <w:szCs w:val="24"/>
        </w:rPr>
        <w:t xml:space="preserve"> обеспечения и, тем самым, служи</w:t>
      </w:r>
      <w:r w:rsidRPr="001C382F">
        <w:rPr>
          <w:rFonts w:ascii="Arial" w:hAnsi="Arial" w:cs="Arial"/>
          <w:sz w:val="24"/>
          <w:szCs w:val="24"/>
        </w:rPr>
        <w:t xml:space="preserve">т </w:t>
      </w:r>
      <w:r>
        <w:rPr>
          <w:rFonts w:ascii="Arial" w:hAnsi="Arial" w:cs="Arial"/>
          <w:sz w:val="24"/>
          <w:szCs w:val="24"/>
        </w:rPr>
        <w:t>определяющим</w:t>
      </w:r>
      <w:r w:rsidRPr="001C382F">
        <w:rPr>
          <w:rFonts w:ascii="Arial" w:hAnsi="Arial" w:cs="Arial"/>
          <w:sz w:val="24"/>
          <w:szCs w:val="24"/>
        </w:rPr>
        <w:t xml:space="preserve"> фактором обеспечения эффективного, безопасного и надежного функционирования многочисленных и разнообразных электронных устройств в современном мире.</w:t>
      </w:r>
    </w:p>
    <w:p w:rsidR="00130DA9" w:rsidRPr="001C382F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C382F">
        <w:rPr>
          <w:rFonts w:ascii="Arial" w:hAnsi="Arial" w:cs="Arial"/>
          <w:sz w:val="24"/>
          <w:szCs w:val="24"/>
        </w:rPr>
        <w:t xml:space="preserve">Существующее положение в сфере языков программирования и, шире, в области инструментария современного программирования весьма далеко от идеала. Большинство языков программирования, наиболее широко используемых в настоящее время, создано более двадцати лет назад и </w:t>
      </w:r>
      <w:r>
        <w:rPr>
          <w:rFonts w:ascii="Arial" w:hAnsi="Arial" w:cs="Arial"/>
          <w:sz w:val="24"/>
          <w:szCs w:val="24"/>
        </w:rPr>
        <w:t>в настоящее время</w:t>
      </w:r>
      <w:r w:rsidRPr="001C382F">
        <w:rPr>
          <w:rFonts w:ascii="Arial" w:hAnsi="Arial" w:cs="Arial"/>
          <w:sz w:val="24"/>
          <w:szCs w:val="24"/>
        </w:rPr>
        <w:t xml:space="preserve"> совершенно не адекватно практически ни одному из современных требований, предъявляемых к инструментам разработки современного ПО. Эти языки архаичны, неуклюжи, громоздки, неудобны и сложны в практическом использовании, не способствуют надежности и эффективности создаваемого ПО, </w:t>
      </w:r>
      <w:r>
        <w:rPr>
          <w:rFonts w:ascii="Arial" w:hAnsi="Arial" w:cs="Arial"/>
          <w:sz w:val="24"/>
          <w:szCs w:val="24"/>
        </w:rPr>
        <w:t xml:space="preserve">зачастую </w:t>
      </w:r>
      <w:r w:rsidRPr="001C382F">
        <w:rPr>
          <w:rFonts w:ascii="Arial" w:hAnsi="Arial" w:cs="Arial"/>
          <w:sz w:val="24"/>
          <w:szCs w:val="24"/>
        </w:rPr>
        <w:t xml:space="preserve">несут явный отпечаток вкусовых пристрастий и </w:t>
      </w:r>
      <w:r>
        <w:rPr>
          <w:rFonts w:ascii="Arial" w:hAnsi="Arial" w:cs="Arial"/>
          <w:sz w:val="24"/>
          <w:szCs w:val="24"/>
        </w:rPr>
        <w:t>причудливых</w:t>
      </w:r>
      <w:r w:rsidRPr="001C382F">
        <w:rPr>
          <w:rFonts w:ascii="Arial" w:hAnsi="Arial" w:cs="Arial"/>
          <w:sz w:val="24"/>
          <w:szCs w:val="24"/>
        </w:rPr>
        <w:t xml:space="preserve"> взглядов их создателей.</w:t>
      </w:r>
    </w:p>
    <w:p w:rsidR="00130DA9" w:rsidRPr="001C382F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C382F">
        <w:rPr>
          <w:rFonts w:ascii="Arial" w:hAnsi="Arial" w:cs="Arial"/>
          <w:sz w:val="24"/>
          <w:szCs w:val="24"/>
        </w:rPr>
        <w:t xml:space="preserve">Новые языки программирования, в изобилии появляющиеся в последние пять-семь лет, пытаются преодолеть указанные недостатки, однако в значительной степени повторяют </w:t>
      </w:r>
      <w:r>
        <w:rPr>
          <w:rFonts w:ascii="Arial" w:hAnsi="Arial" w:cs="Arial"/>
          <w:sz w:val="24"/>
          <w:szCs w:val="24"/>
        </w:rPr>
        <w:t xml:space="preserve">устаревшие и </w:t>
      </w:r>
      <w:r w:rsidRPr="001C382F">
        <w:rPr>
          <w:rFonts w:ascii="Arial" w:hAnsi="Arial" w:cs="Arial"/>
          <w:sz w:val="24"/>
          <w:szCs w:val="24"/>
        </w:rPr>
        <w:t>порочные подходы проектирования, берущие своё начало в восьмидесятых годах прошлого столетия.</w:t>
      </w:r>
    </w:p>
    <w:p w:rsidR="00130DA9" w:rsidRPr="0074326A" w:rsidRDefault="001443B2" w:rsidP="00130DA9">
      <w:pPr>
        <w:spacing w:after="120" w:line="22" w:lineRule="atLeas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130DA9" w:rsidRPr="0074326A">
        <w:rPr>
          <w:rFonts w:ascii="Arial" w:hAnsi="Arial" w:cs="Arial"/>
          <w:b/>
          <w:sz w:val="24"/>
          <w:szCs w:val="24"/>
        </w:rPr>
        <w:t>Существо</w:t>
      </w:r>
      <w:r w:rsidR="00130DA9" w:rsidRPr="0074326A">
        <w:rPr>
          <w:rFonts w:ascii="Arial" w:hAnsi="Arial" w:cs="Arial"/>
          <w:b/>
          <w:szCs w:val="24"/>
        </w:rPr>
        <w:t xml:space="preserve"> </w:t>
      </w:r>
      <w:r w:rsidR="00130DA9" w:rsidRPr="0074326A">
        <w:rPr>
          <w:rFonts w:ascii="Arial" w:hAnsi="Arial" w:cs="Arial"/>
          <w:b/>
          <w:sz w:val="24"/>
          <w:szCs w:val="24"/>
        </w:rPr>
        <w:t>проекта</w:t>
      </w:r>
    </w:p>
    <w:p w:rsidR="00130DA9" w:rsidRPr="00E91F9D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C382F">
        <w:rPr>
          <w:rFonts w:ascii="Arial" w:hAnsi="Arial" w:cs="Arial"/>
          <w:sz w:val="24"/>
          <w:szCs w:val="24"/>
        </w:rPr>
        <w:t xml:space="preserve">Основной смысл предлагаемого проекта заключается в том, чтобы спроектировать и реализовать оригинальный язык программирования (предварительное название – </w:t>
      </w:r>
      <w:r w:rsidRPr="001C382F">
        <w:rPr>
          <w:rFonts w:ascii="Arial" w:hAnsi="Arial" w:cs="Arial"/>
          <w:b/>
          <w:sz w:val="24"/>
          <w:szCs w:val="24"/>
          <w:lang w:val="en-US"/>
        </w:rPr>
        <w:t>SLang</w:t>
      </w:r>
      <w:r w:rsidRPr="001C382F">
        <w:rPr>
          <w:rFonts w:ascii="Arial" w:hAnsi="Arial" w:cs="Arial"/>
          <w:sz w:val="24"/>
          <w:szCs w:val="24"/>
        </w:rPr>
        <w:t>) вместе с необходимой экосистемой: компилятором, подсистемой поддержкой времени выполнения, стандартными библиотеками, редактором связей (комплексатором).</w:t>
      </w:r>
    </w:p>
    <w:p w:rsidR="00130DA9" w:rsidRPr="00951100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951100">
        <w:rPr>
          <w:rFonts w:ascii="Arial" w:hAnsi="Arial" w:cs="Arial"/>
          <w:sz w:val="24"/>
          <w:szCs w:val="24"/>
        </w:rPr>
        <w:t xml:space="preserve">Основной смысл проекта заключается в том, чтобы предложить разработчикам программного обеспечения </w:t>
      </w:r>
      <w:r w:rsidRPr="00951100">
        <w:rPr>
          <w:rFonts w:ascii="Arial" w:hAnsi="Arial" w:cs="Arial"/>
          <w:sz w:val="24"/>
          <w:szCs w:val="24"/>
          <w:lang w:val="en-US"/>
        </w:rPr>
        <w:t>XXI</w:t>
      </w:r>
      <w:r w:rsidRPr="00951100">
        <w:rPr>
          <w:rFonts w:ascii="Arial" w:hAnsi="Arial" w:cs="Arial"/>
          <w:sz w:val="24"/>
          <w:szCs w:val="24"/>
        </w:rPr>
        <w:t xml:space="preserve"> века инструмент, кот</w:t>
      </w:r>
      <w:r>
        <w:rPr>
          <w:rFonts w:ascii="Arial" w:hAnsi="Arial" w:cs="Arial"/>
          <w:sz w:val="24"/>
          <w:szCs w:val="24"/>
        </w:rPr>
        <w:t>о</w:t>
      </w:r>
      <w:r w:rsidRPr="00951100">
        <w:rPr>
          <w:rFonts w:ascii="Arial" w:hAnsi="Arial" w:cs="Arial"/>
          <w:sz w:val="24"/>
          <w:szCs w:val="24"/>
        </w:rPr>
        <w:t xml:space="preserve">рый бы позволил им решать разнообразные задачи наиболее простым и надежным способом в соответствии с </w:t>
      </w:r>
      <w:r>
        <w:rPr>
          <w:rFonts w:ascii="Arial" w:hAnsi="Arial" w:cs="Arial"/>
          <w:sz w:val="24"/>
          <w:szCs w:val="24"/>
        </w:rPr>
        <w:t xml:space="preserve">предъявляемым </w:t>
      </w:r>
      <w:r w:rsidRPr="00951100">
        <w:rPr>
          <w:rFonts w:ascii="Arial" w:hAnsi="Arial" w:cs="Arial"/>
          <w:sz w:val="24"/>
          <w:szCs w:val="24"/>
        </w:rPr>
        <w:t xml:space="preserve">требованиям и </w:t>
      </w:r>
      <w:r>
        <w:rPr>
          <w:rFonts w:ascii="Arial" w:hAnsi="Arial" w:cs="Arial"/>
          <w:sz w:val="24"/>
          <w:szCs w:val="24"/>
        </w:rPr>
        <w:t xml:space="preserve">применительно к </w:t>
      </w:r>
      <w:r w:rsidRPr="00951100">
        <w:rPr>
          <w:rFonts w:ascii="Arial" w:hAnsi="Arial" w:cs="Arial"/>
          <w:sz w:val="24"/>
          <w:szCs w:val="24"/>
        </w:rPr>
        <w:t>разнообразным уровням квалификаци</w:t>
      </w:r>
      <w:r>
        <w:rPr>
          <w:rFonts w:ascii="Arial" w:hAnsi="Arial" w:cs="Arial"/>
          <w:sz w:val="24"/>
          <w:szCs w:val="24"/>
        </w:rPr>
        <w:t>и разработчиков.</w:t>
      </w:r>
    </w:p>
    <w:p w:rsidR="00130DA9" w:rsidRPr="001C382F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C382F">
        <w:rPr>
          <w:rFonts w:ascii="Arial" w:hAnsi="Arial" w:cs="Arial"/>
          <w:sz w:val="24"/>
          <w:szCs w:val="24"/>
        </w:rPr>
        <w:t xml:space="preserve">Язык </w:t>
      </w:r>
      <w:r w:rsidRPr="001C382F">
        <w:rPr>
          <w:rFonts w:ascii="Arial" w:hAnsi="Arial" w:cs="Arial"/>
          <w:sz w:val="24"/>
          <w:szCs w:val="24"/>
          <w:lang w:val="en-US"/>
        </w:rPr>
        <w:t>SLang</w:t>
      </w:r>
      <w:r w:rsidRPr="001C382F">
        <w:rPr>
          <w:rFonts w:ascii="Arial" w:hAnsi="Arial" w:cs="Arial"/>
          <w:sz w:val="24"/>
          <w:szCs w:val="24"/>
        </w:rPr>
        <w:t xml:space="preserve"> воплоща</w:t>
      </w:r>
      <w:r>
        <w:rPr>
          <w:rFonts w:ascii="Arial" w:hAnsi="Arial" w:cs="Arial"/>
          <w:sz w:val="24"/>
          <w:szCs w:val="24"/>
        </w:rPr>
        <w:t>е</w:t>
      </w:r>
      <w:r w:rsidRPr="001C382F">
        <w:rPr>
          <w:rFonts w:ascii="Arial" w:hAnsi="Arial" w:cs="Arial"/>
          <w:sz w:val="24"/>
          <w:szCs w:val="24"/>
        </w:rPr>
        <w:t>т адекватное понимание существа процесса проектирования и разработки современного ПО. Он включа</w:t>
      </w:r>
      <w:r>
        <w:rPr>
          <w:rFonts w:ascii="Arial" w:hAnsi="Arial" w:cs="Arial"/>
          <w:sz w:val="24"/>
          <w:szCs w:val="24"/>
        </w:rPr>
        <w:t>е</w:t>
      </w:r>
      <w:r w:rsidRPr="001C382F">
        <w:rPr>
          <w:rFonts w:ascii="Arial" w:hAnsi="Arial" w:cs="Arial"/>
          <w:sz w:val="24"/>
          <w:szCs w:val="24"/>
        </w:rPr>
        <w:t>т свойства, обеспечивающие надежность, безопасность и эффективность программ, создаваемых с его использованием. В то же время он достаточно прост для обучения, освоения и использования, что обеспечит «гладкий» процесс разработки и сопровождения, а также предоставит возможность включить в сферу разработки ПО более широкие, нежели в настоящее время, сообщества разработчиков, в том числе, непрофессионалов.</w:t>
      </w:r>
    </w:p>
    <w:p w:rsidR="00130DA9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C382F">
        <w:rPr>
          <w:rFonts w:ascii="Arial" w:hAnsi="Arial" w:cs="Arial"/>
          <w:sz w:val="24"/>
          <w:szCs w:val="24"/>
        </w:rPr>
        <w:t xml:space="preserve">Язык </w:t>
      </w:r>
      <w:proofErr w:type="spellStart"/>
      <w:r w:rsidRPr="001C382F">
        <w:rPr>
          <w:rFonts w:ascii="Arial" w:hAnsi="Arial" w:cs="Arial"/>
          <w:sz w:val="24"/>
          <w:szCs w:val="24"/>
          <w:lang w:val="en-US"/>
        </w:rPr>
        <w:t>SLang</w:t>
      </w:r>
      <w:proofErr w:type="spellEnd"/>
      <w:r w:rsidRPr="001C382F">
        <w:rPr>
          <w:rFonts w:ascii="Arial" w:hAnsi="Arial" w:cs="Arial"/>
          <w:sz w:val="24"/>
          <w:szCs w:val="24"/>
        </w:rPr>
        <w:t xml:space="preserve"> носит принципиально универсальный характер, и потому пригоден для успешного создания ПО в различных сферах применений – от </w:t>
      </w:r>
      <w:proofErr w:type="spellStart"/>
      <w:r>
        <w:rPr>
          <w:rFonts w:ascii="Arial" w:hAnsi="Arial" w:cs="Arial"/>
          <w:sz w:val="24"/>
          <w:szCs w:val="24"/>
        </w:rPr>
        <w:t>микро</w:t>
      </w:r>
      <w:r w:rsidRPr="001C382F">
        <w:rPr>
          <w:rFonts w:ascii="Arial" w:hAnsi="Arial" w:cs="Arial"/>
          <w:sz w:val="24"/>
          <w:szCs w:val="24"/>
        </w:rPr>
        <w:t>устройств</w:t>
      </w:r>
      <w:proofErr w:type="spellEnd"/>
      <w:r w:rsidRPr="001C382F">
        <w:rPr>
          <w:rFonts w:ascii="Arial" w:hAnsi="Arial" w:cs="Arial"/>
          <w:sz w:val="24"/>
          <w:szCs w:val="24"/>
        </w:rPr>
        <w:t xml:space="preserve"> с минимальными характеристиками производительности и памяти (</w:t>
      </w:r>
      <w:r>
        <w:rPr>
          <w:rFonts w:ascii="Arial" w:hAnsi="Arial" w:cs="Arial"/>
          <w:sz w:val="24"/>
          <w:szCs w:val="24"/>
        </w:rPr>
        <w:t xml:space="preserve">что особенно существенно в сфере «интернета вещей», </w:t>
      </w:r>
      <w:proofErr w:type="spellStart"/>
      <w:r w:rsidRPr="001C382F">
        <w:rPr>
          <w:rFonts w:ascii="Arial" w:hAnsi="Arial" w:cs="Arial"/>
          <w:sz w:val="24"/>
          <w:szCs w:val="24"/>
          <w:lang w:val="en-US"/>
        </w:rPr>
        <w:t>IoT</w:t>
      </w:r>
      <w:proofErr w:type="spellEnd"/>
      <w:r w:rsidRPr="001C382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1C382F">
        <w:rPr>
          <w:rFonts w:ascii="Arial" w:hAnsi="Arial" w:cs="Arial"/>
          <w:sz w:val="24"/>
          <w:szCs w:val="24"/>
        </w:rPr>
        <w:t xml:space="preserve"> мобильных устройств</w:t>
      </w:r>
      <w:r>
        <w:rPr>
          <w:rFonts w:ascii="Arial" w:hAnsi="Arial" w:cs="Arial"/>
          <w:sz w:val="24"/>
          <w:szCs w:val="24"/>
        </w:rPr>
        <w:t>, приложений</w:t>
      </w:r>
      <w:r w:rsidRPr="001C38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для сети Интернет, </w:t>
      </w:r>
      <w:r w:rsidRPr="001C382F">
        <w:rPr>
          <w:rFonts w:ascii="Arial" w:hAnsi="Arial" w:cs="Arial"/>
          <w:sz w:val="24"/>
          <w:szCs w:val="24"/>
        </w:rPr>
        <w:t>до серверных систем, суперкомпьютеров и систем реального времени.</w:t>
      </w:r>
    </w:p>
    <w:p w:rsidR="00130DA9" w:rsidRPr="00AF23C9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Язык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AF23C9">
        <w:rPr>
          <w:rFonts w:ascii="Arial" w:hAnsi="Arial" w:cs="Arial"/>
          <w:sz w:val="24"/>
          <w:szCs w:val="24"/>
        </w:rPr>
        <w:t xml:space="preserve"> – </w:t>
      </w:r>
      <w:r w:rsidRPr="001443B2">
        <w:rPr>
          <w:rFonts w:ascii="Arial" w:hAnsi="Arial" w:cs="Arial"/>
          <w:i/>
          <w:sz w:val="24"/>
          <w:szCs w:val="24"/>
        </w:rPr>
        <w:t>масштабируемый</w:t>
      </w:r>
      <w:r>
        <w:rPr>
          <w:rFonts w:ascii="Arial" w:hAnsi="Arial" w:cs="Arial"/>
          <w:sz w:val="24"/>
          <w:szCs w:val="24"/>
        </w:rPr>
        <w:t>; под этим подразумевается его пригодность для реализации программных систем различного масштаба и сложности: от многофункциональных, логически насыщенных систем с повышенными требованиями к надежности, до коротких программ («скриптов»), решающих простые прикладные задачи.</w:t>
      </w:r>
    </w:p>
    <w:p w:rsidR="00130DA9" w:rsidRPr="001C382F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C382F">
        <w:rPr>
          <w:rFonts w:ascii="Arial" w:hAnsi="Arial" w:cs="Arial"/>
          <w:sz w:val="24"/>
          <w:szCs w:val="24"/>
        </w:rPr>
        <w:t>Помимо языка, проект будет включать необходимый (на первом этапе – минимальный, в итоге – исчерпывающий) набор инструментов, в совокупности обеспечивающих полный жизненный цикл программ.</w:t>
      </w:r>
    </w:p>
    <w:p w:rsidR="00130DA9" w:rsidRPr="004B66FF" w:rsidRDefault="00130DA9" w:rsidP="00130DA9">
      <w:pPr>
        <w:spacing w:after="120" w:line="22" w:lineRule="atLeast"/>
        <w:rPr>
          <w:rFonts w:ascii="Arial" w:hAnsi="Arial" w:cs="Arial"/>
          <w:i/>
          <w:sz w:val="24"/>
          <w:szCs w:val="24"/>
          <w:rPrChange w:id="0" w:author="kanatov" w:date="2017-02-06T23:22:00Z">
            <w:rPr>
              <w:rFonts w:ascii="Arial" w:hAnsi="Arial" w:cs="Arial"/>
              <w:sz w:val="24"/>
              <w:szCs w:val="24"/>
            </w:rPr>
          </w:rPrChange>
        </w:rPr>
      </w:pPr>
      <w:r>
        <w:rPr>
          <w:rFonts w:ascii="Arial" w:hAnsi="Arial" w:cs="Arial"/>
          <w:sz w:val="24"/>
          <w:szCs w:val="24"/>
        </w:rPr>
        <w:t xml:space="preserve">Язык спроектирован как </w:t>
      </w:r>
      <w:r w:rsidRPr="001443B2">
        <w:rPr>
          <w:rFonts w:ascii="Arial" w:hAnsi="Arial" w:cs="Arial"/>
          <w:i/>
          <w:sz w:val="24"/>
          <w:szCs w:val="24"/>
        </w:rPr>
        <w:t>машинно-независимый</w:t>
      </w:r>
      <w:r>
        <w:rPr>
          <w:rFonts w:ascii="Arial" w:hAnsi="Arial" w:cs="Arial"/>
          <w:sz w:val="24"/>
          <w:szCs w:val="24"/>
        </w:rPr>
        <w:t xml:space="preserve">. Его семантика имеет высокий уровень и не ориентирована на особенности какой-либо аппаратной или программной платформы. В то же время, язык может быть эффективно реализован для любой </w:t>
      </w:r>
      <w:r w:rsidRPr="001C382F">
        <w:rPr>
          <w:rFonts w:ascii="Arial" w:hAnsi="Arial" w:cs="Arial"/>
          <w:sz w:val="24"/>
          <w:szCs w:val="24"/>
        </w:rPr>
        <w:t>распространённ</w:t>
      </w:r>
      <w:r>
        <w:rPr>
          <w:rFonts w:ascii="Arial" w:hAnsi="Arial" w:cs="Arial"/>
          <w:sz w:val="24"/>
          <w:szCs w:val="24"/>
        </w:rPr>
        <w:t>ой</w:t>
      </w:r>
      <w:r w:rsidRPr="001C382F">
        <w:rPr>
          <w:rFonts w:ascii="Arial" w:hAnsi="Arial" w:cs="Arial"/>
          <w:sz w:val="24"/>
          <w:szCs w:val="24"/>
        </w:rPr>
        <w:t xml:space="preserve"> в настоящее время среды. </w:t>
      </w:r>
      <w:r w:rsidRPr="004B66FF">
        <w:rPr>
          <w:rFonts w:ascii="Arial" w:hAnsi="Arial" w:cs="Arial"/>
          <w:i/>
          <w:sz w:val="24"/>
          <w:szCs w:val="24"/>
          <w:rPrChange w:id="1" w:author="kanatov" w:date="2017-02-06T23:22:00Z">
            <w:rPr>
              <w:rFonts w:ascii="Arial" w:hAnsi="Arial" w:cs="Arial"/>
              <w:sz w:val="24"/>
              <w:szCs w:val="24"/>
            </w:rPr>
          </w:rPrChange>
        </w:rPr>
        <w:t xml:space="preserve">К ним относятся </w:t>
      </w:r>
      <w:r w:rsidRPr="004B66FF">
        <w:rPr>
          <w:rFonts w:ascii="Arial" w:hAnsi="Arial" w:cs="Arial"/>
          <w:i/>
          <w:sz w:val="24"/>
          <w:szCs w:val="24"/>
          <w:lang w:val="en-US"/>
          <w:rPrChange w:id="2" w:author="kanatov" w:date="2017-02-06T23:22:00Z">
            <w:rPr>
              <w:rFonts w:ascii="Arial" w:hAnsi="Arial" w:cs="Arial"/>
              <w:sz w:val="24"/>
              <w:szCs w:val="24"/>
              <w:lang w:val="en-US"/>
            </w:rPr>
          </w:rPrChange>
        </w:rPr>
        <w:t>Linux</w:t>
      </w:r>
      <w:r w:rsidRPr="004B66FF">
        <w:rPr>
          <w:rFonts w:ascii="Arial" w:hAnsi="Arial" w:cs="Arial"/>
          <w:i/>
          <w:sz w:val="24"/>
          <w:szCs w:val="24"/>
          <w:rPrChange w:id="3" w:author="kanatov" w:date="2017-02-06T23:22:00Z">
            <w:rPr>
              <w:rFonts w:ascii="Arial" w:hAnsi="Arial" w:cs="Arial"/>
              <w:sz w:val="24"/>
              <w:szCs w:val="24"/>
            </w:rPr>
          </w:rPrChange>
        </w:rPr>
        <w:t xml:space="preserve"> и её наиболее популярные клоны, версии и сборки, </w:t>
      </w:r>
      <w:r w:rsidRPr="004B66FF">
        <w:rPr>
          <w:rFonts w:ascii="Arial" w:hAnsi="Arial" w:cs="Arial"/>
          <w:i/>
          <w:sz w:val="24"/>
          <w:szCs w:val="24"/>
          <w:lang w:val="en-US"/>
          <w:rPrChange w:id="4" w:author="kanatov" w:date="2017-02-06T23:22:00Z">
            <w:rPr>
              <w:rFonts w:ascii="Arial" w:hAnsi="Arial" w:cs="Arial"/>
              <w:sz w:val="24"/>
              <w:szCs w:val="24"/>
              <w:lang w:val="en-US"/>
            </w:rPr>
          </w:rPrChange>
        </w:rPr>
        <w:t>iOS</w:t>
      </w:r>
      <w:r w:rsidRPr="004B66FF">
        <w:rPr>
          <w:rFonts w:ascii="Arial" w:hAnsi="Arial" w:cs="Arial"/>
          <w:i/>
          <w:sz w:val="24"/>
          <w:szCs w:val="24"/>
          <w:rPrChange w:id="5" w:author="kanatov" w:date="2017-02-06T23:22:00Z">
            <w:rPr>
              <w:rFonts w:ascii="Arial" w:hAnsi="Arial" w:cs="Arial"/>
              <w:sz w:val="24"/>
              <w:szCs w:val="24"/>
            </w:rPr>
          </w:rPrChange>
        </w:rPr>
        <w:t xml:space="preserve"> (</w:t>
      </w:r>
      <w:r w:rsidRPr="004B66FF">
        <w:rPr>
          <w:rFonts w:ascii="Arial" w:hAnsi="Arial" w:cs="Arial"/>
          <w:i/>
          <w:sz w:val="24"/>
          <w:szCs w:val="24"/>
          <w:lang w:val="en-US"/>
          <w:rPrChange w:id="6" w:author="kanatov" w:date="2017-02-06T23:22:00Z">
            <w:rPr>
              <w:rFonts w:ascii="Arial" w:hAnsi="Arial" w:cs="Arial"/>
              <w:sz w:val="24"/>
              <w:szCs w:val="24"/>
              <w:lang w:val="en-US"/>
            </w:rPr>
          </w:rPrChange>
        </w:rPr>
        <w:t>Apple</w:t>
      </w:r>
      <w:r w:rsidRPr="004B66FF">
        <w:rPr>
          <w:rFonts w:ascii="Arial" w:hAnsi="Arial" w:cs="Arial"/>
          <w:i/>
          <w:sz w:val="24"/>
          <w:szCs w:val="24"/>
          <w:rPrChange w:id="7" w:author="kanatov" w:date="2017-02-06T23:22:00Z">
            <w:rPr>
              <w:rFonts w:ascii="Arial" w:hAnsi="Arial" w:cs="Arial"/>
              <w:sz w:val="24"/>
              <w:szCs w:val="24"/>
            </w:rPr>
          </w:rPrChange>
        </w:rPr>
        <w:t xml:space="preserve">), Windows и </w:t>
      </w:r>
      <w:r w:rsidRPr="004B66FF">
        <w:rPr>
          <w:rFonts w:ascii="Arial" w:hAnsi="Arial" w:cs="Arial"/>
          <w:i/>
          <w:sz w:val="24"/>
          <w:szCs w:val="24"/>
          <w:lang w:val="en-US"/>
          <w:rPrChange w:id="8" w:author="kanatov" w:date="2017-02-06T23:22:00Z">
            <w:rPr>
              <w:rFonts w:ascii="Arial" w:hAnsi="Arial" w:cs="Arial"/>
              <w:sz w:val="24"/>
              <w:szCs w:val="24"/>
              <w:lang w:val="en-US"/>
            </w:rPr>
          </w:rPrChange>
        </w:rPr>
        <w:t>Windows</w:t>
      </w:r>
      <w:r w:rsidRPr="004B66FF">
        <w:rPr>
          <w:rFonts w:ascii="Arial" w:hAnsi="Arial" w:cs="Arial"/>
          <w:i/>
          <w:sz w:val="24"/>
          <w:szCs w:val="24"/>
          <w:rPrChange w:id="9" w:author="kanatov" w:date="2017-02-06T23:22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r w:rsidRPr="004B66FF">
        <w:rPr>
          <w:rFonts w:ascii="Arial" w:hAnsi="Arial" w:cs="Arial"/>
          <w:i/>
          <w:sz w:val="24"/>
          <w:szCs w:val="24"/>
          <w:lang w:val="en-US"/>
          <w:rPrChange w:id="10" w:author="kanatov" w:date="2017-02-06T23:22:00Z">
            <w:rPr>
              <w:rFonts w:ascii="Arial" w:hAnsi="Arial" w:cs="Arial"/>
              <w:sz w:val="24"/>
              <w:szCs w:val="24"/>
              <w:lang w:val="en-US"/>
            </w:rPr>
          </w:rPrChange>
        </w:rPr>
        <w:t>Phone</w:t>
      </w:r>
      <w:r w:rsidRPr="004B66FF">
        <w:rPr>
          <w:rFonts w:ascii="Arial" w:hAnsi="Arial" w:cs="Arial"/>
          <w:i/>
          <w:sz w:val="24"/>
          <w:szCs w:val="24"/>
          <w:rPrChange w:id="11" w:author="kanatov" w:date="2017-02-06T23:22:00Z">
            <w:rPr>
              <w:rFonts w:ascii="Arial" w:hAnsi="Arial" w:cs="Arial"/>
              <w:sz w:val="24"/>
              <w:szCs w:val="24"/>
            </w:rPr>
          </w:rPrChange>
        </w:rPr>
        <w:t>, а также специализированные среды, в том числе, встроенные системы</w:t>
      </w:r>
      <w:proofErr w:type="gramStart"/>
      <w:r w:rsidRPr="004B66FF">
        <w:rPr>
          <w:rFonts w:ascii="Arial" w:hAnsi="Arial" w:cs="Arial"/>
          <w:i/>
          <w:sz w:val="24"/>
          <w:szCs w:val="24"/>
          <w:rPrChange w:id="12" w:author="kanatov" w:date="2017-02-06T23:22:00Z">
            <w:rPr>
              <w:rFonts w:ascii="Arial" w:hAnsi="Arial" w:cs="Arial"/>
              <w:sz w:val="24"/>
              <w:szCs w:val="24"/>
            </w:rPr>
          </w:rPrChange>
        </w:rPr>
        <w:t>.</w:t>
      </w:r>
      <w:ins w:id="13" w:author="kanatov" w:date="2017-02-06T23:22:00Z">
        <w:r w:rsidR="004B66FF" w:rsidRPr="004B66FF">
          <w:rPr>
            <w:rFonts w:ascii="Arial" w:hAnsi="Arial" w:cs="Arial"/>
            <w:i/>
            <w:sz w:val="24"/>
            <w:szCs w:val="24"/>
            <w:rPrChange w:id="14" w:author="kanatov" w:date="2017-02-06T23:22:00Z">
              <w:rPr>
                <w:rFonts w:ascii="Arial" w:hAnsi="Arial" w:cs="Arial"/>
                <w:i/>
                <w:sz w:val="24"/>
                <w:szCs w:val="24"/>
                <w:lang w:val="en-US"/>
              </w:rPr>
            </w:rPrChange>
          </w:rPr>
          <w:t xml:space="preserve"> </w:t>
        </w:r>
        <w:proofErr w:type="gramEnd"/>
        <w:r w:rsidR="004B66FF" w:rsidRPr="004B66FF">
          <w:rPr>
            <w:rFonts w:ascii="Arial" w:hAnsi="Arial" w:cs="Arial"/>
            <w:i/>
            <w:sz w:val="24"/>
            <w:szCs w:val="24"/>
            <w:rPrChange w:id="15" w:author="kanatov" w:date="2017-02-06T23:22:00Z">
              <w:rPr>
                <w:rFonts w:ascii="Arial" w:hAnsi="Arial" w:cs="Arial"/>
                <w:i/>
                <w:sz w:val="24"/>
                <w:szCs w:val="24"/>
                <w:lang w:val="en-US"/>
              </w:rPr>
            </w:rPrChange>
          </w:rPr>
          <w:t>(</w:t>
        </w:r>
        <w:r w:rsidR="004B66FF">
          <w:rPr>
            <w:rFonts w:ascii="Arial" w:hAnsi="Arial" w:cs="Arial"/>
            <w:i/>
            <w:sz w:val="24"/>
            <w:szCs w:val="24"/>
          </w:rPr>
          <w:t xml:space="preserve">Вот это предложение можно удалить при </w:t>
        </w:r>
        <w:proofErr w:type="spellStart"/>
        <w:r w:rsidR="004B66FF">
          <w:rPr>
            <w:rFonts w:ascii="Arial" w:hAnsi="Arial" w:cs="Arial"/>
            <w:i/>
            <w:sz w:val="24"/>
            <w:szCs w:val="24"/>
          </w:rPr>
          <w:t>сокрашении</w:t>
        </w:r>
        <w:proofErr w:type="spellEnd"/>
        <w:r w:rsidR="004B66FF">
          <w:rPr>
            <w:rFonts w:ascii="Arial" w:hAnsi="Arial" w:cs="Arial"/>
            <w:i/>
            <w:sz w:val="24"/>
            <w:szCs w:val="24"/>
          </w:rPr>
          <w:t xml:space="preserve"> – зачем перечислять </w:t>
        </w:r>
        <w:proofErr w:type="gramStart"/>
        <w:r w:rsidR="004B66FF">
          <w:rPr>
            <w:rFonts w:ascii="Arial" w:hAnsi="Arial" w:cs="Arial"/>
            <w:i/>
            <w:sz w:val="24"/>
            <w:szCs w:val="24"/>
          </w:rPr>
          <w:t>то</w:t>
        </w:r>
        <w:proofErr w:type="gramEnd"/>
        <w:r w:rsidR="004B66FF">
          <w:rPr>
            <w:rFonts w:ascii="Arial" w:hAnsi="Arial" w:cs="Arial"/>
            <w:i/>
            <w:sz w:val="24"/>
            <w:szCs w:val="24"/>
          </w:rPr>
          <w:t xml:space="preserve"> что на слуху</w:t>
        </w:r>
        <w:r w:rsidR="004B66FF" w:rsidRPr="004B66FF">
          <w:rPr>
            <w:rFonts w:ascii="Arial" w:hAnsi="Arial" w:cs="Arial"/>
            <w:i/>
            <w:sz w:val="24"/>
            <w:szCs w:val="24"/>
            <w:rPrChange w:id="16" w:author="kanatov" w:date="2017-02-06T23:22:00Z">
              <w:rPr>
                <w:rFonts w:ascii="Arial" w:hAnsi="Arial" w:cs="Arial"/>
                <w:i/>
                <w:sz w:val="24"/>
                <w:szCs w:val="24"/>
                <w:lang w:val="en-US"/>
              </w:rPr>
            </w:rPrChange>
          </w:rPr>
          <w:t>)</w:t>
        </w:r>
      </w:ins>
    </w:p>
    <w:p w:rsidR="00130DA9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443B2">
        <w:rPr>
          <w:rFonts w:ascii="Arial" w:hAnsi="Arial" w:cs="Arial"/>
          <w:i/>
          <w:sz w:val="24"/>
          <w:szCs w:val="24"/>
        </w:rPr>
        <w:t xml:space="preserve">Замечание об </w:t>
      </w:r>
      <w:proofErr w:type="spellStart"/>
      <w:r w:rsidRPr="001443B2">
        <w:rPr>
          <w:rFonts w:ascii="Arial" w:hAnsi="Arial" w:cs="Arial"/>
          <w:i/>
          <w:sz w:val="24"/>
          <w:szCs w:val="24"/>
        </w:rPr>
        <w:t>импортозамещении</w:t>
      </w:r>
      <w:proofErr w:type="spellEnd"/>
      <w:r w:rsidR="001443B2" w:rsidRPr="001443B2"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В настоящее время достаточно остро стоит вопрос создания отечественных версий программного обеспечения различного рода. </w:t>
      </w:r>
      <w:proofErr w:type="gramStart"/>
      <w:r w:rsidRPr="004B66FF">
        <w:rPr>
          <w:rFonts w:ascii="Arial" w:hAnsi="Arial" w:cs="Arial"/>
          <w:i/>
          <w:sz w:val="24"/>
          <w:szCs w:val="24"/>
          <w:rPrChange w:id="17" w:author="kanatov" w:date="2017-02-06T23:23:00Z">
            <w:rPr>
              <w:rFonts w:ascii="Arial" w:hAnsi="Arial" w:cs="Arial"/>
              <w:sz w:val="24"/>
              <w:szCs w:val="24"/>
            </w:rPr>
          </w:rPrChange>
        </w:rPr>
        <w:t>Речь идет о полном спектре программных средств – от программ прикладного характера до базового, системного ПО – операционных систем, систем управления базами данных (СУБД), встроенных систем специального назначения.</w:t>
      </w:r>
      <w:proofErr w:type="gramEnd"/>
      <w:ins w:id="18" w:author="kanatov" w:date="2017-02-06T23:23:00Z">
        <w:r w:rsidR="004B66FF">
          <w:rPr>
            <w:rFonts w:ascii="Arial" w:hAnsi="Arial" w:cs="Arial"/>
            <w:i/>
            <w:sz w:val="24"/>
            <w:szCs w:val="24"/>
          </w:rPr>
          <w:t xml:space="preserve"> </w:t>
        </w:r>
        <w:r w:rsidR="004B66FF" w:rsidRPr="00941E33">
          <w:rPr>
            <w:rFonts w:ascii="Arial" w:hAnsi="Arial" w:cs="Arial"/>
            <w:i/>
            <w:sz w:val="24"/>
            <w:szCs w:val="24"/>
          </w:rPr>
          <w:t>(</w:t>
        </w:r>
        <w:r w:rsidR="004B66FF">
          <w:rPr>
            <w:rFonts w:ascii="Arial" w:hAnsi="Arial" w:cs="Arial"/>
            <w:i/>
            <w:sz w:val="24"/>
            <w:szCs w:val="24"/>
          </w:rPr>
          <w:t xml:space="preserve">Вот это предложение можно удалить при </w:t>
        </w:r>
        <w:proofErr w:type="spellStart"/>
        <w:r w:rsidR="004B66FF">
          <w:rPr>
            <w:rFonts w:ascii="Arial" w:hAnsi="Arial" w:cs="Arial"/>
            <w:i/>
            <w:sz w:val="24"/>
            <w:szCs w:val="24"/>
          </w:rPr>
          <w:t>сокрашении</w:t>
        </w:r>
        <w:proofErr w:type="spellEnd"/>
        <w:r w:rsidR="004B66FF">
          <w:rPr>
            <w:rFonts w:ascii="Arial" w:hAnsi="Arial" w:cs="Arial"/>
            <w:i/>
            <w:sz w:val="24"/>
            <w:szCs w:val="24"/>
          </w:rPr>
          <w:t xml:space="preserve"> – зачем перечислять</w:t>
        </w:r>
        <w:proofErr w:type="gramStart"/>
        <w:r w:rsidR="004B66FF">
          <w:rPr>
            <w:rFonts w:ascii="Arial" w:hAnsi="Arial" w:cs="Arial"/>
            <w:i/>
            <w:sz w:val="24"/>
            <w:szCs w:val="24"/>
          </w:rPr>
          <w:t xml:space="preserve"> </w:t>
        </w:r>
        <w:r w:rsidR="004B66FF" w:rsidRPr="00941E33">
          <w:rPr>
            <w:rFonts w:ascii="Arial" w:hAnsi="Arial" w:cs="Arial"/>
            <w:i/>
            <w:sz w:val="24"/>
            <w:szCs w:val="24"/>
          </w:rPr>
          <w:t>)</w:t>
        </w:r>
      </w:ins>
      <w:proofErr w:type="gramEnd"/>
    </w:p>
    <w:p w:rsidR="004B66FF" w:rsidRDefault="004B66FF" w:rsidP="00130DA9">
      <w:pPr>
        <w:spacing w:after="120" w:line="22" w:lineRule="atLeast"/>
        <w:rPr>
          <w:ins w:id="19" w:author="kanatov" w:date="2017-02-06T23:24:00Z"/>
          <w:rFonts w:ascii="Arial" w:hAnsi="Arial" w:cs="Arial"/>
          <w:sz w:val="24"/>
          <w:szCs w:val="24"/>
        </w:rPr>
      </w:pPr>
      <w:ins w:id="20" w:author="kanatov" w:date="2017-02-06T23:24:00Z">
        <w:r>
          <w:rPr>
            <w:rFonts w:ascii="Arial" w:hAnsi="Arial" w:cs="Arial"/>
            <w:sz w:val="24"/>
            <w:szCs w:val="24"/>
          </w:rPr>
          <w:t xml:space="preserve">Для того чтобы </w:t>
        </w:r>
        <w:proofErr w:type="spellStart"/>
        <w:r>
          <w:rPr>
            <w:rFonts w:ascii="Arial" w:hAnsi="Arial" w:cs="Arial"/>
            <w:sz w:val="24"/>
            <w:szCs w:val="24"/>
          </w:rPr>
          <w:t>импортозамещние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в сфере разработки программного обеспечения было полным необходим также и современный отечес</w:t>
        </w:r>
      </w:ins>
      <w:ins w:id="21" w:author="kanatov" w:date="2017-02-06T23:25:00Z">
        <w:r>
          <w:rPr>
            <w:rFonts w:ascii="Arial" w:hAnsi="Arial" w:cs="Arial"/>
            <w:sz w:val="24"/>
            <w:szCs w:val="24"/>
          </w:rPr>
          <w:t>т</w:t>
        </w:r>
      </w:ins>
      <w:ins w:id="22" w:author="kanatov" w:date="2017-02-06T23:24:00Z">
        <w:r>
          <w:rPr>
            <w:rFonts w:ascii="Arial" w:hAnsi="Arial" w:cs="Arial"/>
            <w:sz w:val="24"/>
            <w:szCs w:val="24"/>
          </w:rPr>
          <w:t xml:space="preserve">венный язык программирования и все необходимые для разработки программного </w:t>
        </w:r>
        <w:proofErr w:type="spellStart"/>
        <w:r>
          <w:rPr>
            <w:rFonts w:ascii="Arial" w:hAnsi="Arial" w:cs="Arial"/>
            <w:sz w:val="24"/>
            <w:szCs w:val="24"/>
          </w:rPr>
          <w:t>обеспечния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инструменты.</w:t>
        </w:r>
      </w:ins>
    </w:p>
    <w:p w:rsidR="00130DA9" w:rsidRPr="004B66FF" w:rsidRDefault="00130DA9" w:rsidP="00130DA9">
      <w:pPr>
        <w:spacing w:after="120" w:line="22" w:lineRule="atLeast"/>
        <w:rPr>
          <w:rFonts w:ascii="Arial" w:hAnsi="Arial" w:cs="Arial"/>
          <w:i/>
          <w:sz w:val="24"/>
          <w:szCs w:val="24"/>
          <w:rPrChange w:id="23" w:author="kanatov" w:date="2017-02-06T23:25:00Z">
            <w:rPr>
              <w:rFonts w:ascii="Arial" w:hAnsi="Arial" w:cs="Arial"/>
              <w:sz w:val="24"/>
              <w:szCs w:val="24"/>
            </w:rPr>
          </w:rPrChange>
        </w:rPr>
      </w:pPr>
      <w:r w:rsidRPr="004B66FF">
        <w:rPr>
          <w:rFonts w:ascii="Arial" w:hAnsi="Arial" w:cs="Arial"/>
          <w:i/>
          <w:sz w:val="24"/>
          <w:szCs w:val="24"/>
          <w:rPrChange w:id="24" w:author="kanatov" w:date="2017-02-06T23:25:00Z">
            <w:rPr>
              <w:rFonts w:ascii="Arial" w:hAnsi="Arial" w:cs="Arial"/>
              <w:sz w:val="24"/>
              <w:szCs w:val="24"/>
            </w:rPr>
          </w:rPrChange>
        </w:rPr>
        <w:t xml:space="preserve">Не вдаваясь в обсуждение нетехнических аспектов этой тенденции, следует заметить, что общей проблемой, связанной с информационной независимостью государства, является вопрос </w:t>
      </w:r>
      <w:r w:rsidRPr="004B66FF">
        <w:rPr>
          <w:rFonts w:ascii="Arial" w:hAnsi="Arial" w:cs="Arial"/>
          <w:i/>
          <w:sz w:val="24"/>
          <w:szCs w:val="24"/>
        </w:rPr>
        <w:t>инструментальных средств</w:t>
      </w:r>
      <w:r w:rsidRPr="004B66FF">
        <w:rPr>
          <w:rFonts w:ascii="Arial" w:hAnsi="Arial" w:cs="Arial"/>
          <w:i/>
          <w:sz w:val="24"/>
          <w:szCs w:val="24"/>
          <w:rPrChange w:id="25" w:author="kanatov" w:date="2017-02-06T23:25:00Z">
            <w:rPr>
              <w:rFonts w:ascii="Arial" w:hAnsi="Arial" w:cs="Arial"/>
              <w:sz w:val="24"/>
              <w:szCs w:val="24"/>
            </w:rPr>
          </w:rPrChange>
        </w:rPr>
        <w:t xml:space="preserve">, используемых для построения отечественного </w:t>
      </w:r>
      <w:proofErr w:type="gramStart"/>
      <w:r w:rsidRPr="004B66FF">
        <w:rPr>
          <w:rFonts w:ascii="Arial" w:hAnsi="Arial" w:cs="Arial"/>
          <w:i/>
          <w:sz w:val="24"/>
          <w:szCs w:val="24"/>
          <w:rPrChange w:id="26" w:author="kanatov" w:date="2017-02-06T23:25:00Z">
            <w:rPr>
              <w:rFonts w:ascii="Arial" w:hAnsi="Arial" w:cs="Arial"/>
              <w:sz w:val="24"/>
              <w:szCs w:val="24"/>
            </w:rPr>
          </w:rPrChange>
        </w:rPr>
        <w:t>ПО</w:t>
      </w:r>
      <w:proofErr w:type="gramEnd"/>
      <w:r w:rsidRPr="004B66FF">
        <w:rPr>
          <w:rFonts w:ascii="Arial" w:hAnsi="Arial" w:cs="Arial"/>
          <w:i/>
          <w:sz w:val="24"/>
          <w:szCs w:val="24"/>
          <w:rPrChange w:id="27" w:author="kanatov" w:date="2017-02-06T23:25:00Z">
            <w:rPr>
              <w:rFonts w:ascii="Arial" w:hAnsi="Arial" w:cs="Arial"/>
              <w:sz w:val="24"/>
              <w:szCs w:val="24"/>
            </w:rPr>
          </w:rPrChange>
        </w:rPr>
        <w:t xml:space="preserve">. В самом деле, программная система, полностью разработанная силами отечественных специалистов, чтобы превратиться в работающую программу, должна быть преобразована в машинное представление, подлежащее выполнению на некотором аппаратном оборудовании. Такое преобразование производится посредством специальных </w:t>
      </w:r>
      <w:r w:rsidRPr="004B66FF">
        <w:rPr>
          <w:rFonts w:ascii="Arial" w:hAnsi="Arial" w:cs="Arial"/>
          <w:i/>
          <w:sz w:val="24"/>
          <w:szCs w:val="24"/>
        </w:rPr>
        <w:t>инструментов</w:t>
      </w:r>
      <w:r w:rsidRPr="004B66FF">
        <w:rPr>
          <w:rFonts w:ascii="Arial" w:hAnsi="Arial" w:cs="Arial"/>
          <w:i/>
          <w:sz w:val="24"/>
          <w:szCs w:val="24"/>
          <w:rPrChange w:id="28" w:author="kanatov" w:date="2017-02-06T23:25:00Z">
            <w:rPr>
              <w:rFonts w:ascii="Arial" w:hAnsi="Arial" w:cs="Arial"/>
              <w:sz w:val="24"/>
              <w:szCs w:val="24"/>
            </w:rPr>
          </w:rPrChange>
        </w:rPr>
        <w:t xml:space="preserve"> – компиляторов языков программирования, компоновщиков (редакторов связей), статических анализаторов программ и т.д. Представляется очевидным, что полная информационная независимость может быть достигнута только в случае создания и применения отечественных инструментальных средств</w:t>
      </w:r>
      <w:proofErr w:type="gramStart"/>
      <w:r w:rsidRPr="004B66FF">
        <w:rPr>
          <w:rFonts w:ascii="Arial" w:hAnsi="Arial" w:cs="Arial"/>
          <w:i/>
          <w:sz w:val="24"/>
          <w:szCs w:val="24"/>
          <w:rPrChange w:id="29" w:author="kanatov" w:date="2017-02-06T23:25:00Z">
            <w:rPr>
              <w:rFonts w:ascii="Arial" w:hAnsi="Arial" w:cs="Arial"/>
              <w:sz w:val="24"/>
              <w:szCs w:val="24"/>
            </w:rPr>
          </w:rPrChange>
        </w:rPr>
        <w:t>.</w:t>
      </w:r>
      <w:ins w:id="30" w:author="kanatov" w:date="2017-02-06T23:26:00Z">
        <w:r w:rsidR="004B66FF">
          <w:rPr>
            <w:rFonts w:ascii="Arial" w:hAnsi="Arial" w:cs="Arial"/>
            <w:i/>
            <w:sz w:val="24"/>
            <w:szCs w:val="24"/>
          </w:rPr>
          <w:t xml:space="preserve"> </w:t>
        </w:r>
        <w:proofErr w:type="gramEnd"/>
        <w:r w:rsidR="004B66FF">
          <w:rPr>
            <w:rFonts w:ascii="Arial" w:hAnsi="Arial" w:cs="Arial"/>
            <w:i/>
            <w:sz w:val="24"/>
            <w:szCs w:val="24"/>
          </w:rPr>
          <w:t>(И тогда весь этот абзац сократить)</w:t>
        </w:r>
      </w:ins>
    </w:p>
    <w:p w:rsidR="00130DA9" w:rsidRPr="00EA2CE0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4B66FF">
        <w:rPr>
          <w:rFonts w:ascii="Arial" w:hAnsi="Arial" w:cs="Arial"/>
          <w:i/>
          <w:sz w:val="24"/>
          <w:szCs w:val="24"/>
          <w:rPrChange w:id="31" w:author="kanatov" w:date="2017-02-06T23:26:00Z">
            <w:rPr>
              <w:rFonts w:ascii="Arial" w:hAnsi="Arial" w:cs="Arial"/>
              <w:sz w:val="24"/>
              <w:szCs w:val="24"/>
            </w:rPr>
          </w:rPrChange>
        </w:rPr>
        <w:t xml:space="preserve">К сожалению, этот, на наш взгляд, ключевой аспект зачастую оставляется без внимания. </w:t>
      </w:r>
      <w:proofErr w:type="gramStart"/>
      <w:r w:rsidRPr="004B66FF">
        <w:rPr>
          <w:rFonts w:ascii="Arial" w:hAnsi="Arial" w:cs="Arial"/>
          <w:i/>
          <w:sz w:val="24"/>
          <w:szCs w:val="24"/>
          <w:rPrChange w:id="32" w:author="kanatov" w:date="2017-02-06T23:26:00Z">
            <w:rPr>
              <w:rFonts w:ascii="Arial" w:hAnsi="Arial" w:cs="Arial"/>
              <w:sz w:val="24"/>
              <w:szCs w:val="24"/>
            </w:rPr>
          </w:rPrChange>
        </w:rPr>
        <w:t>По нашему мнению, усилия, предпринимаемые в направлении создания отечественного ПО, должны в обязательном порядке подразумевать разработку отечественных инструментальных средств.</w:t>
      </w:r>
      <w:proofErr w:type="gramEnd"/>
      <w:r>
        <w:rPr>
          <w:rFonts w:ascii="Arial" w:hAnsi="Arial" w:cs="Arial"/>
          <w:sz w:val="24"/>
          <w:szCs w:val="24"/>
        </w:rPr>
        <w:t xml:space="preserve"> Проект языка программирования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EA2C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системы программирования на его основе призван </w:t>
      </w:r>
      <w:r>
        <w:rPr>
          <w:rFonts w:ascii="Arial" w:hAnsi="Arial" w:cs="Arial"/>
          <w:sz w:val="24"/>
          <w:szCs w:val="24"/>
        </w:rPr>
        <w:lastRenderedPageBreak/>
        <w:t>заполнить существующий пробел и предложить мощное и современное решение в указанной сфере.</w:t>
      </w:r>
    </w:p>
    <w:p w:rsidR="00130DA9" w:rsidRPr="00130DA9" w:rsidRDefault="001443B2" w:rsidP="00130DA9">
      <w:pPr>
        <w:spacing w:after="120" w:line="22" w:lineRule="atLeast"/>
        <w:rPr>
          <w:rFonts w:ascii="Arial" w:hAnsi="Arial" w:cs="Arial"/>
          <w:b/>
          <w:sz w:val="24"/>
          <w:szCs w:val="24"/>
        </w:rPr>
      </w:pPr>
      <w:bookmarkStart w:id="33" w:name="_GoBack"/>
      <w:bookmarkEnd w:id="33"/>
      <w:r>
        <w:rPr>
          <w:rFonts w:ascii="Arial" w:hAnsi="Arial" w:cs="Arial"/>
          <w:b/>
          <w:sz w:val="24"/>
          <w:szCs w:val="24"/>
        </w:rPr>
        <w:t xml:space="preserve">3. </w:t>
      </w:r>
      <w:r w:rsidR="00130DA9" w:rsidRPr="00130DA9">
        <w:rPr>
          <w:rFonts w:ascii="Arial" w:hAnsi="Arial" w:cs="Arial"/>
          <w:b/>
          <w:sz w:val="24"/>
          <w:szCs w:val="24"/>
        </w:rPr>
        <w:t xml:space="preserve">Краткая характеристика языка </w:t>
      </w:r>
      <w:r w:rsidR="00130DA9" w:rsidRPr="00130DA9">
        <w:rPr>
          <w:rFonts w:ascii="Arial" w:hAnsi="Arial" w:cs="Arial"/>
          <w:b/>
          <w:sz w:val="24"/>
          <w:szCs w:val="24"/>
          <w:lang w:val="en-US"/>
        </w:rPr>
        <w:t>SLang</w:t>
      </w:r>
    </w:p>
    <w:p w:rsidR="00130DA9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30DA9">
        <w:rPr>
          <w:rFonts w:ascii="Arial" w:hAnsi="Arial" w:cs="Arial"/>
          <w:b/>
          <w:i/>
          <w:sz w:val="24"/>
          <w:szCs w:val="24"/>
        </w:rPr>
        <w:t>Модульность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В отличие от многих современных языков, программа на SLang</w:t>
      </w:r>
      <w:r w:rsidRPr="003001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формируется по модульному принципу: строительными блоками любой программы служат </w:t>
      </w:r>
      <w:r w:rsidRPr="003001BD">
        <w:rPr>
          <w:rFonts w:ascii="Arial" w:hAnsi="Arial" w:cs="Arial"/>
          <w:i/>
          <w:sz w:val="24"/>
          <w:szCs w:val="24"/>
        </w:rPr>
        <w:t>модули</w:t>
      </w:r>
      <w:r>
        <w:rPr>
          <w:rFonts w:ascii="Arial" w:hAnsi="Arial" w:cs="Arial"/>
          <w:sz w:val="24"/>
          <w:szCs w:val="24"/>
        </w:rPr>
        <w:t xml:space="preserve"> – независимо определяемые, независимо хранимые и независимо компилируемые единицы со строго определенными интерфейсами, согласно которым они могут вступать в различные отношения друг с другом: использование, агрегация, наследование и т.д.</w:t>
      </w:r>
    </w:p>
    <w:p w:rsidR="00130DA9" w:rsidRPr="003001BD" w:rsidRDefault="00130DA9" w:rsidP="00130DA9">
      <w:pPr>
        <w:pStyle w:val="a3"/>
        <w:spacing w:after="120" w:line="22" w:lineRule="atLeast"/>
        <w:ind w:left="0"/>
        <w:contextualSpacing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языке определены два основных вида модулей: контейнеры и подпрограммы. Контейнеры представляют агрегацию логически связанных ресурсов (данных и подпрограмм-членов), подпрограммы реализуют некоторую функциональность и, в свою очередь, могут представлять собой процедуры или функции.</w:t>
      </w:r>
    </w:p>
    <w:p w:rsidR="00130DA9" w:rsidRDefault="00130DA9" w:rsidP="00130DA9">
      <w:pPr>
        <w:pStyle w:val="a3"/>
        <w:spacing w:after="120" w:line="22" w:lineRule="atLeast"/>
        <w:ind w:left="0"/>
        <w:contextualSpacing w:val="0"/>
        <w:rPr>
          <w:rFonts w:ascii="Arial" w:hAnsi="Arial" w:cs="Arial"/>
          <w:sz w:val="24"/>
          <w:szCs w:val="24"/>
          <w:lang w:val="ru-RU"/>
        </w:rPr>
      </w:pPr>
      <w:r w:rsidRPr="00CF76ED">
        <w:rPr>
          <w:rFonts w:ascii="Arial" w:hAnsi="Arial" w:cs="Arial"/>
          <w:sz w:val="24"/>
          <w:szCs w:val="24"/>
          <w:lang w:val="ru-RU"/>
        </w:rPr>
        <w:t xml:space="preserve">Продолжая эту логику, естественно считать, что компонент любого из указанных видов может служить </w:t>
      </w:r>
      <w:r w:rsidRPr="00CF76ED">
        <w:rPr>
          <w:rFonts w:ascii="Arial" w:hAnsi="Arial" w:cs="Arial"/>
          <w:i/>
          <w:sz w:val="24"/>
          <w:szCs w:val="24"/>
          <w:lang w:val="ru-RU"/>
        </w:rPr>
        <w:t>единицей компиляции</w:t>
      </w:r>
      <w:r w:rsidRPr="00CF76ED">
        <w:rPr>
          <w:rFonts w:ascii="Arial" w:hAnsi="Arial" w:cs="Arial"/>
          <w:sz w:val="24"/>
          <w:szCs w:val="24"/>
          <w:lang w:val="ru-RU"/>
        </w:rPr>
        <w:t>, то есть, допускать раздельную компиляцию. Отсутствие ограничений способствует созданию композиции программы, адекватной требованиям и особенностям ее использования. Программа может представлять собой, по сути, произвольную композицию единиц, от простого набора взаимодействующих подпрограмм до сложной комбинации контейнеров различных</w:t>
      </w:r>
      <w:r>
        <w:rPr>
          <w:rFonts w:ascii="Arial" w:hAnsi="Arial" w:cs="Arial"/>
          <w:sz w:val="24"/>
          <w:szCs w:val="24"/>
          <w:lang w:val="ru-RU"/>
        </w:rPr>
        <w:t xml:space="preserve"> видов.</w:t>
      </w:r>
    </w:p>
    <w:p w:rsidR="00130DA9" w:rsidRPr="00CF76ED" w:rsidRDefault="00130DA9" w:rsidP="00130DA9">
      <w:pPr>
        <w:pStyle w:val="a3"/>
        <w:spacing w:after="120" w:line="22" w:lineRule="atLeast"/>
        <w:ind w:left="0"/>
        <w:contextualSpacing w:val="0"/>
        <w:rPr>
          <w:rFonts w:ascii="Arial" w:hAnsi="Arial" w:cs="Arial"/>
          <w:sz w:val="24"/>
          <w:szCs w:val="24"/>
          <w:lang w:val="ru-RU"/>
        </w:rPr>
      </w:pPr>
      <w:r w:rsidRPr="00CF76ED">
        <w:rPr>
          <w:rFonts w:ascii="Arial" w:hAnsi="Arial" w:cs="Arial"/>
          <w:sz w:val="24"/>
          <w:szCs w:val="24"/>
          <w:lang w:val="ru-RU"/>
        </w:rPr>
        <w:t xml:space="preserve">В предельном случае </w:t>
      </w:r>
      <w:r>
        <w:rPr>
          <w:rFonts w:ascii="Arial" w:hAnsi="Arial" w:cs="Arial"/>
          <w:sz w:val="24"/>
          <w:szCs w:val="24"/>
          <w:lang w:val="ru-RU"/>
        </w:rPr>
        <w:t xml:space="preserve">единица компиляции или вся </w:t>
      </w:r>
      <w:r w:rsidRPr="00CF76ED">
        <w:rPr>
          <w:rFonts w:ascii="Arial" w:hAnsi="Arial" w:cs="Arial"/>
          <w:sz w:val="24"/>
          <w:szCs w:val="24"/>
          <w:lang w:val="ru-RU"/>
        </w:rPr>
        <w:t>программа может представлять собой единственную единицу – простую последовательность операторов. Если необходимо написать несколько строк кода, которые будут служить реакцией на нажатие клавиши мыши в некотором средстве просмотра Интернет-страниц, то нет необходимости писать подпрограмму</w:t>
      </w:r>
      <w:r>
        <w:rPr>
          <w:rFonts w:ascii="Arial" w:hAnsi="Arial" w:cs="Arial"/>
          <w:sz w:val="24"/>
          <w:szCs w:val="24"/>
          <w:lang w:val="ru-RU"/>
        </w:rPr>
        <w:t xml:space="preserve"> – </w:t>
      </w:r>
      <w:r w:rsidRPr="00CF76ED">
        <w:rPr>
          <w:rFonts w:ascii="Arial" w:hAnsi="Arial" w:cs="Arial"/>
          <w:sz w:val="24"/>
          <w:szCs w:val="24"/>
          <w:lang w:val="ru-RU"/>
        </w:rPr>
        <w:t>достаточно просто задать последовательность операторов, которая выполнит нужное действие. Если же решение задачи предполагает более сложную логику, то результат можно получить, комбинируя отдельные подпрограммы, контейнеры и блоки. Таким образом, единая языковая нотация может быть использована для решения максимально широкого класса задач.</w:t>
      </w:r>
    </w:p>
    <w:p w:rsidR="00130DA9" w:rsidRPr="000C4748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  <w:rPrChange w:id="34" w:author="kanatov" w:date="2017-02-06T23:45:00Z">
            <w:rPr>
              <w:rFonts w:ascii="Arial" w:hAnsi="Arial" w:cs="Arial"/>
              <w:sz w:val="24"/>
              <w:szCs w:val="24"/>
            </w:rPr>
          </w:rPrChange>
        </w:rPr>
      </w:pPr>
      <w:r w:rsidRPr="000C4748">
        <w:rPr>
          <w:rFonts w:ascii="Arial" w:hAnsi="Arial" w:cs="Arial"/>
          <w:b/>
          <w:sz w:val="24"/>
          <w:szCs w:val="24"/>
          <w:rPrChange w:id="35" w:author="kanatov" w:date="2017-02-06T23:45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>Строгая типизация</w:t>
      </w:r>
      <w:r w:rsidRPr="000C4748">
        <w:rPr>
          <w:rFonts w:ascii="Arial" w:hAnsi="Arial" w:cs="Arial"/>
          <w:b/>
          <w:sz w:val="24"/>
          <w:szCs w:val="24"/>
        </w:rPr>
        <w:t xml:space="preserve">. </w:t>
      </w:r>
      <w:r w:rsidRPr="000C4748">
        <w:rPr>
          <w:rFonts w:ascii="Arial" w:hAnsi="Arial" w:cs="Arial"/>
          <w:sz w:val="24"/>
          <w:szCs w:val="24"/>
        </w:rPr>
        <w:t xml:space="preserve">Понятие типа является одним из базовых понятий любого языка. Под </w:t>
      </w:r>
      <w:r w:rsidRPr="000C4748">
        <w:rPr>
          <w:rFonts w:ascii="Arial" w:hAnsi="Arial" w:cs="Arial"/>
          <w:sz w:val="24"/>
          <w:szCs w:val="24"/>
          <w:rPrChange w:id="36" w:author="kanatov" w:date="2017-02-06T23:45:00Z">
            <w:rPr>
              <w:rFonts w:ascii="Arial" w:hAnsi="Arial" w:cs="Arial"/>
              <w:i/>
              <w:sz w:val="24"/>
              <w:szCs w:val="24"/>
            </w:rPr>
          </w:rPrChange>
        </w:rPr>
        <w:t>типом</w:t>
      </w:r>
      <w:r w:rsidRPr="000C4748">
        <w:rPr>
          <w:rFonts w:ascii="Arial" w:hAnsi="Arial" w:cs="Arial"/>
          <w:sz w:val="24"/>
          <w:szCs w:val="24"/>
        </w:rPr>
        <w:t xml:space="preserve"> некоторого объекта, существующего в программе, понимается тройственная сущность, определяемая множеством </w:t>
      </w:r>
      <w:r w:rsidRPr="000C4748">
        <w:rPr>
          <w:rFonts w:ascii="Arial" w:hAnsi="Arial" w:cs="Arial"/>
          <w:sz w:val="24"/>
          <w:szCs w:val="24"/>
          <w:rPrChange w:id="37" w:author="kanatov" w:date="2017-02-06T23:45:00Z">
            <w:rPr>
              <w:rFonts w:ascii="Arial" w:hAnsi="Arial" w:cs="Arial"/>
              <w:i/>
              <w:sz w:val="24"/>
              <w:szCs w:val="24"/>
            </w:rPr>
          </w:rPrChange>
        </w:rPr>
        <w:t>значений</w:t>
      </w:r>
      <w:r w:rsidRPr="000C4748">
        <w:rPr>
          <w:rFonts w:ascii="Arial" w:hAnsi="Arial" w:cs="Arial"/>
          <w:sz w:val="24"/>
          <w:szCs w:val="24"/>
        </w:rPr>
        <w:t xml:space="preserve">, которые может принимать данный объект, связанным с ним множеством </w:t>
      </w:r>
      <w:r w:rsidRPr="000C4748">
        <w:rPr>
          <w:rFonts w:ascii="Arial" w:hAnsi="Arial" w:cs="Arial"/>
          <w:sz w:val="24"/>
          <w:szCs w:val="24"/>
          <w:rPrChange w:id="38" w:author="kanatov" w:date="2017-02-06T23:45:00Z">
            <w:rPr>
              <w:rFonts w:ascii="Arial" w:hAnsi="Arial" w:cs="Arial"/>
              <w:i/>
              <w:sz w:val="24"/>
              <w:szCs w:val="24"/>
            </w:rPr>
          </w:rPrChange>
        </w:rPr>
        <w:t>операций</w:t>
      </w:r>
      <w:r w:rsidRPr="000C4748">
        <w:rPr>
          <w:rFonts w:ascii="Arial" w:hAnsi="Arial" w:cs="Arial"/>
          <w:sz w:val="24"/>
          <w:szCs w:val="24"/>
        </w:rPr>
        <w:t xml:space="preserve">, допустимых над значениями данного типа, а также множеством </w:t>
      </w:r>
      <w:r w:rsidRPr="000C4748">
        <w:rPr>
          <w:rFonts w:ascii="Arial" w:hAnsi="Arial" w:cs="Arial"/>
          <w:sz w:val="24"/>
          <w:szCs w:val="24"/>
          <w:rPrChange w:id="39" w:author="kanatov" w:date="2017-02-06T23:45:00Z">
            <w:rPr>
              <w:rFonts w:ascii="Arial" w:hAnsi="Arial" w:cs="Arial"/>
              <w:i/>
              <w:sz w:val="24"/>
              <w:szCs w:val="24"/>
            </w:rPr>
          </w:rPrChange>
        </w:rPr>
        <w:t>отношений</w:t>
      </w:r>
      <w:r w:rsidRPr="000C4748">
        <w:rPr>
          <w:rFonts w:ascii="Arial" w:hAnsi="Arial" w:cs="Arial"/>
          <w:sz w:val="24"/>
          <w:szCs w:val="24"/>
        </w:rPr>
        <w:t xml:space="preserve"> между данным типом и другими типами.</w:t>
      </w:r>
    </w:p>
    <w:p w:rsidR="00130DA9" w:rsidRPr="000C4748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  <w:rPrChange w:id="40" w:author="kanatov" w:date="2017-02-06T23:45:00Z">
            <w:rPr>
              <w:rFonts w:ascii="Arial" w:hAnsi="Arial" w:cs="Arial"/>
              <w:sz w:val="24"/>
              <w:szCs w:val="24"/>
            </w:rPr>
          </w:rPrChange>
        </w:rPr>
      </w:pPr>
      <w:r w:rsidRPr="000C4748">
        <w:rPr>
          <w:rFonts w:ascii="Arial" w:hAnsi="Arial" w:cs="Arial"/>
          <w:sz w:val="24"/>
          <w:szCs w:val="24"/>
          <w:rPrChange w:id="41" w:author="kanatov" w:date="2017-02-06T23:45:00Z">
            <w:rPr>
              <w:rFonts w:ascii="Arial" w:hAnsi="Arial" w:cs="Arial"/>
              <w:sz w:val="24"/>
              <w:szCs w:val="24"/>
            </w:rPr>
          </w:rPrChange>
        </w:rPr>
        <w:t>Язык SLang представляет собой язык со статической типизацией</w:t>
      </w:r>
      <w:r w:rsidRPr="000C4748">
        <w:rPr>
          <w:rFonts w:ascii="Arial" w:hAnsi="Arial" w:cs="Arial"/>
          <w:sz w:val="24"/>
          <w:szCs w:val="24"/>
        </w:rPr>
        <w:t xml:space="preserve"> объектов. Это означает, что тип является </w:t>
      </w:r>
      <w:del w:id="42" w:author="kanatov" w:date="2017-02-06T23:28:00Z">
        <w:r w:rsidRPr="000C4748" w:rsidDel="004B66FF">
          <w:rPr>
            <w:rFonts w:ascii="Arial" w:hAnsi="Arial" w:cs="Arial"/>
            <w:sz w:val="24"/>
            <w:szCs w:val="24"/>
            <w:rPrChange w:id="43" w:author="kanatov" w:date="2017-02-06T23:4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статически </w:delText>
        </w:r>
      </w:del>
      <w:r w:rsidRPr="000C4748">
        <w:rPr>
          <w:rFonts w:ascii="Arial" w:hAnsi="Arial" w:cs="Arial"/>
          <w:sz w:val="24"/>
          <w:szCs w:val="24"/>
          <w:rPrChange w:id="44" w:author="kanatov" w:date="2017-02-06T23:45:00Z">
            <w:rPr>
              <w:rFonts w:ascii="Arial" w:hAnsi="Arial" w:cs="Arial"/>
              <w:sz w:val="24"/>
              <w:szCs w:val="24"/>
            </w:rPr>
          </w:rPrChange>
        </w:rPr>
        <w:t>неизменным свойством объекта; это свойство присуще объекту с момента его возникновения в программе и не может измениться во время жизни этого объекта. В терминах программирования это означает, что тип объекта назначается объекту (явно или неявно) при его объявлении, и не существует возможностей (языковых конструкций), позволяющих изменить тип в процессе выполнения программы.</w:t>
      </w:r>
    </w:p>
    <w:p w:rsidR="00130DA9" w:rsidRPr="000C4748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0C4748">
        <w:rPr>
          <w:rFonts w:ascii="Arial" w:hAnsi="Arial" w:cs="Arial"/>
          <w:sz w:val="24"/>
          <w:szCs w:val="24"/>
          <w:rPrChange w:id="45" w:author="kanatov" w:date="2017-02-06T23:45:00Z">
            <w:rPr>
              <w:rFonts w:ascii="Arial" w:hAnsi="Arial" w:cs="Arial"/>
              <w:sz w:val="24"/>
              <w:szCs w:val="24"/>
            </w:rPr>
          </w:rPrChange>
        </w:rPr>
        <w:t xml:space="preserve">Тип может быть (явно) приписан объекту программистом при объявлении объекта, либо (неявно) выведен компилятором из контекста объявления этого объекта. </w:t>
      </w:r>
      <w:proofErr w:type="gramStart"/>
      <w:r w:rsidRPr="000C4748">
        <w:rPr>
          <w:rFonts w:ascii="Arial" w:hAnsi="Arial" w:cs="Arial"/>
          <w:sz w:val="24"/>
          <w:szCs w:val="24"/>
          <w:rPrChange w:id="46" w:author="kanatov" w:date="2017-02-06T23:45:00Z">
            <w:rPr>
              <w:rFonts w:ascii="Arial" w:hAnsi="Arial" w:cs="Arial"/>
              <w:sz w:val="24"/>
              <w:szCs w:val="24"/>
            </w:rPr>
          </w:rPrChange>
        </w:rPr>
        <w:t>Примером контекста в данном случае может служить тип инициализирующего выражения из объявления объекта.</w:t>
      </w:r>
      <w:ins w:id="47" w:author="kanatov" w:date="2017-02-06T23:45:00Z">
        <w:r w:rsidR="000C4748">
          <w:rPr>
            <w:rFonts w:ascii="Arial" w:hAnsi="Arial" w:cs="Arial"/>
            <w:sz w:val="24"/>
            <w:szCs w:val="24"/>
          </w:rPr>
          <w:t xml:space="preserve"> </w:t>
        </w:r>
        <w:proofErr w:type="gramEnd"/>
        <w:r w:rsidR="000C4748">
          <w:rPr>
            <w:rFonts w:ascii="Arial" w:hAnsi="Arial" w:cs="Arial"/>
            <w:sz w:val="24"/>
            <w:szCs w:val="24"/>
          </w:rPr>
          <w:t>(Если сжимать то текст курсивом модно упросить – по сути мо</w:t>
        </w:r>
      </w:ins>
      <w:ins w:id="48" w:author="kanatov" w:date="2017-02-06T23:46:00Z">
        <w:r w:rsidR="000C4748">
          <w:rPr>
            <w:rFonts w:ascii="Arial" w:hAnsi="Arial" w:cs="Arial"/>
            <w:sz w:val="24"/>
            <w:szCs w:val="24"/>
          </w:rPr>
          <w:t>ж</w:t>
        </w:r>
      </w:ins>
      <w:ins w:id="49" w:author="kanatov" w:date="2017-02-06T23:45:00Z">
        <w:r w:rsidR="000C4748">
          <w:rPr>
            <w:rFonts w:ascii="Arial" w:hAnsi="Arial" w:cs="Arial"/>
            <w:sz w:val="24"/>
            <w:szCs w:val="24"/>
          </w:rPr>
          <w:t>но просто сказать стр</w:t>
        </w:r>
      </w:ins>
      <w:ins w:id="50" w:author="kanatov" w:date="2017-02-06T23:46:00Z">
        <w:r w:rsidR="000C4748">
          <w:rPr>
            <w:rFonts w:ascii="Arial" w:hAnsi="Arial" w:cs="Arial"/>
            <w:sz w:val="24"/>
            <w:szCs w:val="24"/>
          </w:rPr>
          <w:t>о</w:t>
        </w:r>
      </w:ins>
      <w:ins w:id="51" w:author="kanatov" w:date="2017-02-06T23:45:00Z">
        <w:r w:rsidR="000C4748">
          <w:rPr>
            <w:rFonts w:ascii="Arial" w:hAnsi="Arial" w:cs="Arial"/>
            <w:sz w:val="24"/>
            <w:szCs w:val="24"/>
          </w:rPr>
          <w:t>гая типизация + выведение типов где возможно</w:t>
        </w:r>
      </w:ins>
      <w:ins w:id="52" w:author="kanatov" w:date="2017-02-06T23:46:00Z">
        <w:r w:rsidR="000C4748">
          <w:rPr>
            <w:rFonts w:ascii="Arial" w:hAnsi="Arial" w:cs="Arial"/>
            <w:sz w:val="24"/>
            <w:szCs w:val="24"/>
          </w:rPr>
          <w:t xml:space="preserve"> – вот собственно </w:t>
        </w:r>
        <w:proofErr w:type="gramStart"/>
        <w:r w:rsidR="000C4748">
          <w:rPr>
            <w:rFonts w:ascii="Arial" w:hAnsi="Arial" w:cs="Arial"/>
            <w:sz w:val="24"/>
            <w:szCs w:val="24"/>
          </w:rPr>
          <w:t>говоря</w:t>
        </w:r>
        <w:proofErr w:type="gramEnd"/>
        <w:r w:rsidR="000C4748">
          <w:rPr>
            <w:rFonts w:ascii="Arial" w:hAnsi="Arial" w:cs="Arial"/>
            <w:sz w:val="24"/>
            <w:szCs w:val="24"/>
          </w:rPr>
          <w:t xml:space="preserve"> и все </w:t>
        </w:r>
        <w:r w:rsidR="000C4748" w:rsidRPr="000C4748">
          <w:rPr>
            <w:rFonts w:ascii="Arial" w:hAnsi="Arial" w:cs="Arial"/>
            <w:sz w:val="24"/>
            <w:szCs w:val="24"/>
            <w:lang w:val="en-US"/>
          </w:rPr>
          <w:sym w:font="Wingdings" w:char="F04A"/>
        </w:r>
        <w:r w:rsidR="000C4748" w:rsidRPr="000C4748">
          <w:rPr>
            <w:rFonts w:ascii="Arial" w:hAnsi="Arial" w:cs="Arial"/>
            <w:sz w:val="24"/>
            <w:szCs w:val="24"/>
            <w:rPrChange w:id="53" w:author="kanatov" w:date="2017-02-06T23:46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)</w:t>
        </w:r>
      </w:ins>
    </w:p>
    <w:p w:rsidR="00130DA9" w:rsidRPr="002D18CC" w:rsidDel="002D18CC" w:rsidRDefault="00130DA9" w:rsidP="00130DA9">
      <w:pPr>
        <w:spacing w:after="120" w:line="22" w:lineRule="atLeast"/>
        <w:rPr>
          <w:del w:id="54" w:author="kanatov" w:date="2017-02-06T23:31:00Z"/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lastRenderedPageBreak/>
        <w:t>Текущее значение объекта может быть преобразовано в значение другого типа. Правила преобразования тип</w:t>
      </w:r>
      <w:ins w:id="55" w:author="kanatov" w:date="2017-02-06T23:29:00Z">
        <w:r w:rsidR="002D18CC">
          <w:rPr>
            <w:rFonts w:ascii="Arial" w:hAnsi="Arial" w:cs="Arial"/>
            <w:sz w:val="24"/>
            <w:szCs w:val="24"/>
          </w:rPr>
          <w:t>ов задаются в явном</w:t>
        </w:r>
      </w:ins>
      <w:ins w:id="56" w:author="kanatov" w:date="2017-02-06T23:30:00Z">
        <w:r w:rsidR="002D18CC">
          <w:rPr>
            <w:rFonts w:ascii="Arial" w:hAnsi="Arial" w:cs="Arial"/>
            <w:sz w:val="24"/>
            <w:szCs w:val="24"/>
          </w:rPr>
          <w:t xml:space="preserve"> виде при определении реализации типа программистом. </w:t>
        </w:r>
      </w:ins>
      <w:del w:id="57" w:author="kanatov" w:date="2017-02-06T23:31:00Z">
        <w:r w:rsidRPr="005C635B" w:rsidDel="002D18CC">
          <w:rPr>
            <w:rFonts w:ascii="Arial" w:hAnsi="Arial" w:cs="Arial"/>
            <w:sz w:val="24"/>
            <w:szCs w:val="24"/>
          </w:rPr>
          <w:delText>а фиксированы в языке и как правило задаются посредством явных конструкций.</w:delText>
        </w:r>
      </w:del>
      <w:ins w:id="58" w:author="kanatov" w:date="2017-02-06T23:31:00Z">
        <w:r w:rsidR="002D18CC">
          <w:rPr>
            <w:rFonts w:ascii="Arial" w:hAnsi="Arial" w:cs="Arial"/>
            <w:sz w:val="24"/>
            <w:szCs w:val="24"/>
          </w:rPr>
          <w:t xml:space="preserve"> НЕТ У НАС ЯВНЫХ ИЛИ НЕЯВНЫХ КОНСРУКЦИЙ ПРЕОБРАЗОВАНИЯ ТИПОВ!!! Мы просто переопределяем процедуру с именем</w:t>
        </w:r>
        <w:proofErr w:type="gramStart"/>
        <w:r w:rsidR="002D18CC">
          <w:rPr>
            <w:rFonts w:ascii="Arial" w:hAnsi="Arial" w:cs="Arial"/>
            <w:sz w:val="24"/>
            <w:szCs w:val="24"/>
          </w:rPr>
          <w:t xml:space="preserve"> </w:t>
        </w:r>
        <w:r w:rsidR="002D18CC" w:rsidRPr="002D18CC">
          <w:rPr>
            <w:rFonts w:ascii="Arial" w:hAnsi="Arial" w:cs="Arial"/>
            <w:sz w:val="24"/>
            <w:szCs w:val="24"/>
            <w:rPrChange w:id="59" w:author="kanatov" w:date="2017-02-06T23:3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:</w:t>
        </w:r>
        <w:proofErr w:type="gramEnd"/>
        <w:r w:rsidR="002D18CC" w:rsidRPr="002D18CC">
          <w:rPr>
            <w:rFonts w:ascii="Arial" w:hAnsi="Arial" w:cs="Arial"/>
            <w:sz w:val="24"/>
            <w:szCs w:val="24"/>
            <w:rPrChange w:id="60" w:author="kanatov" w:date="2017-02-06T23:3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= </w:t>
        </w:r>
        <w:r w:rsidR="002D18CC">
          <w:rPr>
            <w:rFonts w:ascii="Arial" w:hAnsi="Arial" w:cs="Arial"/>
            <w:sz w:val="24"/>
            <w:szCs w:val="24"/>
          </w:rPr>
          <w:t xml:space="preserve">или задаем </w:t>
        </w:r>
        <w:r w:rsidR="002D18CC">
          <w:rPr>
            <w:rFonts w:ascii="Arial" w:hAnsi="Arial" w:cs="Arial"/>
            <w:sz w:val="24"/>
            <w:szCs w:val="24"/>
            <w:lang w:val="en-US"/>
          </w:rPr>
          <w:t>setter</w:t>
        </w:r>
        <w:r w:rsidR="002D18CC" w:rsidRPr="002D18CC">
          <w:rPr>
            <w:rFonts w:ascii="Arial" w:hAnsi="Arial" w:cs="Arial"/>
            <w:sz w:val="24"/>
            <w:szCs w:val="24"/>
            <w:rPrChange w:id="61" w:author="kanatov" w:date="2017-02-06T23:3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:= </w:t>
        </w:r>
      </w:ins>
      <w:ins w:id="62" w:author="kanatov" w:date="2017-02-06T23:32:00Z">
        <w:r w:rsidR="002D18CC">
          <w:rPr>
            <w:rFonts w:ascii="Arial" w:hAnsi="Arial" w:cs="Arial"/>
            <w:sz w:val="24"/>
            <w:szCs w:val="24"/>
          </w:rPr>
          <w:t xml:space="preserve">для атрибута … </w:t>
        </w:r>
      </w:ins>
    </w:p>
    <w:p w:rsidR="00130DA9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30DA9">
        <w:rPr>
          <w:rFonts w:ascii="Arial" w:hAnsi="Arial" w:cs="Arial"/>
          <w:b/>
          <w:i/>
          <w:sz w:val="24"/>
          <w:szCs w:val="24"/>
        </w:rPr>
        <w:t>Поддержка различных парадигм программирования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CF7BB5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мультипарадигменный</w:t>
      </w:r>
      <w:proofErr w:type="spellEnd"/>
      <w:r>
        <w:rPr>
          <w:rFonts w:ascii="Arial" w:hAnsi="Arial" w:cs="Arial"/>
          <w:sz w:val="24"/>
          <w:szCs w:val="24"/>
        </w:rPr>
        <w:t xml:space="preserve"> язык, в том смысле, что в нём воплощены важнейшие современные концепции программирования, включая объектно-ориентированное, обобщённое (</w:t>
      </w:r>
      <w:r>
        <w:rPr>
          <w:rFonts w:ascii="Arial" w:hAnsi="Arial" w:cs="Arial"/>
          <w:sz w:val="24"/>
          <w:szCs w:val="24"/>
          <w:lang w:val="en-US"/>
        </w:rPr>
        <w:t>generic</w:t>
      </w:r>
      <w:r>
        <w:rPr>
          <w:rFonts w:ascii="Arial" w:hAnsi="Arial" w:cs="Arial"/>
          <w:sz w:val="24"/>
          <w:szCs w:val="24"/>
        </w:rPr>
        <w:t>) и функциональное программирование.</w:t>
      </w:r>
    </w:p>
    <w:p w:rsidR="00130DA9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В языке имеется понятие типа (класса), которое реализуется посредством языковой конструкции «контейнер» (см. ниже), со всеми традиционными свойствами – инкапсуляцией </w:t>
      </w:r>
      <w:del w:id="63" w:author="kanatov" w:date="2017-02-06T23:32:00Z">
        <w:r w:rsidDel="002D18CC">
          <w:rPr>
            <w:rFonts w:ascii="Arial" w:hAnsi="Arial" w:cs="Arial"/>
            <w:sz w:val="24"/>
            <w:szCs w:val="24"/>
          </w:rPr>
          <w:delText>имён</w:delText>
        </w:r>
      </w:del>
      <w:r>
        <w:rPr>
          <w:rFonts w:ascii="Arial" w:hAnsi="Arial" w:cs="Arial"/>
          <w:sz w:val="24"/>
          <w:szCs w:val="24"/>
        </w:rPr>
        <w:t>, наследованием, полиморфизмом.</w:t>
      </w:r>
      <w:proofErr w:type="gramEnd"/>
      <w:r>
        <w:rPr>
          <w:rFonts w:ascii="Arial" w:hAnsi="Arial" w:cs="Arial"/>
          <w:sz w:val="24"/>
          <w:szCs w:val="24"/>
        </w:rPr>
        <w:t xml:space="preserve"> Имеется возможность задавать абстрактные классы, а также реализовывать между классами отношения множественного наследования.</w:t>
      </w:r>
      <w:ins w:id="64" w:author="kanatov" w:date="2017-02-06T23:32:00Z">
        <w:r w:rsidR="002D18CC"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 w:rsidR="002D18CC">
          <w:rPr>
            <w:rFonts w:ascii="Arial" w:hAnsi="Arial" w:cs="Arial"/>
            <w:sz w:val="24"/>
            <w:szCs w:val="24"/>
          </w:rPr>
          <w:t>При чем</w:t>
        </w:r>
        <w:proofErr w:type="gramEnd"/>
        <w:r w:rsidR="002D18CC">
          <w:rPr>
            <w:rFonts w:ascii="Arial" w:hAnsi="Arial" w:cs="Arial"/>
            <w:sz w:val="24"/>
            <w:szCs w:val="24"/>
          </w:rPr>
          <w:t xml:space="preserve"> язык </w:t>
        </w:r>
        <w:proofErr w:type="spellStart"/>
        <w:r w:rsidR="002D18CC">
          <w:rPr>
            <w:rFonts w:ascii="Arial" w:hAnsi="Arial" w:cs="Arial"/>
            <w:sz w:val="24"/>
            <w:szCs w:val="24"/>
          </w:rPr>
          <w:t>предлагет</w:t>
        </w:r>
        <w:proofErr w:type="spellEnd"/>
        <w:r w:rsidR="002D18CC">
          <w:rPr>
            <w:rFonts w:ascii="Arial" w:hAnsi="Arial" w:cs="Arial"/>
            <w:sz w:val="24"/>
            <w:szCs w:val="24"/>
          </w:rPr>
          <w:t xml:space="preserve"> оригинальный подход к подде</w:t>
        </w:r>
      </w:ins>
      <w:ins w:id="65" w:author="kanatov" w:date="2017-02-06T23:33:00Z">
        <w:r w:rsidR="002D18CC">
          <w:rPr>
            <w:rFonts w:ascii="Arial" w:hAnsi="Arial" w:cs="Arial"/>
            <w:sz w:val="24"/>
            <w:szCs w:val="24"/>
          </w:rPr>
          <w:t>р</w:t>
        </w:r>
      </w:ins>
      <w:ins w:id="66" w:author="kanatov" w:date="2017-02-06T23:32:00Z">
        <w:r w:rsidR="002D18CC">
          <w:rPr>
            <w:rFonts w:ascii="Arial" w:hAnsi="Arial" w:cs="Arial"/>
            <w:sz w:val="24"/>
            <w:szCs w:val="24"/>
          </w:rPr>
          <w:t>жке множественного наследования с возможностью конфликтов и с правилами их разрешений.</w:t>
        </w:r>
      </w:ins>
    </w:p>
    <w:p w:rsidR="00130DA9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Любой контейнер или подпрограмма может быть </w:t>
      </w:r>
      <w:proofErr w:type="spellStart"/>
      <w:r>
        <w:rPr>
          <w:rFonts w:ascii="Arial" w:hAnsi="Arial" w:cs="Arial"/>
          <w:sz w:val="24"/>
          <w:szCs w:val="24"/>
        </w:rPr>
        <w:t>параметризована</w:t>
      </w:r>
      <w:proofErr w:type="spellEnd"/>
      <w:r>
        <w:rPr>
          <w:rFonts w:ascii="Arial" w:hAnsi="Arial" w:cs="Arial"/>
          <w:sz w:val="24"/>
          <w:szCs w:val="24"/>
        </w:rPr>
        <w:t xml:space="preserve"> типом (типами)</w:t>
      </w:r>
      <w:ins w:id="67" w:author="kanatov" w:date="2017-02-06T23:34:00Z">
        <w:r w:rsidR="002D18CC">
          <w:rPr>
            <w:rFonts w:ascii="Arial" w:hAnsi="Arial" w:cs="Arial"/>
            <w:sz w:val="24"/>
            <w:szCs w:val="24"/>
          </w:rPr>
          <w:t xml:space="preserve"> и</w:t>
        </w:r>
        <w:r w:rsidR="002D18CC" w:rsidRPr="002D18CC">
          <w:rPr>
            <w:rFonts w:ascii="Arial" w:hAnsi="Arial" w:cs="Arial"/>
            <w:sz w:val="24"/>
            <w:szCs w:val="24"/>
            <w:rPrChange w:id="68" w:author="kanatov" w:date="2017-02-06T23:34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/</w:t>
        </w:r>
        <w:r w:rsidR="002D18CC">
          <w:rPr>
            <w:rFonts w:ascii="Arial" w:hAnsi="Arial" w:cs="Arial"/>
            <w:sz w:val="24"/>
            <w:szCs w:val="24"/>
          </w:rPr>
          <w:t>или</w:t>
        </w:r>
      </w:ins>
      <w:del w:id="69" w:author="kanatov" w:date="2017-02-06T23:34:00Z">
        <w:r w:rsidDel="002D18CC">
          <w:rPr>
            <w:rFonts w:ascii="Arial" w:hAnsi="Arial" w:cs="Arial"/>
            <w:sz w:val="24"/>
            <w:szCs w:val="24"/>
          </w:rPr>
          <w:delText>, либо</w:delText>
        </w:r>
      </w:del>
      <w:r>
        <w:rPr>
          <w:rFonts w:ascii="Arial" w:hAnsi="Arial" w:cs="Arial"/>
          <w:sz w:val="24"/>
          <w:szCs w:val="24"/>
        </w:rPr>
        <w:t xml:space="preserve"> констант</w:t>
      </w:r>
      <w:ins w:id="70" w:author="kanatov" w:date="2017-02-06T23:34:00Z">
        <w:r w:rsidR="002D18CC">
          <w:rPr>
            <w:rFonts w:ascii="Arial" w:hAnsi="Arial" w:cs="Arial"/>
            <w:sz w:val="24"/>
            <w:szCs w:val="24"/>
          </w:rPr>
          <w:t>ой (константами)</w:t>
        </w:r>
      </w:ins>
      <w:del w:id="71" w:author="kanatov" w:date="2017-02-06T23:34:00Z">
        <w:r w:rsidDel="002D18CC">
          <w:rPr>
            <w:rFonts w:ascii="Arial" w:hAnsi="Arial" w:cs="Arial"/>
            <w:sz w:val="24"/>
            <w:szCs w:val="24"/>
          </w:rPr>
          <w:delText>ными значениями целочисленного типа</w:delText>
        </w:r>
      </w:del>
      <w:r>
        <w:rPr>
          <w:rFonts w:ascii="Arial" w:hAnsi="Arial" w:cs="Arial"/>
          <w:sz w:val="24"/>
          <w:szCs w:val="24"/>
        </w:rPr>
        <w:t>. Настройка обобщенных программных единиц предполагает задание конкретных типов и/или значений. Тем самым, в языке обеспечивается полная поддержка парадигмы обобщенного программирования, что позволяет проектировать компоненты программы в виде, максимально независимом от контекстов их использования.</w:t>
      </w:r>
    </w:p>
    <w:p w:rsidR="00130DA9" w:rsidRPr="002D18CC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  <w:lang w:val="en-US"/>
          <w:rPrChange w:id="72" w:author="kanatov" w:date="2017-02-06T23:35:00Z">
            <w:rPr>
              <w:rFonts w:ascii="Arial" w:hAnsi="Arial" w:cs="Arial"/>
              <w:sz w:val="24"/>
              <w:szCs w:val="24"/>
            </w:rPr>
          </w:rPrChange>
        </w:rPr>
      </w:pPr>
      <w:r>
        <w:rPr>
          <w:rFonts w:ascii="Arial" w:hAnsi="Arial" w:cs="Arial"/>
          <w:sz w:val="24"/>
          <w:szCs w:val="24"/>
        </w:rPr>
        <w:t>В языке поддерживается необходимый набор средств функционального подхода к программированию, включая</w:t>
      </w:r>
      <w:r w:rsidR="009163E6">
        <w:rPr>
          <w:rFonts w:ascii="Arial" w:hAnsi="Arial" w:cs="Arial"/>
          <w:sz w:val="24"/>
          <w:szCs w:val="24"/>
        </w:rPr>
        <w:t xml:space="preserve"> функциональные типы, лямбда-выражения и</w:t>
      </w:r>
      <w:r>
        <w:rPr>
          <w:rFonts w:ascii="Arial" w:hAnsi="Arial" w:cs="Arial"/>
          <w:sz w:val="24"/>
          <w:szCs w:val="24"/>
        </w:rPr>
        <w:t xml:space="preserve"> замыкания. Эти свойства основаны на трактовке функций как значений, а также предполагают свободное использование понятия неизменяемых </w:t>
      </w:r>
      <w:r w:rsidRPr="0060306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immutable</w:t>
      </w:r>
      <w:r w:rsidRPr="0060306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объектов.</w:t>
      </w:r>
      <w:ins w:id="73" w:author="kanatov" w:date="2017-02-06T23:34:00Z">
        <w:r w:rsidR="002D18CC">
          <w:rPr>
            <w:rFonts w:ascii="Arial" w:hAnsi="Arial" w:cs="Arial"/>
            <w:sz w:val="24"/>
            <w:szCs w:val="24"/>
          </w:rPr>
          <w:t xml:space="preserve">  ЧТО ТАКОЕ </w:t>
        </w:r>
        <w:r w:rsidR="002D18CC">
          <w:rPr>
            <w:rFonts w:ascii="Arial" w:hAnsi="Arial" w:cs="Arial"/>
            <w:sz w:val="24"/>
            <w:szCs w:val="24"/>
            <w:lang w:val="en-US"/>
          </w:rPr>
          <w:t>immutable</w:t>
        </w:r>
        <w:r w:rsidR="002D18CC" w:rsidRPr="002D18CC">
          <w:rPr>
            <w:rFonts w:ascii="Arial" w:hAnsi="Arial" w:cs="Arial"/>
            <w:sz w:val="24"/>
            <w:szCs w:val="24"/>
            <w:rPrChange w:id="74" w:author="kanatov" w:date="2017-02-06T23:35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</w:t>
        </w:r>
        <w:r w:rsidR="002D18CC">
          <w:rPr>
            <w:rFonts w:ascii="Arial" w:hAnsi="Arial" w:cs="Arial"/>
            <w:sz w:val="24"/>
            <w:szCs w:val="24"/>
            <w:lang w:val="en-US"/>
          </w:rPr>
          <w:t>object</w:t>
        </w:r>
        <w:r w:rsidR="002D18CC" w:rsidRPr="002D18CC">
          <w:rPr>
            <w:rFonts w:ascii="Arial" w:hAnsi="Arial" w:cs="Arial"/>
            <w:sz w:val="24"/>
            <w:szCs w:val="24"/>
            <w:rPrChange w:id="75" w:author="kanatov" w:date="2017-02-06T23:35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??? </w:t>
        </w:r>
      </w:ins>
      <w:ins w:id="76" w:author="kanatov" w:date="2017-02-06T23:35:00Z">
        <w:r w:rsidR="002D18CC">
          <w:rPr>
            <w:rFonts w:ascii="Arial" w:hAnsi="Arial" w:cs="Arial"/>
            <w:sz w:val="24"/>
            <w:szCs w:val="24"/>
          </w:rPr>
          <w:t>Или это ты так назвал константные объекты</w:t>
        </w:r>
        <w:r w:rsidR="002D18CC">
          <w:rPr>
            <w:rFonts w:ascii="Arial" w:hAnsi="Arial" w:cs="Arial"/>
            <w:sz w:val="24"/>
            <w:szCs w:val="24"/>
            <w:lang w:val="en-US"/>
          </w:rPr>
          <w:t xml:space="preserve">? </w:t>
        </w:r>
      </w:ins>
    </w:p>
    <w:p w:rsidR="00130DA9" w:rsidRPr="009E47EE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30DA9">
        <w:rPr>
          <w:rFonts w:ascii="Arial" w:hAnsi="Arial" w:cs="Arial"/>
          <w:b/>
          <w:i/>
          <w:sz w:val="24"/>
          <w:szCs w:val="24"/>
        </w:rPr>
        <w:t>Контейнер: модуль, класс и тип в одном флаконе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9E47EE">
        <w:rPr>
          <w:rFonts w:ascii="Arial" w:hAnsi="Arial" w:cs="Arial"/>
          <w:sz w:val="24"/>
          <w:szCs w:val="24"/>
        </w:rPr>
        <w:t xml:space="preserve">Важнейшими концепциями, используемыми при разработке программного обеспечения (ПО), служат понятия атрибутов (данных) и подпрограмм (действий). Атрибуты могут изменяться подпрограммами в процессе работы программы; они образуют ее вычислительный контекст, в то время как подпрограммы задают алгоритм решения задачи. Между атрибутами и подпрограммами есть логические связи, и объединяя атрибуты и подпрограммы в единый именованный контейнер, мы просто фиксируем эту связь. Таким образом, понятие </w:t>
      </w:r>
      <w:r w:rsidRPr="009E47EE">
        <w:rPr>
          <w:rFonts w:ascii="Arial" w:hAnsi="Arial" w:cs="Arial"/>
          <w:i/>
          <w:sz w:val="24"/>
          <w:szCs w:val="24"/>
        </w:rPr>
        <w:t>контейнера</w:t>
      </w:r>
      <w:r w:rsidRPr="009E47EE">
        <w:rPr>
          <w:rFonts w:ascii="Arial" w:hAnsi="Arial" w:cs="Arial"/>
          <w:sz w:val="24"/>
          <w:szCs w:val="24"/>
        </w:rPr>
        <w:t xml:space="preserve"> (английский термин, выбранный для его наименования, – </w:t>
      </w:r>
      <w:proofErr w:type="spellStart"/>
      <w:r w:rsidRPr="009E47EE">
        <w:rPr>
          <w:rFonts w:ascii="Arial" w:hAnsi="Arial" w:cs="Arial"/>
          <w:sz w:val="24"/>
          <w:szCs w:val="24"/>
        </w:rPr>
        <w:t>unit</w:t>
      </w:r>
      <w:proofErr w:type="spellEnd"/>
      <w:r w:rsidRPr="009E47EE">
        <w:rPr>
          <w:rFonts w:ascii="Arial" w:hAnsi="Arial" w:cs="Arial"/>
          <w:sz w:val="24"/>
          <w:szCs w:val="24"/>
        </w:rPr>
        <w:t>) можно считать простым средством агрегации логически связанных данных и действий в единое целое.</w:t>
      </w:r>
    </w:p>
    <w:p w:rsidR="00130DA9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Более строго, </w:t>
      </w:r>
      <w:r w:rsidRPr="00130DA9">
        <w:rPr>
          <w:rFonts w:ascii="Arial" w:hAnsi="Arial" w:cs="Arial"/>
          <w:i/>
          <w:sz w:val="24"/>
          <w:szCs w:val="24"/>
        </w:rPr>
        <w:t>контейнер</w:t>
      </w:r>
      <w:r w:rsidRPr="009E47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30DA9">
        <w:rPr>
          <w:rFonts w:ascii="Arial" w:hAnsi="Arial" w:cs="Arial"/>
          <w:i/>
          <w:sz w:val="24"/>
          <w:szCs w:val="24"/>
        </w:rPr>
        <w:t>unit</w:t>
      </w:r>
      <w:proofErr w:type="spellEnd"/>
      <w:r w:rsidRPr="009E47E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можно определить как</w:t>
      </w:r>
      <w:r w:rsidRPr="009E47EE">
        <w:rPr>
          <w:rFonts w:ascii="Arial" w:hAnsi="Arial" w:cs="Arial"/>
          <w:sz w:val="24"/>
          <w:szCs w:val="24"/>
        </w:rPr>
        <w:t xml:space="preserve"> поименованн</w:t>
      </w:r>
      <w:r>
        <w:rPr>
          <w:rFonts w:ascii="Arial" w:hAnsi="Arial" w:cs="Arial"/>
          <w:sz w:val="24"/>
          <w:szCs w:val="24"/>
        </w:rPr>
        <w:t>ую</w:t>
      </w:r>
      <w:r w:rsidRPr="009E47EE">
        <w:rPr>
          <w:rFonts w:ascii="Arial" w:hAnsi="Arial" w:cs="Arial"/>
          <w:sz w:val="24"/>
          <w:szCs w:val="24"/>
        </w:rPr>
        <w:t xml:space="preserve"> совокупность атрибутов и подпрограмм, которая может быть </w:t>
      </w:r>
      <w:proofErr w:type="spellStart"/>
      <w:r w:rsidRPr="009E47EE">
        <w:rPr>
          <w:rFonts w:ascii="Arial" w:hAnsi="Arial" w:cs="Arial"/>
          <w:sz w:val="24"/>
          <w:szCs w:val="24"/>
        </w:rPr>
        <w:t>параметризована</w:t>
      </w:r>
      <w:proofErr w:type="spellEnd"/>
      <w:r w:rsidRPr="009E47EE">
        <w:rPr>
          <w:rFonts w:ascii="Arial" w:hAnsi="Arial" w:cs="Arial"/>
          <w:sz w:val="24"/>
          <w:szCs w:val="24"/>
        </w:rPr>
        <w:t xml:space="preserve"> либо тип</w:t>
      </w:r>
      <w:ins w:id="77" w:author="kanatov" w:date="2017-02-06T23:36:00Z">
        <w:r w:rsidR="002D18CC">
          <w:rPr>
            <w:rFonts w:ascii="Arial" w:hAnsi="Arial" w:cs="Arial"/>
            <w:sz w:val="24"/>
            <w:szCs w:val="24"/>
          </w:rPr>
          <w:t>ами</w:t>
        </w:r>
      </w:ins>
      <w:del w:id="78" w:author="kanatov" w:date="2017-02-06T23:36:00Z">
        <w:r w:rsidRPr="009E47EE" w:rsidDel="002D18CC">
          <w:rPr>
            <w:rFonts w:ascii="Arial" w:hAnsi="Arial" w:cs="Arial"/>
            <w:sz w:val="24"/>
            <w:szCs w:val="24"/>
          </w:rPr>
          <w:delText>ом</w:delText>
        </w:r>
      </w:del>
      <w:r w:rsidRPr="009E47EE">
        <w:rPr>
          <w:rFonts w:ascii="Arial" w:hAnsi="Arial" w:cs="Arial"/>
          <w:sz w:val="24"/>
          <w:szCs w:val="24"/>
        </w:rPr>
        <w:t>, либо констант</w:t>
      </w:r>
      <w:ins w:id="79" w:author="kanatov" w:date="2017-02-06T23:36:00Z">
        <w:r w:rsidR="002D18CC">
          <w:rPr>
            <w:rFonts w:ascii="Arial" w:hAnsi="Arial" w:cs="Arial"/>
            <w:sz w:val="24"/>
            <w:szCs w:val="24"/>
          </w:rPr>
          <w:t>ами</w:t>
        </w:r>
      </w:ins>
      <w:del w:id="80" w:author="kanatov" w:date="2017-02-06T23:36:00Z">
        <w:r w:rsidRPr="009E47EE" w:rsidDel="002D18CC">
          <w:rPr>
            <w:rFonts w:ascii="Arial" w:hAnsi="Arial" w:cs="Arial"/>
            <w:sz w:val="24"/>
            <w:szCs w:val="24"/>
          </w:rPr>
          <w:delText xml:space="preserve">ным выражением </w:delText>
        </w:r>
        <w:r w:rsidDel="002D18CC">
          <w:rPr>
            <w:rFonts w:ascii="Arial" w:hAnsi="Arial" w:cs="Arial"/>
            <w:sz w:val="24"/>
            <w:szCs w:val="24"/>
          </w:rPr>
          <w:delText>целочисленного</w:delText>
        </w:r>
        <w:r w:rsidRPr="009E47EE" w:rsidDel="002D18CC">
          <w:rPr>
            <w:rFonts w:ascii="Arial" w:hAnsi="Arial" w:cs="Arial"/>
            <w:sz w:val="24"/>
            <w:szCs w:val="24"/>
          </w:rPr>
          <w:delText xml:space="preserve"> типа</w:delText>
        </w:r>
      </w:del>
      <w:r w:rsidRPr="009E47EE">
        <w:rPr>
          <w:rFonts w:ascii="Arial" w:hAnsi="Arial" w:cs="Arial"/>
          <w:sz w:val="24"/>
          <w:szCs w:val="24"/>
        </w:rPr>
        <w:t>, и может быть использована для задания типов,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отдельно-стоящих подпрограммах.</w:t>
      </w:r>
    </w:p>
    <w:p w:rsidR="00130DA9" w:rsidRPr="009E47EE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Контейнер</w:t>
      </w:r>
      <w:r w:rsidRPr="009E47EE">
        <w:rPr>
          <w:rFonts w:ascii="Arial" w:hAnsi="Arial" w:cs="Arial"/>
          <w:sz w:val="24"/>
          <w:szCs w:val="24"/>
        </w:rPr>
        <w:t xml:space="preserve"> можно рассматривать как определение множества данных и операций над ними – то есть, как задание некоторого </w:t>
      </w:r>
      <w:r w:rsidRPr="009163E6">
        <w:rPr>
          <w:rFonts w:ascii="Arial" w:hAnsi="Arial" w:cs="Arial"/>
          <w:i/>
          <w:sz w:val="24"/>
          <w:szCs w:val="24"/>
        </w:rPr>
        <w:t>типа</w:t>
      </w:r>
      <w:r w:rsidRPr="009E47EE">
        <w:rPr>
          <w:rFonts w:ascii="Arial" w:hAnsi="Arial" w:cs="Arial"/>
          <w:sz w:val="24"/>
          <w:szCs w:val="24"/>
        </w:rPr>
        <w:t xml:space="preserve">. Тем самым, можно определить объект, тип которого будет контейнером. Во-вторых, можно предоставить </w:t>
      </w:r>
      <w:r w:rsidRPr="009E47EE">
        <w:rPr>
          <w:rFonts w:ascii="Arial" w:hAnsi="Arial" w:cs="Arial"/>
          <w:sz w:val="24"/>
          <w:szCs w:val="24"/>
        </w:rPr>
        <w:lastRenderedPageBreak/>
        <w:t xml:space="preserve">открытое (общедоступное) содержимое контейнера для </w:t>
      </w:r>
      <w:r w:rsidRPr="009163E6">
        <w:rPr>
          <w:rFonts w:ascii="Arial" w:hAnsi="Arial" w:cs="Arial"/>
          <w:i/>
          <w:sz w:val="24"/>
          <w:szCs w:val="24"/>
        </w:rPr>
        <w:t>использования</w:t>
      </w:r>
      <w:r w:rsidRPr="009E47EE">
        <w:rPr>
          <w:rFonts w:ascii="Arial" w:hAnsi="Arial" w:cs="Arial"/>
          <w:sz w:val="24"/>
          <w:szCs w:val="24"/>
        </w:rPr>
        <w:t xml:space="preserve"> в некотором программном коде, то есть, включить его ресурсы в некоторый контекст</w:t>
      </w:r>
      <w:ins w:id="81" w:author="kanatov" w:date="2017-02-06T23:37:00Z">
        <w:r w:rsidR="002D18CC">
          <w:rPr>
            <w:rFonts w:ascii="Arial" w:hAnsi="Arial" w:cs="Arial"/>
            <w:sz w:val="24"/>
            <w:szCs w:val="24"/>
          </w:rPr>
          <w:t xml:space="preserve"> (это схема использования модулей)</w:t>
        </w:r>
      </w:ins>
      <w:r w:rsidRPr="009E47EE">
        <w:rPr>
          <w:rFonts w:ascii="Arial" w:hAnsi="Arial" w:cs="Arial"/>
          <w:sz w:val="24"/>
          <w:szCs w:val="24"/>
        </w:rPr>
        <w:t>. Наконец, атрибуты и подпрограммы контейнера могут (пере</w:t>
      </w:r>
      <w:proofErr w:type="gramStart"/>
      <w:r w:rsidRPr="009E47EE">
        <w:rPr>
          <w:rFonts w:ascii="Arial" w:hAnsi="Arial" w:cs="Arial"/>
          <w:sz w:val="24"/>
          <w:szCs w:val="24"/>
        </w:rPr>
        <w:t>)и</w:t>
      </w:r>
      <w:proofErr w:type="gramEnd"/>
      <w:r w:rsidRPr="009E47EE">
        <w:rPr>
          <w:rFonts w:ascii="Arial" w:hAnsi="Arial" w:cs="Arial"/>
          <w:sz w:val="24"/>
          <w:szCs w:val="24"/>
        </w:rPr>
        <w:t xml:space="preserve">спользоваться при создании нового контейнера. Такой механизм носит название </w:t>
      </w:r>
      <w:r w:rsidRPr="00130DA9">
        <w:rPr>
          <w:rFonts w:ascii="Arial" w:hAnsi="Arial" w:cs="Arial"/>
          <w:i/>
          <w:sz w:val="24"/>
          <w:szCs w:val="24"/>
        </w:rPr>
        <w:t>наследования</w:t>
      </w:r>
      <w:r w:rsidRPr="009E47EE">
        <w:rPr>
          <w:rFonts w:ascii="Arial" w:hAnsi="Arial" w:cs="Arial"/>
          <w:sz w:val="24"/>
          <w:szCs w:val="24"/>
        </w:rPr>
        <w:t>.</w:t>
      </w:r>
    </w:p>
    <w:p w:rsidR="00130DA9" w:rsidRPr="009E47EE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9E47EE">
        <w:rPr>
          <w:rFonts w:ascii="Arial" w:hAnsi="Arial" w:cs="Arial"/>
          <w:sz w:val="24"/>
          <w:szCs w:val="24"/>
        </w:rPr>
        <w:t xml:space="preserve">Таким образом, различные варианты использования контейнера приводят к понятиям </w:t>
      </w:r>
      <w:r w:rsidRPr="009E47EE">
        <w:rPr>
          <w:rFonts w:ascii="Arial" w:hAnsi="Arial" w:cs="Arial"/>
          <w:i/>
          <w:sz w:val="24"/>
          <w:szCs w:val="24"/>
        </w:rPr>
        <w:t>типа</w:t>
      </w:r>
      <w:r w:rsidRPr="009E47EE">
        <w:rPr>
          <w:rFonts w:ascii="Arial" w:hAnsi="Arial" w:cs="Arial"/>
          <w:sz w:val="24"/>
          <w:szCs w:val="24"/>
        </w:rPr>
        <w:t xml:space="preserve">, </w:t>
      </w:r>
      <w:r w:rsidRPr="009E47EE">
        <w:rPr>
          <w:rFonts w:ascii="Arial" w:hAnsi="Arial" w:cs="Arial"/>
          <w:i/>
          <w:sz w:val="24"/>
          <w:szCs w:val="24"/>
        </w:rPr>
        <w:t>модуля</w:t>
      </w:r>
      <w:r w:rsidRPr="009E47EE">
        <w:rPr>
          <w:rFonts w:ascii="Arial" w:hAnsi="Arial" w:cs="Arial"/>
          <w:sz w:val="24"/>
          <w:szCs w:val="24"/>
        </w:rPr>
        <w:t xml:space="preserve"> и </w:t>
      </w:r>
      <w:r w:rsidRPr="009E47EE">
        <w:rPr>
          <w:rFonts w:ascii="Arial" w:hAnsi="Arial" w:cs="Arial"/>
          <w:i/>
          <w:sz w:val="24"/>
          <w:szCs w:val="24"/>
        </w:rPr>
        <w:t>класса</w:t>
      </w:r>
      <w:r w:rsidRPr="009E47EE">
        <w:rPr>
          <w:rFonts w:ascii="Arial" w:hAnsi="Arial" w:cs="Arial"/>
          <w:sz w:val="24"/>
          <w:szCs w:val="24"/>
        </w:rPr>
        <w:t>.</w:t>
      </w:r>
      <w:r w:rsidR="001443B2">
        <w:rPr>
          <w:rFonts w:ascii="Arial" w:hAnsi="Arial" w:cs="Arial"/>
          <w:sz w:val="24"/>
          <w:szCs w:val="24"/>
        </w:rPr>
        <w:t xml:space="preserve"> </w:t>
      </w:r>
      <w:r w:rsidRPr="009E47E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языке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9E47EE">
        <w:rPr>
          <w:rFonts w:ascii="Arial" w:hAnsi="Arial" w:cs="Arial"/>
          <w:sz w:val="24"/>
          <w:szCs w:val="24"/>
        </w:rPr>
        <w:t xml:space="preserve"> сохран</w:t>
      </w:r>
      <w:r>
        <w:rPr>
          <w:rFonts w:ascii="Arial" w:hAnsi="Arial" w:cs="Arial"/>
          <w:sz w:val="24"/>
          <w:szCs w:val="24"/>
        </w:rPr>
        <w:t>яются</w:t>
      </w:r>
      <w:r w:rsidRPr="009E47EE">
        <w:rPr>
          <w:rFonts w:ascii="Arial" w:hAnsi="Arial" w:cs="Arial"/>
          <w:sz w:val="24"/>
          <w:szCs w:val="24"/>
        </w:rPr>
        <w:t xml:space="preserve"> преимущества единой нотации задания контейнеров, </w:t>
      </w:r>
      <w:r>
        <w:rPr>
          <w:rFonts w:ascii="Arial" w:hAnsi="Arial" w:cs="Arial"/>
          <w:sz w:val="24"/>
          <w:szCs w:val="24"/>
        </w:rPr>
        <w:t>с возможностью явного</w:t>
      </w:r>
      <w:r w:rsidRPr="009E47EE">
        <w:rPr>
          <w:rFonts w:ascii="Arial" w:hAnsi="Arial" w:cs="Arial"/>
          <w:sz w:val="24"/>
          <w:szCs w:val="24"/>
        </w:rPr>
        <w:t xml:space="preserve"> задани</w:t>
      </w:r>
      <w:r>
        <w:rPr>
          <w:rFonts w:ascii="Arial" w:hAnsi="Arial" w:cs="Arial"/>
          <w:sz w:val="24"/>
          <w:szCs w:val="24"/>
        </w:rPr>
        <w:t>я</w:t>
      </w:r>
      <w:r w:rsidRPr="009E47EE">
        <w:rPr>
          <w:rFonts w:ascii="Arial" w:hAnsi="Arial" w:cs="Arial"/>
          <w:sz w:val="24"/>
          <w:szCs w:val="24"/>
        </w:rPr>
        <w:t xml:space="preserve"> </w:t>
      </w:r>
      <w:r w:rsidRPr="00151071">
        <w:rPr>
          <w:rFonts w:ascii="Arial" w:hAnsi="Arial" w:cs="Arial"/>
          <w:i/>
          <w:sz w:val="24"/>
          <w:szCs w:val="24"/>
        </w:rPr>
        <w:t>различных способов использования</w:t>
      </w:r>
      <w:r w:rsidRPr="009E47EE">
        <w:rPr>
          <w:rFonts w:ascii="Arial" w:hAnsi="Arial" w:cs="Arial"/>
          <w:sz w:val="24"/>
          <w:szCs w:val="24"/>
        </w:rPr>
        <w:t xml:space="preserve"> контейнеров.</w:t>
      </w:r>
    </w:p>
    <w:p w:rsidR="00130DA9" w:rsidRPr="005C635B" w:rsidDel="000C4748" w:rsidRDefault="00130DA9" w:rsidP="00130DA9">
      <w:pPr>
        <w:spacing w:after="120" w:line="22" w:lineRule="atLeast"/>
        <w:rPr>
          <w:del w:id="82" w:author="kanatov" w:date="2017-02-06T23:41:00Z"/>
          <w:rFonts w:ascii="Arial" w:hAnsi="Arial" w:cs="Arial"/>
          <w:sz w:val="24"/>
          <w:szCs w:val="24"/>
        </w:rPr>
      </w:pPr>
      <w:r w:rsidRPr="00130DA9">
        <w:rPr>
          <w:rFonts w:ascii="Arial" w:hAnsi="Arial" w:cs="Arial"/>
          <w:b/>
          <w:i/>
          <w:sz w:val="24"/>
          <w:szCs w:val="24"/>
        </w:rPr>
        <w:t>Однородная система типов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Система типов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5C63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является </w:t>
      </w:r>
      <w:r w:rsidRPr="005C635B">
        <w:rPr>
          <w:rFonts w:ascii="Arial" w:hAnsi="Arial" w:cs="Arial"/>
          <w:i/>
          <w:sz w:val="24"/>
          <w:szCs w:val="24"/>
        </w:rPr>
        <w:t>однородной</w:t>
      </w:r>
      <w:r>
        <w:rPr>
          <w:rFonts w:ascii="Arial" w:hAnsi="Arial" w:cs="Arial"/>
          <w:sz w:val="24"/>
          <w:szCs w:val="24"/>
        </w:rPr>
        <w:t>. Это означает, что в языке отсутствует деление на различные категории типов (например, «встроенные в язык» и «определяемые пользователем»). Любой тип, используемый в программе, определяется единообразно, посредством универсальной конструкции «контейнер» (</w:t>
      </w:r>
      <w:r>
        <w:rPr>
          <w:rFonts w:ascii="Arial" w:hAnsi="Arial" w:cs="Arial"/>
          <w:sz w:val="24"/>
          <w:szCs w:val="24"/>
          <w:lang w:val="en-US"/>
        </w:rPr>
        <w:t>unit</w:t>
      </w:r>
      <w:r>
        <w:rPr>
          <w:rFonts w:ascii="Arial" w:hAnsi="Arial" w:cs="Arial"/>
          <w:sz w:val="24"/>
          <w:szCs w:val="24"/>
        </w:rPr>
        <w:t>)</w:t>
      </w:r>
      <w:r w:rsidRPr="005C63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Единственное различие в системе типов заключается в том, что некоторые наиболее часто используемые на практике типы – целый, вещественный, </w:t>
      </w:r>
      <w:ins w:id="83" w:author="kanatov" w:date="2017-02-06T23:38:00Z">
        <w:r w:rsidR="002D18CC">
          <w:rPr>
            <w:rFonts w:ascii="Arial" w:hAnsi="Arial" w:cs="Arial"/>
            <w:sz w:val="24"/>
            <w:szCs w:val="24"/>
          </w:rPr>
          <w:t>логический</w:t>
        </w:r>
      </w:ins>
      <w:del w:id="84" w:author="kanatov" w:date="2017-02-06T23:38:00Z">
        <w:r w:rsidDel="002D18CC">
          <w:rPr>
            <w:rFonts w:ascii="Arial" w:hAnsi="Arial" w:cs="Arial"/>
            <w:sz w:val="24"/>
            <w:szCs w:val="24"/>
          </w:rPr>
          <w:delText>булевский</w:delText>
        </w:r>
      </w:del>
      <w:r>
        <w:rPr>
          <w:rFonts w:ascii="Arial" w:hAnsi="Arial" w:cs="Arial"/>
          <w:sz w:val="24"/>
          <w:szCs w:val="24"/>
        </w:rPr>
        <w:t>, а также такие структуры</w:t>
      </w:r>
      <w:ins w:id="85" w:author="kanatov" w:date="2017-02-06T23:39:00Z">
        <w:r w:rsidR="000C4748">
          <w:rPr>
            <w:rFonts w:ascii="Arial" w:hAnsi="Arial" w:cs="Arial"/>
            <w:sz w:val="24"/>
            <w:szCs w:val="24"/>
          </w:rPr>
          <w:t xml:space="preserve"> данных</w:t>
        </w:r>
      </w:ins>
      <w:r>
        <w:rPr>
          <w:rFonts w:ascii="Arial" w:hAnsi="Arial" w:cs="Arial"/>
          <w:sz w:val="24"/>
          <w:szCs w:val="24"/>
        </w:rPr>
        <w:t xml:space="preserve">, как массивы, списки, словари и т.д. – </w:t>
      </w:r>
      <w:ins w:id="86" w:author="kanatov" w:date="2017-02-06T23:39:00Z">
        <w:r w:rsidR="000C4748">
          <w:rPr>
            <w:rFonts w:ascii="Arial" w:hAnsi="Arial" w:cs="Arial"/>
            <w:sz w:val="24"/>
            <w:szCs w:val="24"/>
          </w:rPr>
          <w:t>являются частью библиотеки контейнеров, которая поставляется вместе с компилятором</w:t>
        </w:r>
      </w:ins>
      <w:ins w:id="87" w:author="kanatov" w:date="2017-02-06T23:40:00Z">
        <w:r w:rsidR="000C4748">
          <w:rPr>
            <w:rFonts w:ascii="Arial" w:hAnsi="Arial" w:cs="Arial"/>
            <w:sz w:val="24"/>
            <w:szCs w:val="24"/>
          </w:rPr>
          <w:t xml:space="preserve"> и часть описаний атрибутов и подпрограмм таких контейнеров зафиксированы. </w:t>
        </w:r>
      </w:ins>
      <w:del w:id="88" w:author="kanatov" w:date="2017-02-06T23:41:00Z">
        <w:r w:rsidDel="000C4748">
          <w:rPr>
            <w:rFonts w:ascii="Arial" w:hAnsi="Arial" w:cs="Arial"/>
            <w:sz w:val="24"/>
            <w:szCs w:val="24"/>
          </w:rPr>
          <w:delText>определены в качестве библиотечных и могут использоваться в программе «по умолчанию»</w:delText>
        </w:r>
        <w:r w:rsidRPr="005C635B" w:rsidDel="000C4748">
          <w:rPr>
            <w:rFonts w:ascii="Arial" w:hAnsi="Arial" w:cs="Arial"/>
            <w:sz w:val="24"/>
            <w:szCs w:val="24"/>
          </w:rPr>
          <w:delText xml:space="preserve">. </w:delText>
        </w:r>
        <w:r w:rsidDel="000C4748">
          <w:rPr>
            <w:rFonts w:ascii="Arial" w:hAnsi="Arial" w:cs="Arial"/>
            <w:sz w:val="24"/>
            <w:szCs w:val="24"/>
          </w:rPr>
          <w:delText>Типы, определяемые пользователем, используются наравне с библиотечными типами без каких-либо ограничений.</w:delText>
        </w:r>
      </w:del>
    </w:p>
    <w:p w:rsidR="00130DA9" w:rsidRPr="000C4748" w:rsidRDefault="00130DA9" w:rsidP="00130DA9">
      <w:pPr>
        <w:spacing w:after="120" w:line="22" w:lineRule="atLeast"/>
        <w:rPr>
          <w:rFonts w:ascii="Arial" w:hAnsi="Arial" w:cs="Arial"/>
          <w:i/>
          <w:sz w:val="24"/>
          <w:szCs w:val="24"/>
          <w:rPrChange w:id="89" w:author="kanatov" w:date="2017-02-06T23:41:00Z">
            <w:rPr>
              <w:rFonts w:ascii="Arial" w:hAnsi="Arial" w:cs="Arial"/>
              <w:sz w:val="24"/>
              <w:szCs w:val="24"/>
            </w:rPr>
          </w:rPrChange>
        </w:rPr>
      </w:pPr>
      <w:r w:rsidRPr="000C4748">
        <w:rPr>
          <w:rFonts w:ascii="Arial" w:hAnsi="Arial" w:cs="Arial"/>
          <w:i/>
          <w:sz w:val="24"/>
          <w:szCs w:val="24"/>
          <w:rPrChange w:id="90" w:author="kanatov" w:date="2017-02-06T23:41:00Z">
            <w:rPr>
              <w:rFonts w:ascii="Arial" w:hAnsi="Arial" w:cs="Arial"/>
              <w:sz w:val="24"/>
              <w:szCs w:val="24"/>
            </w:rPr>
          </w:rPrChange>
        </w:rPr>
        <w:t>Понятие контейнера предоставляет удобное и универсальное средство создания разработчиком новых типов на основе существующих. При этом допускаются все традиционные методы и практики определения типов, в том числе агрегирование и наследование.</w:t>
      </w:r>
    </w:p>
    <w:p w:rsidR="00130DA9" w:rsidRPr="000C4748" w:rsidRDefault="00130DA9" w:rsidP="00130DA9">
      <w:pPr>
        <w:spacing w:after="120" w:line="22" w:lineRule="atLeast"/>
        <w:rPr>
          <w:rFonts w:ascii="Arial" w:hAnsi="Arial" w:cs="Arial"/>
          <w:i/>
          <w:sz w:val="24"/>
          <w:szCs w:val="24"/>
          <w:rPrChange w:id="91" w:author="kanatov" w:date="2017-02-06T23:41:00Z">
            <w:rPr>
              <w:rFonts w:ascii="Arial" w:hAnsi="Arial" w:cs="Arial"/>
              <w:sz w:val="24"/>
              <w:szCs w:val="24"/>
            </w:rPr>
          </w:rPrChange>
        </w:rPr>
      </w:pPr>
      <w:r w:rsidRPr="000C4748">
        <w:rPr>
          <w:rFonts w:ascii="Arial" w:hAnsi="Arial" w:cs="Arial"/>
          <w:i/>
          <w:sz w:val="24"/>
          <w:szCs w:val="24"/>
          <w:rPrChange w:id="92" w:author="kanatov" w:date="2017-02-06T23:41:00Z">
            <w:rPr>
              <w:rFonts w:ascii="Arial" w:hAnsi="Arial" w:cs="Arial"/>
              <w:sz w:val="24"/>
              <w:szCs w:val="24"/>
            </w:rPr>
          </w:rPrChange>
        </w:rPr>
        <w:t>Возможность создавать и использовать в программе некоторый новый тип – необходимое условие гибкости языка и, как следствие, залог его возможностей по адекватной реализации множества реальных структур данных и отношений между ними. Использование существующих типов в качестве составных частей других типов в значительной степени обеспечивает мощность языка и выразительность программ, написанных на этом языке.</w:t>
      </w:r>
    </w:p>
    <w:p w:rsidR="00130DA9" w:rsidRPr="000C4748" w:rsidRDefault="00130DA9" w:rsidP="00130DA9">
      <w:pPr>
        <w:spacing w:after="120" w:line="22" w:lineRule="atLeast"/>
        <w:rPr>
          <w:rFonts w:ascii="Arial" w:hAnsi="Arial" w:cs="Arial"/>
          <w:i/>
          <w:sz w:val="24"/>
          <w:szCs w:val="24"/>
          <w:rPrChange w:id="93" w:author="kanatov" w:date="2017-02-06T23:41:00Z">
            <w:rPr>
              <w:rFonts w:ascii="Arial" w:hAnsi="Arial" w:cs="Arial"/>
              <w:sz w:val="24"/>
              <w:szCs w:val="24"/>
            </w:rPr>
          </w:rPrChange>
        </w:rPr>
      </w:pPr>
      <w:r w:rsidRPr="000C4748">
        <w:rPr>
          <w:rFonts w:ascii="Arial" w:hAnsi="Arial" w:cs="Arial"/>
          <w:i/>
          <w:sz w:val="24"/>
          <w:szCs w:val="24"/>
          <w:rPrChange w:id="94" w:author="kanatov" w:date="2017-02-06T23:41:00Z">
            <w:rPr>
              <w:rFonts w:ascii="Arial" w:hAnsi="Arial" w:cs="Arial"/>
              <w:sz w:val="24"/>
              <w:szCs w:val="24"/>
            </w:rPr>
          </w:rPrChange>
        </w:rPr>
        <w:t>Однородность системы типов существенно упрощает понятийный базис языка, делая его стройным, логичным, простым для понимания, тем самым обеспечивая максимально возможную простоту, ясность, недвусмысленность и надёжность программ. В то же время, однородность не ограничивает выразительные возможности языка, предоставляя в распоряжение разработчика полный спектр инструментов для создания структур данных любой сложности</w:t>
      </w:r>
      <w:proofErr w:type="gramStart"/>
      <w:r w:rsidRPr="000C4748">
        <w:rPr>
          <w:rFonts w:ascii="Arial" w:hAnsi="Arial" w:cs="Arial"/>
          <w:i/>
          <w:sz w:val="24"/>
          <w:szCs w:val="24"/>
          <w:rPrChange w:id="95" w:author="kanatov" w:date="2017-02-06T23:41:00Z">
            <w:rPr>
              <w:rFonts w:ascii="Arial" w:hAnsi="Arial" w:cs="Arial"/>
              <w:sz w:val="24"/>
              <w:szCs w:val="24"/>
            </w:rPr>
          </w:rPrChange>
        </w:rPr>
        <w:t>.</w:t>
      </w:r>
      <w:proofErr w:type="gramEnd"/>
      <w:ins w:id="96" w:author="kanatov" w:date="2017-02-06T23:41:00Z">
        <w:r w:rsidR="000C4748">
          <w:rPr>
            <w:rFonts w:ascii="Arial" w:hAnsi="Arial" w:cs="Arial"/>
            <w:i/>
            <w:sz w:val="24"/>
            <w:szCs w:val="24"/>
          </w:rPr>
          <w:t xml:space="preserve"> (</w:t>
        </w:r>
        <w:proofErr w:type="gramStart"/>
        <w:r w:rsidR="000C4748">
          <w:rPr>
            <w:rFonts w:ascii="Arial" w:hAnsi="Arial" w:cs="Arial"/>
            <w:i/>
            <w:sz w:val="24"/>
            <w:szCs w:val="24"/>
          </w:rPr>
          <w:t>к</w:t>
        </w:r>
        <w:proofErr w:type="gramEnd"/>
        <w:r w:rsidR="000C4748">
          <w:rPr>
            <w:rFonts w:ascii="Arial" w:hAnsi="Arial" w:cs="Arial"/>
            <w:i/>
            <w:sz w:val="24"/>
            <w:szCs w:val="24"/>
          </w:rPr>
          <w:t xml:space="preserve">усок выделенный курсивом </w:t>
        </w:r>
      </w:ins>
      <w:ins w:id="97" w:author="kanatov" w:date="2017-02-06T23:42:00Z">
        <w:r w:rsidR="000C4748">
          <w:rPr>
            <w:rFonts w:ascii="Arial" w:hAnsi="Arial" w:cs="Arial"/>
            <w:i/>
            <w:sz w:val="24"/>
            <w:szCs w:val="24"/>
          </w:rPr>
          <w:t>–</w:t>
        </w:r>
      </w:ins>
      <w:ins w:id="98" w:author="kanatov" w:date="2017-02-06T23:41:00Z">
        <w:r w:rsidR="000C4748">
          <w:rPr>
            <w:rFonts w:ascii="Arial" w:hAnsi="Arial" w:cs="Arial"/>
            <w:i/>
            <w:sz w:val="24"/>
            <w:szCs w:val="24"/>
          </w:rPr>
          <w:t xml:space="preserve"> можно </w:t>
        </w:r>
      </w:ins>
      <w:ins w:id="99" w:author="kanatov" w:date="2017-02-06T23:42:00Z">
        <w:r w:rsidR="000C4748">
          <w:rPr>
            <w:rFonts w:ascii="Arial" w:hAnsi="Arial" w:cs="Arial"/>
            <w:i/>
            <w:sz w:val="24"/>
            <w:szCs w:val="24"/>
          </w:rPr>
          <w:t>сократить. Тут много просто общих моментов</w:t>
        </w:r>
        <w:proofErr w:type="gramStart"/>
        <w:r w:rsidR="000C4748">
          <w:rPr>
            <w:rFonts w:ascii="Arial" w:hAnsi="Arial" w:cs="Arial"/>
            <w:i/>
            <w:sz w:val="24"/>
            <w:szCs w:val="24"/>
          </w:rPr>
          <w:t xml:space="preserve"> </w:t>
        </w:r>
      </w:ins>
      <w:ins w:id="100" w:author="kanatov" w:date="2017-02-06T23:41:00Z">
        <w:r w:rsidR="000C4748">
          <w:rPr>
            <w:rFonts w:ascii="Arial" w:hAnsi="Arial" w:cs="Arial"/>
            <w:i/>
            <w:sz w:val="24"/>
            <w:szCs w:val="24"/>
          </w:rPr>
          <w:t>)</w:t>
        </w:r>
      </w:ins>
      <w:proofErr w:type="gramEnd"/>
    </w:p>
    <w:p w:rsidR="001443B2" w:rsidRPr="001443B2" w:rsidRDefault="001443B2" w:rsidP="001443B2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30DA9">
        <w:rPr>
          <w:rFonts w:ascii="Arial" w:hAnsi="Arial" w:cs="Arial"/>
          <w:b/>
          <w:i/>
          <w:sz w:val="24"/>
          <w:szCs w:val="24"/>
        </w:rPr>
        <w:t>Контрактное программирование</w:t>
      </w:r>
      <w:r w:rsidRPr="00130DA9">
        <w:rPr>
          <w:rFonts w:ascii="Arial" w:hAnsi="Arial" w:cs="Arial"/>
          <w:sz w:val="24"/>
          <w:szCs w:val="24"/>
        </w:rPr>
        <w:t xml:space="preserve">. </w:t>
      </w:r>
      <w:r w:rsidRPr="001443B2">
        <w:rPr>
          <w:rFonts w:ascii="Arial" w:hAnsi="Arial" w:cs="Arial"/>
          <w:sz w:val="24"/>
          <w:szCs w:val="24"/>
        </w:rPr>
        <w:t xml:space="preserve">Подход к проектированию программ на основе понятия </w:t>
      </w:r>
      <w:r w:rsidRPr="001443B2">
        <w:rPr>
          <w:rFonts w:ascii="Arial" w:hAnsi="Arial" w:cs="Arial"/>
          <w:i/>
          <w:sz w:val="24"/>
          <w:szCs w:val="24"/>
        </w:rPr>
        <w:t>контракта</w:t>
      </w:r>
      <w:r w:rsidRPr="001443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443B2">
        <w:rPr>
          <w:rFonts w:ascii="Arial" w:hAnsi="Arial" w:cs="Arial"/>
          <w:sz w:val="24"/>
          <w:szCs w:val="24"/>
        </w:rPr>
        <w:t>Design</w:t>
      </w:r>
      <w:proofErr w:type="spellEnd"/>
      <w:r w:rsidRPr="001443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3B2">
        <w:rPr>
          <w:rFonts w:ascii="Arial" w:hAnsi="Arial" w:cs="Arial"/>
          <w:sz w:val="24"/>
          <w:szCs w:val="24"/>
        </w:rPr>
        <w:t>by</w:t>
      </w:r>
      <w:proofErr w:type="spellEnd"/>
      <w:r w:rsidRPr="001443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3B2">
        <w:rPr>
          <w:rFonts w:ascii="Arial" w:hAnsi="Arial" w:cs="Arial"/>
          <w:sz w:val="24"/>
          <w:szCs w:val="24"/>
        </w:rPr>
        <w:t>contract</w:t>
      </w:r>
      <w:proofErr w:type="spellEnd"/>
      <w:ins w:id="101" w:author="kanatov" w:date="2017-02-06T23:42:00Z">
        <w:r w:rsidR="000C4748">
          <w:rPr>
            <w:rFonts w:ascii="Arial" w:hAnsi="Arial" w:cs="Arial"/>
            <w:sz w:val="24"/>
            <w:szCs w:val="24"/>
          </w:rPr>
          <w:t xml:space="preserve"> </w:t>
        </w:r>
        <w:r w:rsidR="000C4748" w:rsidRPr="000C4748">
          <w:rPr>
            <w:rFonts w:ascii="Arial" w:hAnsi="Arial" w:cs="Arial"/>
            <w:sz w:val="24"/>
            <w:szCs w:val="24"/>
            <w:rPrChange w:id="102" w:author="kanatov" w:date="2017-02-06T23:4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©</w:t>
        </w:r>
        <w:proofErr w:type="gramStart"/>
        <w:r w:rsidR="000C4748" w:rsidRPr="000C4748">
          <w:rPr>
            <w:rFonts w:ascii="Arial" w:hAnsi="Arial" w:cs="Arial"/>
            <w:sz w:val="24"/>
            <w:szCs w:val="24"/>
            <w:rPrChange w:id="103" w:author="kanatov" w:date="2017-02-06T23:4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1443B2">
        <w:rPr>
          <w:rFonts w:ascii="Arial" w:hAnsi="Arial" w:cs="Arial"/>
          <w:sz w:val="24"/>
          <w:szCs w:val="24"/>
        </w:rPr>
        <w:t>)</w:t>
      </w:r>
      <w:proofErr w:type="gramEnd"/>
      <w:r w:rsidRPr="001443B2">
        <w:rPr>
          <w:rFonts w:ascii="Arial" w:hAnsi="Arial" w:cs="Arial"/>
          <w:sz w:val="24"/>
          <w:szCs w:val="24"/>
        </w:rPr>
        <w:t xml:space="preserve">, изначально разработанный и обоснованный </w:t>
      </w:r>
      <w:proofErr w:type="spellStart"/>
      <w:r w:rsidRPr="001443B2">
        <w:rPr>
          <w:rFonts w:ascii="Arial" w:hAnsi="Arial" w:cs="Arial"/>
          <w:sz w:val="24"/>
          <w:szCs w:val="24"/>
        </w:rPr>
        <w:t>Б.Майером</w:t>
      </w:r>
      <w:proofErr w:type="spellEnd"/>
      <w:r w:rsidRPr="001443B2">
        <w:rPr>
          <w:rFonts w:ascii="Arial" w:hAnsi="Arial" w:cs="Arial"/>
          <w:sz w:val="24"/>
          <w:szCs w:val="24"/>
        </w:rPr>
        <w:t xml:space="preserve"> и реализованный в языке Эйфель, в настоящее время является общепринятым средством повышения надежности и </w:t>
      </w:r>
      <w:proofErr w:type="spellStart"/>
      <w:r w:rsidRPr="001443B2">
        <w:rPr>
          <w:rFonts w:ascii="Arial" w:hAnsi="Arial" w:cs="Arial"/>
          <w:sz w:val="24"/>
          <w:szCs w:val="24"/>
        </w:rPr>
        <w:t>верифицируемости</w:t>
      </w:r>
      <w:proofErr w:type="spellEnd"/>
      <w:r w:rsidRPr="001443B2">
        <w:rPr>
          <w:rFonts w:ascii="Arial" w:hAnsi="Arial" w:cs="Arial"/>
          <w:sz w:val="24"/>
          <w:szCs w:val="24"/>
        </w:rPr>
        <w:t xml:space="preserve"> ПО. Подход в том или ином объеме реализован во многих современных ЯП. Язык SLang поддерживает полный спектр механизмов </w:t>
      </w:r>
      <w:r w:rsidRPr="001443B2">
        <w:rPr>
          <w:rFonts w:ascii="Arial" w:hAnsi="Arial" w:cs="Arial"/>
          <w:i/>
          <w:sz w:val="24"/>
          <w:szCs w:val="24"/>
        </w:rPr>
        <w:t>контрактного программирования</w:t>
      </w:r>
      <w:r w:rsidRPr="001443B2">
        <w:rPr>
          <w:rFonts w:ascii="Arial" w:hAnsi="Arial" w:cs="Arial"/>
          <w:sz w:val="24"/>
          <w:szCs w:val="24"/>
        </w:rPr>
        <w:t xml:space="preserve">, включая пред- и постусловия для подпрограмм и инварианты контейнеров и циклов. Система поддержки времени выполнения обеспечивает эффективную (параллельную, если это возможно) проверку </w:t>
      </w:r>
      <w:ins w:id="104" w:author="kanatov" w:date="2017-02-06T23:43:00Z">
        <w:r w:rsidR="000C4748">
          <w:rPr>
            <w:rFonts w:ascii="Arial" w:hAnsi="Arial" w:cs="Arial"/>
            <w:sz w:val="24"/>
            <w:szCs w:val="24"/>
          </w:rPr>
          <w:t>предикатов</w:t>
        </w:r>
      </w:ins>
      <w:del w:id="105" w:author="kanatov" w:date="2017-02-06T23:43:00Z">
        <w:r w:rsidRPr="001443B2" w:rsidDel="000C4748">
          <w:rPr>
            <w:rFonts w:ascii="Arial" w:hAnsi="Arial" w:cs="Arial"/>
            <w:sz w:val="24"/>
            <w:szCs w:val="24"/>
          </w:rPr>
          <w:delText>условий и инвариантов</w:delText>
        </w:r>
      </w:del>
      <w:r w:rsidRPr="001443B2">
        <w:rPr>
          <w:rFonts w:ascii="Arial" w:hAnsi="Arial" w:cs="Arial"/>
          <w:sz w:val="24"/>
          <w:szCs w:val="24"/>
        </w:rPr>
        <w:t>.</w:t>
      </w:r>
    </w:p>
    <w:p w:rsidR="00130DA9" w:rsidRDefault="001443B2" w:rsidP="001443B2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30DA9">
        <w:rPr>
          <w:rFonts w:ascii="Arial" w:hAnsi="Arial" w:cs="Arial"/>
          <w:b/>
          <w:i/>
          <w:sz w:val="24"/>
          <w:szCs w:val="24"/>
        </w:rPr>
        <w:lastRenderedPageBreak/>
        <w:t>Параллельное программирование</w:t>
      </w:r>
      <w:r w:rsidRPr="00130DA9">
        <w:rPr>
          <w:rFonts w:ascii="Arial" w:hAnsi="Arial" w:cs="Arial"/>
          <w:sz w:val="24"/>
          <w:szCs w:val="24"/>
        </w:rPr>
        <w:t xml:space="preserve">. </w:t>
      </w:r>
      <w:r w:rsidRPr="001443B2">
        <w:rPr>
          <w:rFonts w:ascii="Arial" w:hAnsi="Arial" w:cs="Arial"/>
          <w:sz w:val="24"/>
          <w:szCs w:val="24"/>
        </w:rPr>
        <w:t xml:space="preserve">В отличие от большинства современных языков, где поддержка параллельности реализована на уровне библиотек и носит ограниченный и слабо верифицируемый характер, SLang включает удобный и достаточно надежный механизм распараллеливания программ на уровне самого языка. В языке имеется простой и компактный набор конструкций и спецификаторов для задания </w:t>
      </w:r>
      <w:ins w:id="106" w:author="kanatov" w:date="2017-02-06T23:43:00Z">
        <w:r w:rsidR="000C4748">
          <w:rPr>
            <w:rFonts w:ascii="Arial" w:hAnsi="Arial" w:cs="Arial"/>
            <w:sz w:val="24"/>
            <w:szCs w:val="24"/>
          </w:rPr>
          <w:t>параллельного выполнения</w:t>
        </w:r>
      </w:ins>
      <w:del w:id="107" w:author="kanatov" w:date="2017-02-06T23:43:00Z">
        <w:r w:rsidRPr="001443B2" w:rsidDel="000C4748">
          <w:rPr>
            <w:rFonts w:ascii="Arial" w:hAnsi="Arial" w:cs="Arial"/>
            <w:sz w:val="24"/>
            <w:szCs w:val="24"/>
          </w:rPr>
          <w:delText>многопоточности</w:delText>
        </w:r>
      </w:del>
      <w:r w:rsidRPr="001443B2">
        <w:rPr>
          <w:rFonts w:ascii="Arial" w:hAnsi="Arial" w:cs="Arial"/>
          <w:sz w:val="24"/>
          <w:szCs w:val="24"/>
        </w:rPr>
        <w:t xml:space="preserve"> и синхронизации по доступу к данным.</w:t>
      </w:r>
      <w:ins w:id="108" w:author="kanatov" w:date="2017-02-06T23:51:00Z">
        <w:r w:rsidR="003F6ECD">
          <w:rPr>
            <w:rFonts w:ascii="Arial" w:hAnsi="Arial" w:cs="Arial"/>
            <w:sz w:val="24"/>
            <w:szCs w:val="24"/>
          </w:rPr>
          <w:t xml:space="preserve">  А также компилятор должен производить </w:t>
        </w:r>
        <w:proofErr w:type="spellStart"/>
        <w:r w:rsidR="003F6ECD">
          <w:rPr>
            <w:rFonts w:ascii="Arial" w:hAnsi="Arial" w:cs="Arial"/>
            <w:sz w:val="24"/>
            <w:szCs w:val="24"/>
          </w:rPr>
          <w:t>автопараллелизацию</w:t>
        </w:r>
        <w:proofErr w:type="spellEnd"/>
        <w:r w:rsidR="003F6ECD">
          <w:rPr>
            <w:rFonts w:ascii="Arial" w:hAnsi="Arial" w:cs="Arial"/>
            <w:sz w:val="24"/>
            <w:szCs w:val="24"/>
          </w:rPr>
          <w:t>, где возможно.</w:t>
        </w:r>
      </w:ins>
    </w:p>
    <w:p w:rsidR="00130DA9" w:rsidRPr="005E2B1A" w:rsidRDefault="00130DA9" w:rsidP="00130DA9">
      <w:pPr>
        <w:spacing w:after="120" w:line="22" w:lineRule="atLeast"/>
        <w:rPr>
          <w:rFonts w:ascii="Arial" w:hAnsi="Arial" w:cs="Arial"/>
          <w:sz w:val="24"/>
          <w:szCs w:val="24"/>
        </w:rPr>
      </w:pPr>
      <w:r w:rsidRPr="00130DA9">
        <w:rPr>
          <w:rFonts w:ascii="Arial" w:hAnsi="Arial" w:cs="Arial"/>
          <w:b/>
          <w:i/>
          <w:sz w:val="24"/>
          <w:szCs w:val="24"/>
        </w:rPr>
        <w:t>Безопасность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5E2B1A">
        <w:rPr>
          <w:rFonts w:ascii="Arial" w:hAnsi="Arial" w:cs="Arial"/>
          <w:sz w:val="24"/>
          <w:szCs w:val="24"/>
        </w:rPr>
        <w:t>Проблема, связанная с неконтролируемым использованием нулевых указателей («пустых» или «повисших» ссылок), является одной из наиболее распространенных в практике программирования, а также одной из самых опасных по своим последствиям с точки зрения обеспечения надежности программ. В то же время, контроль доступа по таким указателям не имеет удовлетворительного решения в традиционных языках.</w:t>
      </w:r>
    </w:p>
    <w:p w:rsidR="00DF618D" w:rsidRPr="001443B2" w:rsidRDefault="00130DA9" w:rsidP="001443B2">
      <w:pPr>
        <w:pStyle w:val="a3"/>
        <w:spacing w:after="120" w:line="259" w:lineRule="auto"/>
        <w:ind w:left="0"/>
        <w:contextualSpacing w:val="0"/>
        <w:rPr>
          <w:rFonts w:ascii="Arial" w:hAnsi="Arial" w:cs="Arial"/>
          <w:sz w:val="24"/>
          <w:szCs w:val="24"/>
          <w:lang w:val="ru-RU"/>
        </w:rPr>
      </w:pPr>
      <w:r w:rsidRPr="005E2B1A">
        <w:rPr>
          <w:rFonts w:ascii="Arial" w:hAnsi="Arial" w:cs="Arial"/>
          <w:sz w:val="24"/>
          <w:szCs w:val="24"/>
          <w:lang w:val="ru-RU"/>
        </w:rPr>
        <w:t xml:space="preserve">В </w:t>
      </w:r>
      <w:r>
        <w:rPr>
          <w:rFonts w:ascii="Arial" w:hAnsi="Arial" w:cs="Arial"/>
          <w:sz w:val="24"/>
          <w:szCs w:val="24"/>
          <w:lang w:val="ru-RU"/>
        </w:rPr>
        <w:t xml:space="preserve">языке </w:t>
      </w:r>
      <w:r>
        <w:rPr>
          <w:rFonts w:ascii="Arial" w:hAnsi="Arial" w:cs="Arial"/>
          <w:sz w:val="24"/>
          <w:szCs w:val="24"/>
        </w:rPr>
        <w:t>SLang</w:t>
      </w:r>
      <w:r>
        <w:rPr>
          <w:rFonts w:ascii="Arial" w:hAnsi="Arial" w:cs="Arial"/>
          <w:sz w:val="24"/>
          <w:szCs w:val="24"/>
          <w:lang w:val="ru-RU"/>
        </w:rPr>
        <w:t xml:space="preserve"> проблема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 пустых указателей </w:t>
      </w:r>
      <w:r>
        <w:rPr>
          <w:rFonts w:ascii="Arial" w:hAnsi="Arial" w:cs="Arial"/>
          <w:sz w:val="24"/>
          <w:szCs w:val="24"/>
          <w:lang w:val="ru-RU"/>
        </w:rPr>
        <w:t>трактуется не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 как самостоятельн</w:t>
      </w:r>
      <w:r>
        <w:rPr>
          <w:rFonts w:ascii="Arial" w:hAnsi="Arial" w:cs="Arial"/>
          <w:sz w:val="24"/>
          <w:szCs w:val="24"/>
          <w:lang w:val="ru-RU"/>
        </w:rPr>
        <w:t>ая проблема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, а как часть более общей проблемы некорректной работы с </w:t>
      </w:r>
      <w:r w:rsidRPr="005E2B1A">
        <w:rPr>
          <w:rFonts w:ascii="Arial" w:hAnsi="Arial" w:cs="Arial"/>
          <w:i/>
          <w:sz w:val="24"/>
          <w:szCs w:val="24"/>
          <w:lang w:val="ru-RU"/>
        </w:rPr>
        <w:t>неинициализированными атрибутами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. </w:t>
      </w:r>
      <w:r>
        <w:rPr>
          <w:rFonts w:ascii="Arial" w:hAnsi="Arial" w:cs="Arial"/>
          <w:sz w:val="24"/>
          <w:szCs w:val="24"/>
          <w:lang w:val="ru-RU"/>
        </w:rPr>
        <w:t>Пустая ссылка считается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 разновидность</w:t>
      </w:r>
      <w:r>
        <w:rPr>
          <w:rFonts w:ascii="Arial" w:hAnsi="Arial" w:cs="Arial"/>
          <w:sz w:val="24"/>
          <w:szCs w:val="24"/>
          <w:lang w:val="ru-RU"/>
        </w:rPr>
        <w:t>ю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 неинициализированного атрибута, </w:t>
      </w:r>
      <w:r>
        <w:rPr>
          <w:rFonts w:ascii="Arial" w:hAnsi="Arial" w:cs="Arial"/>
          <w:sz w:val="24"/>
          <w:szCs w:val="24"/>
          <w:lang w:val="ru-RU"/>
        </w:rPr>
        <w:t>и в языке имеются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 механизм</w:t>
      </w:r>
      <w:r>
        <w:rPr>
          <w:rFonts w:ascii="Arial" w:hAnsi="Arial" w:cs="Arial"/>
          <w:sz w:val="24"/>
          <w:szCs w:val="24"/>
          <w:lang w:val="ru-RU"/>
        </w:rPr>
        <w:t>ы</w:t>
      </w:r>
      <w:r w:rsidRPr="005E2B1A">
        <w:rPr>
          <w:rFonts w:ascii="Arial" w:hAnsi="Arial" w:cs="Arial"/>
          <w:sz w:val="24"/>
          <w:szCs w:val="24"/>
          <w:lang w:val="ru-RU"/>
        </w:rPr>
        <w:t>, которые строго ограничи</w:t>
      </w:r>
      <w:r>
        <w:rPr>
          <w:rFonts w:ascii="Arial" w:hAnsi="Arial" w:cs="Arial"/>
          <w:sz w:val="24"/>
          <w:szCs w:val="24"/>
          <w:lang w:val="ru-RU"/>
        </w:rPr>
        <w:t>вают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 случаи, когда действительно нужны неинициализированные атрибуты, от ситуаций, когда всякая сущность должна иметь определенное значение. </w:t>
      </w:r>
      <w:r>
        <w:rPr>
          <w:rFonts w:ascii="Arial" w:hAnsi="Arial" w:cs="Arial"/>
          <w:sz w:val="24"/>
          <w:szCs w:val="24"/>
          <w:lang w:val="ru-RU"/>
        </w:rPr>
        <w:t>В дополнение к этому имеется</w:t>
      </w:r>
      <w:r w:rsidRPr="005E2B1A">
        <w:rPr>
          <w:rFonts w:ascii="Arial" w:hAnsi="Arial" w:cs="Arial"/>
          <w:sz w:val="24"/>
          <w:szCs w:val="24"/>
          <w:lang w:val="ru-RU"/>
        </w:rPr>
        <w:t xml:space="preserve"> надежный механизм перехода от потенциально неинициализированных атрибутов к </w:t>
      </w:r>
      <w:proofErr w:type="gramStart"/>
      <w:r w:rsidRPr="005E2B1A">
        <w:rPr>
          <w:rFonts w:ascii="Arial" w:hAnsi="Arial" w:cs="Arial"/>
          <w:sz w:val="24"/>
          <w:szCs w:val="24"/>
          <w:lang w:val="ru-RU"/>
        </w:rPr>
        <w:t>инициализированным</w:t>
      </w:r>
      <w:proofErr w:type="gramEnd"/>
      <w:r w:rsidRPr="005E2B1A">
        <w:rPr>
          <w:rFonts w:ascii="Arial" w:hAnsi="Arial" w:cs="Arial"/>
          <w:sz w:val="24"/>
          <w:szCs w:val="24"/>
          <w:lang w:val="ru-RU"/>
        </w:rPr>
        <w:t xml:space="preserve"> – своего рода мостик от «опасного» мира в «безопасный».</w:t>
      </w:r>
      <w:ins w:id="109" w:author="kanatov" w:date="2017-02-06T23:52:00Z">
        <w:r w:rsidR="003F6ECD">
          <w:rPr>
            <w:rFonts w:ascii="Arial" w:hAnsi="Arial" w:cs="Arial"/>
            <w:sz w:val="24"/>
            <w:szCs w:val="24"/>
            <w:lang w:val="ru-RU"/>
          </w:rPr>
          <w:t xml:space="preserve"> И эта схема работает как для ссылочных типов, так и для типов значений.</w:t>
        </w:r>
      </w:ins>
    </w:p>
    <w:sectPr w:rsidR="00DF618D" w:rsidRPr="00144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A9"/>
    <w:rsid w:val="000C4748"/>
    <w:rsid w:val="00130DA9"/>
    <w:rsid w:val="001443B2"/>
    <w:rsid w:val="002D18CC"/>
    <w:rsid w:val="003F6ECD"/>
    <w:rsid w:val="004B66FF"/>
    <w:rsid w:val="0088389C"/>
    <w:rsid w:val="009163E6"/>
    <w:rsid w:val="009F577C"/>
    <w:rsid w:val="00A06A04"/>
    <w:rsid w:val="00DF618D"/>
    <w:rsid w:val="00F6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DA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eastAsia="ko-KR"/>
    </w:rPr>
  </w:style>
  <w:style w:type="paragraph" w:customStyle="1" w:styleId="a4">
    <w:name w:val="Замечание"/>
    <w:basedOn w:val="a"/>
    <w:qFormat/>
    <w:rsid w:val="00130DA9"/>
    <w:pPr>
      <w:spacing w:after="120" w:line="240" w:lineRule="auto"/>
      <w:ind w:left="709"/>
    </w:pPr>
    <w:rPr>
      <w:rFonts w:ascii="Comic Sans MS" w:eastAsiaTheme="minorEastAsia" w:hAnsi="Comic Sans MS"/>
      <w:color w:val="0000FF"/>
      <w:sz w:val="18"/>
      <w:lang w:val="en-US" w:eastAsia="ko-KR"/>
    </w:rPr>
  </w:style>
  <w:style w:type="paragraph" w:styleId="a5">
    <w:name w:val="Balloon Text"/>
    <w:basedOn w:val="a"/>
    <w:link w:val="a6"/>
    <w:uiPriority w:val="99"/>
    <w:semiHidden/>
    <w:unhideWhenUsed/>
    <w:rsid w:val="004B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6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DA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eastAsia="ko-KR"/>
    </w:rPr>
  </w:style>
  <w:style w:type="paragraph" w:customStyle="1" w:styleId="a4">
    <w:name w:val="Замечание"/>
    <w:basedOn w:val="a"/>
    <w:qFormat/>
    <w:rsid w:val="00130DA9"/>
    <w:pPr>
      <w:spacing w:after="120" w:line="240" w:lineRule="auto"/>
      <w:ind w:left="709"/>
    </w:pPr>
    <w:rPr>
      <w:rFonts w:ascii="Comic Sans MS" w:eastAsiaTheme="minorEastAsia" w:hAnsi="Comic Sans MS"/>
      <w:color w:val="0000FF"/>
      <w:sz w:val="18"/>
      <w:lang w:val="en-US" w:eastAsia="ko-KR"/>
    </w:rPr>
  </w:style>
  <w:style w:type="paragraph" w:styleId="a5">
    <w:name w:val="Balloon Text"/>
    <w:basedOn w:val="a"/>
    <w:link w:val="a6"/>
    <w:uiPriority w:val="99"/>
    <w:semiHidden/>
    <w:unhideWhenUsed/>
    <w:rsid w:val="004B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6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Innopolis University02</dc:creator>
  <cp:lastModifiedBy>kanatov</cp:lastModifiedBy>
  <cp:revision>3</cp:revision>
  <dcterms:created xsi:type="dcterms:W3CDTF">2017-02-06T20:50:00Z</dcterms:created>
  <dcterms:modified xsi:type="dcterms:W3CDTF">2017-02-06T20:53:00Z</dcterms:modified>
</cp:coreProperties>
</file>