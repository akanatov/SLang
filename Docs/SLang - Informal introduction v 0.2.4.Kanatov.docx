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75E5" w:rsidRPr="00DF45D2" w:rsidRDefault="008F75E5" w:rsidP="008F75E5">
      <w:pPr>
        <w:pStyle w:val="11"/>
        <w:rPr>
          <w:ins w:id="2" w:author="kanatov" w:date="2017-01-01T21:45:00Z"/>
        </w:rPr>
      </w:pPr>
      <w:ins w:id="3" w:author="kanatov" w:date="2017-01-01T21:45:00Z">
        <w:r>
          <w:t>Параллельное программирование</w:t>
        </w:r>
      </w:ins>
    </w:p>
    <w:p w:rsidR="008F75E5" w:rsidRDefault="008F75E5">
      <w:pPr>
        <w:ind w:firstLine="708"/>
        <w:rPr>
          <w:ins w:id="4" w:author="kanatov" w:date="2017-01-01T21:50:00Z"/>
        </w:rPr>
        <w:pPrChange w:id="5" w:author="kanatov" w:date="2017-01-01T21:46:00Z">
          <w:pPr/>
        </w:pPrChange>
      </w:pPr>
      <w:ins w:id="6" w:author="kanatov" w:date="2017-01-01T21:46:00Z">
        <w:r>
          <w:t>Для того чтоб</w:t>
        </w:r>
      </w:ins>
      <w:ins w:id="7" w:author="kanatov" w:date="2017-01-01T21:47:00Z">
        <w:r>
          <w:t>ы</w:t>
        </w:r>
      </w:ins>
      <w:ins w:id="8" w:author="kanatov" w:date="2017-01-01T21:46:00Z">
        <w:r>
          <w:t xml:space="preserve"> поддержать </w:t>
        </w:r>
      </w:ins>
      <w:ins w:id="9" w:author="kanatov" w:date="2017-01-01T21:47:00Z">
        <w:r>
          <w:t>механизм параллельного выполнения программ предлагается 3 варианта – встроенный в язык механизм</w:t>
        </w:r>
      </w:ins>
      <w:ins w:id="10" w:author="kanatov" w:date="2017-01-01T21:48:00Z">
        <w:r>
          <w:t xml:space="preserve">, автоматическое </w:t>
        </w:r>
      </w:ins>
      <w:ins w:id="11" w:author="kanatov" w:date="2017-01-01T21:49:00Z">
        <w:r>
          <w:t>распараллеливание</w:t>
        </w:r>
      </w:ins>
      <w:ins w:id="12" w:author="kanatov" w:date="2017-01-01T21:48:00Z">
        <w:r>
          <w:t xml:space="preserve"> компилятором и явное </w:t>
        </w:r>
      </w:ins>
      <w:ins w:id="13" w:author="kanatov" w:date="2017-01-01T21:49:00Z">
        <w:r>
          <w:t>использование</w:t>
        </w:r>
      </w:ins>
      <w:ins w:id="14" w:author="kanatov" w:date="2017-01-01T21:48:00Z">
        <w:r>
          <w:t xml:space="preserve"> библиотек для </w:t>
        </w:r>
      </w:ins>
      <w:ins w:id="15" w:author="kanatov" w:date="2017-01-01T21:49:00Z">
        <w:r>
          <w:t>параллельного</w:t>
        </w:r>
      </w:ins>
      <w:ins w:id="16" w:author="kanatov" w:date="2017-01-01T21:48:00Z">
        <w:r>
          <w:t xml:space="preserve"> </w:t>
        </w:r>
      </w:ins>
      <w:ins w:id="17" w:author="kanatov" w:date="2017-01-01T21:49:00Z">
        <w:r>
          <w:t xml:space="preserve">программирования. </w:t>
        </w:r>
      </w:ins>
      <w:ins w:id="18" w:author="kanatov" w:date="2017-01-01T21:48:00Z">
        <w:r>
          <w:t xml:space="preserve"> </w:t>
        </w:r>
      </w:ins>
      <w:ins w:id="19" w:author="kanatov" w:date="2017-01-01T21:49:00Z">
        <w:r w:rsidR="0029642B">
          <w:t>Эти три механизма отличаются уровнем абстракции</w:t>
        </w:r>
      </w:ins>
      <w:ins w:id="20" w:author="kanatov" w:date="2017-01-01T21:50:00Z">
        <w:r w:rsidR="0029642B">
          <w:t xml:space="preserve">, чем выше уровень </w:t>
        </w:r>
        <w:proofErr w:type="gramStart"/>
        <w:r w:rsidR="0029642B">
          <w:t>абстракции</w:t>
        </w:r>
        <w:proofErr w:type="gramEnd"/>
        <w:r w:rsidR="0029642B">
          <w:t xml:space="preserve"> тем легче программировать и тем меньший выигрыш в скорости работы программы мы можем получить в общем случае. </w:t>
        </w:r>
        <w:proofErr w:type="gramStart"/>
        <w:r w:rsidR="0029642B">
          <w:t>Итак</w:t>
        </w:r>
        <w:proofErr w:type="gramEnd"/>
        <w:r w:rsidR="0029642B">
          <w:t xml:space="preserve"> начнем с языкового механизма.</w:t>
        </w:r>
      </w:ins>
    </w:p>
    <w:p w:rsidR="0029642B" w:rsidRPr="0029642B" w:rsidRDefault="0029642B" w:rsidP="0029642B">
      <w:pPr>
        <w:pStyle w:val="21"/>
        <w:rPr>
          <w:ins w:id="21" w:author="kanatov" w:date="2017-01-01T21:51:00Z"/>
        </w:rPr>
      </w:pPr>
      <w:ins w:id="22" w:author="kanatov" w:date="2017-01-01T21:51:00Z">
        <w:r>
          <w:t xml:space="preserve">Ключевое слово </w:t>
        </w:r>
        <w:r>
          <w:rPr>
            <w:lang w:val="en-US"/>
          </w:rPr>
          <w:t>concurrent</w:t>
        </w:r>
      </w:ins>
    </w:p>
    <w:p w:rsidR="0029642B" w:rsidRPr="009113CA" w:rsidRDefault="0029642B">
      <w:pPr>
        <w:ind w:firstLine="708"/>
        <w:rPr>
          <w:ins w:id="23" w:author="kanatov" w:date="2017-01-01T21:55:00Z"/>
          <w:lang w:val="en-US"/>
          <w:rPrChange w:id="24" w:author="kanatov" w:date="2017-01-01T21:56:00Z">
            <w:rPr>
              <w:ins w:id="25" w:author="kanatov" w:date="2017-01-01T21:55:00Z"/>
            </w:rPr>
          </w:rPrChange>
        </w:rPr>
        <w:pPrChange w:id="26" w:author="kanatov" w:date="2017-01-01T21:46:00Z">
          <w:pPr/>
        </w:pPrChange>
      </w:pPr>
      <w:ins w:id="27" w:author="kanatov" w:date="2017-01-01T21:51:00Z">
        <w:r>
          <w:t xml:space="preserve">Определяя </w:t>
        </w:r>
      </w:ins>
      <w:ins w:id="28" w:author="kanatov" w:date="2017-01-01T21:55:00Z">
        <w:r w:rsidR="009113CA">
          <w:t>атрибут</w:t>
        </w:r>
      </w:ins>
      <w:ins w:id="29" w:author="kanatov" w:date="2017-01-01T21:52:00Z">
        <w:r>
          <w:t xml:space="preserve"> с характеристикой </w:t>
        </w:r>
        <w:r>
          <w:rPr>
            <w:lang w:val="en-US"/>
          </w:rPr>
          <w:t>concurrent</w:t>
        </w:r>
        <w:r w:rsidRPr="0029642B">
          <w:rPr>
            <w:rPrChange w:id="30" w:author="kanatov" w:date="2017-01-01T21:52:00Z">
              <w:rPr>
                <w:lang w:val="en-US"/>
              </w:rPr>
            </w:rPrChange>
          </w:rPr>
          <w:t xml:space="preserve"> </w:t>
        </w:r>
        <w:r>
          <w:t xml:space="preserve">мы в явном виде </w:t>
        </w:r>
        <w:proofErr w:type="gramStart"/>
        <w:r>
          <w:t>указываем</w:t>
        </w:r>
        <w:proofErr w:type="gramEnd"/>
        <w:r>
          <w:t xml:space="preserve"> что все операции, которые будут выполняться при вызове подпрограмм или при обращении к атрибутам будут иметь </w:t>
        </w:r>
      </w:ins>
      <w:ins w:id="31" w:author="kanatov" w:date="2017-01-01T21:53:00Z">
        <w:r>
          <w:t>несколько</w:t>
        </w:r>
      </w:ins>
      <w:ins w:id="32" w:author="kanatov" w:date="2017-01-01T21:52:00Z">
        <w:r>
          <w:t xml:space="preserve"> отличную семантику от обычных обращений.</w:t>
        </w:r>
      </w:ins>
      <w:ins w:id="33" w:author="kanatov" w:date="2017-01-01T21:54:00Z">
        <w:r w:rsidR="009113CA">
          <w:t xml:space="preserve"> А именно, что выполнение любого обращение означает активация отличного от текущего контекста выполнения и само такое выполнение может приводить </w:t>
        </w:r>
      </w:ins>
      <w:ins w:id="34" w:author="kanatov" w:date="2017-01-01T21:55:00Z">
        <w:r w:rsidR="009113CA">
          <w:t>к ожиданию готовности атрибута к выполнению операции или постановку вызова процедуры в очередь на выполнение к данному атрибуту. Давайте</w:t>
        </w:r>
        <w:r w:rsidR="009113CA" w:rsidRPr="009113CA">
          <w:rPr>
            <w:lang w:val="en-US"/>
            <w:rPrChange w:id="35" w:author="kanatov" w:date="2017-01-01T21:56:00Z">
              <w:rPr/>
            </w:rPrChange>
          </w:rPr>
          <w:t xml:space="preserve"> </w:t>
        </w:r>
        <w:r w:rsidR="009113CA">
          <w:t>рассмотрим</w:t>
        </w:r>
        <w:r w:rsidR="009113CA" w:rsidRPr="009113CA">
          <w:rPr>
            <w:lang w:val="en-US"/>
            <w:rPrChange w:id="36" w:author="kanatov" w:date="2017-01-01T21:56:00Z">
              <w:rPr/>
            </w:rPrChange>
          </w:rPr>
          <w:t xml:space="preserve"> </w:t>
        </w:r>
        <w:r w:rsidR="009113CA">
          <w:t>примеры</w:t>
        </w:r>
      </w:ins>
    </w:p>
    <w:p w:rsidR="009113CA" w:rsidRPr="009113CA" w:rsidRDefault="009113CA">
      <w:pPr>
        <w:ind w:firstLine="708"/>
        <w:rPr>
          <w:ins w:id="37" w:author="kanatov" w:date="2017-01-01T21:56:00Z"/>
          <w:lang w:val="en-US"/>
          <w:rPrChange w:id="38" w:author="kanatov" w:date="2017-01-01T21:56:00Z">
            <w:rPr>
              <w:ins w:id="39" w:author="kanatov" w:date="2017-01-01T21:56:00Z"/>
            </w:rPr>
          </w:rPrChange>
        </w:rPr>
        <w:pPrChange w:id="40" w:author="kanatov" w:date="2017-01-01T21:46:00Z">
          <w:pPr/>
        </w:pPrChange>
      </w:pPr>
      <w:ins w:id="41" w:author="kanatov" w:date="2017-01-01T21:57:00Z">
        <w:r>
          <w:t>Начнем с описаний</w:t>
        </w:r>
      </w:ins>
    </w:p>
    <w:p w:rsidR="009113CA" w:rsidRPr="00511FA5" w:rsidRDefault="009113CA">
      <w:pPr>
        <w:ind w:firstLine="708"/>
        <w:rPr>
          <w:ins w:id="42" w:author="kanatov" w:date="2017-01-01T22:01:00Z"/>
          <w:lang w:val="en-US"/>
          <w:rPrChange w:id="43" w:author="kanatov" w:date="2017-01-01T22:13:00Z">
            <w:rPr>
              <w:ins w:id="44" w:author="kanatov" w:date="2017-01-01T22:01:00Z"/>
            </w:rPr>
          </w:rPrChange>
        </w:rPr>
        <w:pPrChange w:id="45" w:author="kanatov" w:date="2017-01-01T21:46:00Z">
          <w:pPr/>
        </w:pPrChange>
      </w:pPr>
      <w:proofErr w:type="gramStart"/>
      <w:ins w:id="46" w:author="kanatov" w:date="2017-01-01T21:56:00Z">
        <w:r w:rsidRPr="009113CA">
          <w:rPr>
            <w:b/>
            <w:lang w:val="en-US"/>
            <w:rPrChange w:id="47" w:author="kanatov" w:date="2017-01-01T21:57:00Z">
              <w:rPr>
                <w:lang w:val="en-US"/>
              </w:rPr>
            </w:rPrChange>
          </w:rPr>
          <w:t>concurrent</w:t>
        </w:r>
        <w:proofErr w:type="gramEnd"/>
        <w:r w:rsidRPr="009113CA">
          <w:rPr>
            <w:b/>
            <w:lang w:val="en-US"/>
            <w:rPrChange w:id="48" w:author="kanatov" w:date="2017-01-01T21:57:00Z">
              <w:rPr>
                <w:lang w:val="en-US"/>
              </w:rPr>
            </w:rPrChange>
          </w:rPr>
          <w:t xml:space="preserve"> unit</w:t>
        </w:r>
        <w:r>
          <w:rPr>
            <w:lang w:val="en-US"/>
          </w:rPr>
          <w:t xml:space="preserve"> Process</w:t>
        </w:r>
      </w:ins>
    </w:p>
    <w:p w:rsidR="009113CA" w:rsidRPr="009113CA" w:rsidRDefault="009113CA">
      <w:pPr>
        <w:ind w:firstLine="708"/>
        <w:rPr>
          <w:ins w:id="49" w:author="kanatov" w:date="2017-01-01T21:56:00Z"/>
          <w:lang w:val="en-US"/>
        </w:rPr>
        <w:pPrChange w:id="50" w:author="kanatov" w:date="2017-01-01T21:46:00Z">
          <w:pPr/>
        </w:pPrChange>
      </w:pPr>
      <w:ins w:id="51" w:author="kanatov" w:date="2017-01-01T22:01:00Z">
        <w:r w:rsidRPr="00511FA5">
          <w:rPr>
            <w:lang w:val="en-US"/>
            <w:rPrChange w:id="52" w:author="kanatov" w:date="2017-01-01T22:13:00Z">
              <w:rPr/>
            </w:rPrChange>
          </w:rPr>
          <w:t xml:space="preserve">     </w:t>
        </w:r>
        <w:proofErr w:type="gramStart"/>
        <w:r>
          <w:rPr>
            <w:lang w:val="en-US"/>
          </w:rPr>
          <w:t>procedure</w:t>
        </w:r>
        <w:proofErr w:type="gramEnd"/>
        <w:r>
          <w:rPr>
            <w:lang w:val="en-US"/>
          </w:rPr>
          <w:t xml:space="preserve"> </w:t>
        </w:r>
        <w:r w:rsidRPr="009113CA">
          <w:rPr>
            <w:b/>
            <w:lang w:val="en-US"/>
            <w:rPrChange w:id="53" w:author="kanatov" w:date="2017-01-01T22:02:00Z">
              <w:rPr>
                <w:lang w:val="en-US"/>
              </w:rPr>
            </w:rPrChange>
          </w:rPr>
          <w:t>is</w:t>
        </w:r>
        <w:r>
          <w:rPr>
            <w:lang w:val="en-US"/>
          </w:rPr>
          <w:t xml:space="preserve"> … </w:t>
        </w:r>
        <w:r w:rsidRPr="009113CA">
          <w:rPr>
            <w:b/>
            <w:lang w:val="en-US"/>
            <w:rPrChange w:id="54" w:author="kanatov" w:date="2017-01-01T22:02:00Z">
              <w:rPr>
                <w:lang w:val="en-US"/>
              </w:rPr>
            </w:rPrChange>
          </w:rPr>
          <w:t>end</w:t>
        </w:r>
      </w:ins>
    </w:p>
    <w:p w:rsidR="009113CA" w:rsidRPr="009113CA" w:rsidRDefault="009113CA">
      <w:pPr>
        <w:ind w:firstLine="708"/>
        <w:rPr>
          <w:ins w:id="55" w:author="kanatov" w:date="2017-01-01T21:56:00Z"/>
          <w:b/>
          <w:lang w:val="en-US"/>
          <w:rPrChange w:id="56" w:author="kanatov" w:date="2017-01-01T21:57:00Z">
            <w:rPr>
              <w:ins w:id="57" w:author="kanatov" w:date="2017-01-01T21:56:00Z"/>
              <w:lang w:val="en-US"/>
            </w:rPr>
          </w:rPrChange>
        </w:rPr>
        <w:pPrChange w:id="58" w:author="kanatov" w:date="2017-01-01T21:46:00Z">
          <w:pPr/>
        </w:pPrChange>
      </w:pPr>
      <w:proofErr w:type="gramStart"/>
      <w:ins w:id="59" w:author="kanatov" w:date="2017-01-01T21:56:00Z">
        <w:r w:rsidRPr="009113CA">
          <w:rPr>
            <w:b/>
            <w:lang w:val="en-US"/>
            <w:rPrChange w:id="60" w:author="kanatov" w:date="2017-01-01T21:57:00Z">
              <w:rPr>
                <w:lang w:val="en-US"/>
              </w:rPr>
            </w:rPrChange>
          </w:rPr>
          <w:t>end</w:t>
        </w:r>
        <w:proofErr w:type="gramEnd"/>
      </w:ins>
    </w:p>
    <w:p w:rsidR="009113CA" w:rsidRDefault="009113CA">
      <w:pPr>
        <w:ind w:firstLine="708"/>
        <w:rPr>
          <w:ins w:id="61" w:author="kanatov" w:date="2017-01-01T21:56:00Z"/>
          <w:lang w:val="en-US"/>
        </w:rPr>
        <w:pPrChange w:id="62" w:author="kanatov" w:date="2017-01-01T21:46:00Z">
          <w:pPr/>
        </w:pPrChange>
      </w:pPr>
      <w:proofErr w:type="gramStart"/>
      <w:ins w:id="63" w:author="kanatov" w:date="2017-01-01T21:56:00Z">
        <w:r w:rsidRPr="009113CA">
          <w:rPr>
            <w:b/>
            <w:lang w:val="en-US"/>
            <w:rPrChange w:id="64" w:author="kanatov" w:date="2017-01-01T21:57:00Z">
              <w:rPr>
                <w:lang w:val="en-US"/>
              </w:rPr>
            </w:rPrChange>
          </w:rPr>
          <w:t>unit</w:t>
        </w:r>
        <w:proofErr w:type="gramEnd"/>
        <w:r>
          <w:rPr>
            <w:lang w:val="en-US"/>
          </w:rPr>
          <w:t xml:space="preserve"> Actor</w:t>
        </w:r>
      </w:ins>
    </w:p>
    <w:p w:rsidR="009113CA" w:rsidRDefault="009113CA">
      <w:pPr>
        <w:ind w:firstLine="708"/>
        <w:rPr>
          <w:ins w:id="65" w:author="kanatov" w:date="2017-01-01T22:01:00Z"/>
          <w:lang w:val="en-US"/>
        </w:rPr>
        <w:pPrChange w:id="66" w:author="kanatov" w:date="2017-01-01T21:46:00Z">
          <w:pPr/>
        </w:pPrChange>
      </w:pPr>
      <w:ins w:id="67" w:author="kanatov" w:date="2017-01-01T22:01:00Z">
        <w:r>
          <w:rPr>
            <w:b/>
            <w:lang w:val="en-US"/>
          </w:rPr>
          <w:t xml:space="preserve">     </w:t>
        </w:r>
        <w:proofErr w:type="gramStart"/>
        <w:r>
          <w:rPr>
            <w:lang w:val="en-US"/>
          </w:rPr>
          <w:t>function</w:t>
        </w:r>
        <w:proofErr w:type="gramEnd"/>
        <w:r>
          <w:rPr>
            <w:lang w:val="en-US"/>
          </w:rPr>
          <w:t xml:space="preserve">: Type </w:t>
        </w:r>
        <w:r w:rsidRPr="009113CA">
          <w:rPr>
            <w:b/>
            <w:lang w:val="en-US"/>
            <w:rPrChange w:id="68" w:author="kanatov" w:date="2017-01-01T22:02:00Z">
              <w:rPr>
                <w:lang w:val="en-US"/>
              </w:rPr>
            </w:rPrChange>
          </w:rPr>
          <w:t>is</w:t>
        </w:r>
        <w:r>
          <w:rPr>
            <w:lang w:val="en-US"/>
          </w:rPr>
          <w:t xml:space="preserve"> … </w:t>
        </w:r>
        <w:r w:rsidRPr="009113CA">
          <w:rPr>
            <w:b/>
            <w:lang w:val="en-US"/>
            <w:rPrChange w:id="69" w:author="kanatov" w:date="2017-01-01T22:02:00Z">
              <w:rPr>
                <w:lang w:val="en-US"/>
              </w:rPr>
            </w:rPrChange>
          </w:rPr>
          <w:t>end</w:t>
        </w:r>
      </w:ins>
    </w:p>
    <w:p w:rsidR="009113CA" w:rsidRDefault="009113CA">
      <w:pPr>
        <w:ind w:firstLine="708"/>
        <w:rPr>
          <w:ins w:id="70" w:author="kanatov" w:date="2017-01-01T22:02:00Z"/>
          <w:lang w:val="en-US"/>
        </w:rPr>
        <w:pPrChange w:id="71" w:author="kanatov" w:date="2017-01-01T21:46:00Z">
          <w:pPr/>
        </w:pPrChange>
      </w:pPr>
      <w:ins w:id="72" w:author="kanatov" w:date="2017-01-01T22:01:00Z">
        <w:r>
          <w:rPr>
            <w:lang w:val="en-US"/>
          </w:rPr>
          <w:t xml:space="preserve">    </w:t>
        </w:r>
        <w:proofErr w:type="gramStart"/>
        <w:r>
          <w:rPr>
            <w:lang w:val="en-US"/>
          </w:rPr>
          <w:t>constant</w:t>
        </w:r>
        <w:proofErr w:type="gramEnd"/>
        <w:r>
          <w:rPr>
            <w:lang w:val="en-US"/>
          </w:rPr>
          <w:t xml:space="preserve">: Type </w:t>
        </w:r>
        <w:r w:rsidRPr="009113CA">
          <w:rPr>
            <w:b/>
            <w:lang w:val="en-US"/>
            <w:rPrChange w:id="73" w:author="kanatov" w:date="2017-01-01T22:02:00Z">
              <w:rPr>
                <w:lang w:val="en-US"/>
              </w:rPr>
            </w:rPrChange>
          </w:rPr>
          <w:t>is</w:t>
        </w:r>
        <w:r>
          <w:rPr>
            <w:lang w:val="en-US"/>
          </w:rPr>
          <w:t xml:space="preserve"> </w:t>
        </w:r>
      </w:ins>
      <w:ins w:id="74" w:author="kanatov" w:date="2017-01-01T22:02:00Z">
        <w:r>
          <w:rPr>
            <w:lang w:val="en-US"/>
          </w:rPr>
          <w:t>…</w:t>
        </w:r>
      </w:ins>
    </w:p>
    <w:p w:rsidR="009113CA" w:rsidRPr="009113CA" w:rsidRDefault="009113CA">
      <w:pPr>
        <w:ind w:firstLine="708"/>
        <w:rPr>
          <w:ins w:id="75" w:author="kanatov" w:date="2017-01-01T22:01:00Z"/>
          <w:lang w:val="en-US"/>
          <w:rPrChange w:id="76" w:author="kanatov" w:date="2017-01-01T22:01:00Z">
            <w:rPr>
              <w:ins w:id="77" w:author="kanatov" w:date="2017-01-01T22:01:00Z"/>
              <w:b/>
              <w:lang w:val="en-US"/>
            </w:rPr>
          </w:rPrChange>
        </w:rPr>
        <w:pPrChange w:id="78" w:author="kanatov" w:date="2017-01-01T21:46:00Z">
          <w:pPr/>
        </w:pPrChange>
      </w:pPr>
      <w:ins w:id="79" w:author="kanatov" w:date="2017-01-01T22:02:00Z">
        <w:r>
          <w:rPr>
            <w:lang w:val="en-US"/>
          </w:rPr>
          <w:t xml:space="preserve">   </w:t>
        </w:r>
        <w:proofErr w:type="gramStart"/>
        <w:r>
          <w:rPr>
            <w:lang w:val="en-US"/>
          </w:rPr>
          <w:t>variable</w:t>
        </w:r>
        <w:proofErr w:type="gramEnd"/>
        <w:r>
          <w:rPr>
            <w:lang w:val="en-US"/>
          </w:rPr>
          <w:t>: Type</w:t>
        </w:r>
      </w:ins>
    </w:p>
    <w:p w:rsidR="009113CA" w:rsidRPr="009113CA" w:rsidRDefault="009113CA">
      <w:pPr>
        <w:ind w:firstLine="708"/>
        <w:rPr>
          <w:ins w:id="80" w:author="kanatov" w:date="2017-01-01T21:56:00Z"/>
          <w:b/>
          <w:lang w:val="en-US"/>
          <w:rPrChange w:id="81" w:author="kanatov" w:date="2017-01-01T21:57:00Z">
            <w:rPr>
              <w:ins w:id="82" w:author="kanatov" w:date="2017-01-01T21:56:00Z"/>
              <w:lang w:val="en-US"/>
            </w:rPr>
          </w:rPrChange>
        </w:rPr>
        <w:pPrChange w:id="83" w:author="kanatov" w:date="2017-01-01T21:46:00Z">
          <w:pPr/>
        </w:pPrChange>
      </w:pPr>
      <w:proofErr w:type="gramStart"/>
      <w:ins w:id="84" w:author="kanatov" w:date="2017-01-01T21:56:00Z">
        <w:r w:rsidRPr="009113CA">
          <w:rPr>
            <w:b/>
            <w:lang w:val="en-US"/>
            <w:rPrChange w:id="85" w:author="kanatov" w:date="2017-01-01T21:57:00Z">
              <w:rPr>
                <w:lang w:val="en-US"/>
              </w:rPr>
            </w:rPrChange>
          </w:rPr>
          <w:t>end</w:t>
        </w:r>
        <w:proofErr w:type="gramEnd"/>
      </w:ins>
    </w:p>
    <w:p w:rsidR="009113CA" w:rsidRPr="009113CA" w:rsidRDefault="009113CA">
      <w:pPr>
        <w:ind w:firstLine="708"/>
        <w:rPr>
          <w:ins w:id="86" w:author="kanatov" w:date="2017-01-01T21:58:00Z"/>
          <w:lang w:val="en-US"/>
          <w:rPrChange w:id="87" w:author="kanatov" w:date="2017-01-01T22:01:00Z">
            <w:rPr>
              <w:ins w:id="88" w:author="kanatov" w:date="2017-01-01T21:58:00Z"/>
            </w:rPr>
          </w:rPrChange>
        </w:rPr>
        <w:pPrChange w:id="89" w:author="kanatov" w:date="2017-01-01T21:46:00Z">
          <w:pPr/>
        </w:pPrChange>
      </w:pPr>
      <w:proofErr w:type="gramStart"/>
      <w:ins w:id="90" w:author="kanatov" w:date="2017-01-01T21:56:00Z">
        <w:r>
          <w:rPr>
            <w:lang w:val="en-US"/>
          </w:rPr>
          <w:t>a</w:t>
        </w:r>
        <w:proofErr w:type="gramEnd"/>
        <w:r>
          <w:rPr>
            <w:lang w:val="en-US"/>
          </w:rPr>
          <w:t xml:space="preserve">: </w:t>
        </w:r>
        <w:r w:rsidRPr="009113CA">
          <w:rPr>
            <w:b/>
            <w:lang w:val="en-US"/>
            <w:rPrChange w:id="91" w:author="kanatov" w:date="2017-01-01T21:57:00Z">
              <w:rPr>
                <w:lang w:val="en-US"/>
              </w:rPr>
            </w:rPrChange>
          </w:rPr>
          <w:t>concurrent</w:t>
        </w:r>
        <w:r>
          <w:rPr>
            <w:lang w:val="en-US"/>
          </w:rPr>
          <w:t xml:space="preserve"> Actor </w:t>
        </w:r>
        <w:r w:rsidRPr="009113CA">
          <w:rPr>
            <w:b/>
            <w:lang w:val="en-US"/>
            <w:rPrChange w:id="92" w:author="kanatov" w:date="2017-01-01T21:58:00Z">
              <w:rPr>
                <w:lang w:val="en-US"/>
              </w:rPr>
            </w:rPrChange>
          </w:rPr>
          <w:t>is</w:t>
        </w:r>
        <w:r>
          <w:rPr>
            <w:lang w:val="en-US"/>
          </w:rPr>
          <w:t xml:space="preserve"> Actor</w:t>
        </w:r>
      </w:ins>
    </w:p>
    <w:p w:rsidR="009113CA" w:rsidRDefault="009113CA">
      <w:pPr>
        <w:ind w:firstLine="708"/>
        <w:rPr>
          <w:ins w:id="93" w:author="kanatov" w:date="2017-01-01T21:58:00Z"/>
          <w:lang w:val="en-US"/>
        </w:rPr>
        <w:pPrChange w:id="94" w:author="kanatov" w:date="2017-01-01T21:46:00Z">
          <w:pPr/>
        </w:pPrChange>
      </w:pPr>
      <w:proofErr w:type="gramStart"/>
      <w:ins w:id="95" w:author="kanatov" w:date="2017-01-01T21:58:00Z">
        <w:r>
          <w:rPr>
            <w:lang w:val="en-US"/>
          </w:rPr>
          <w:t>p</w:t>
        </w:r>
        <w:proofErr w:type="gramEnd"/>
        <w:r>
          <w:rPr>
            <w:lang w:val="en-US"/>
          </w:rPr>
          <w:t xml:space="preserve"> </w:t>
        </w:r>
        <w:r w:rsidRPr="009113CA">
          <w:rPr>
            <w:b/>
            <w:lang w:val="en-US"/>
            <w:rPrChange w:id="96" w:author="kanatov" w:date="2017-01-01T21:58:00Z">
              <w:rPr>
                <w:lang w:val="en-US"/>
              </w:rPr>
            </w:rPrChange>
          </w:rPr>
          <w:t>is</w:t>
        </w:r>
        <w:r>
          <w:rPr>
            <w:lang w:val="en-US"/>
          </w:rPr>
          <w:t xml:space="preserve"> Process</w:t>
        </w:r>
      </w:ins>
    </w:p>
    <w:p w:rsidR="009113CA" w:rsidRPr="00511FA5" w:rsidRDefault="009113CA">
      <w:pPr>
        <w:ind w:firstLine="708"/>
        <w:rPr>
          <w:ins w:id="97" w:author="kanatov" w:date="2017-01-01T22:01:00Z"/>
          <w:rPrChange w:id="98" w:author="kanatov" w:date="2017-01-01T22:14:00Z">
            <w:rPr>
              <w:ins w:id="99" w:author="kanatov" w:date="2017-01-01T22:01:00Z"/>
              <w:lang w:val="en-US"/>
            </w:rPr>
          </w:rPrChange>
        </w:rPr>
        <w:pPrChange w:id="100" w:author="kanatov" w:date="2017-01-01T21:46:00Z">
          <w:pPr/>
        </w:pPrChange>
      </w:pPr>
      <w:ins w:id="101" w:author="kanatov" w:date="2017-01-01T21:58:00Z">
        <w:r>
          <w:t xml:space="preserve">Таким </w:t>
        </w:r>
        <w:proofErr w:type="gramStart"/>
        <w:r>
          <w:t>образом</w:t>
        </w:r>
        <w:proofErr w:type="gramEnd"/>
        <w:r>
          <w:t xml:space="preserve"> </w:t>
        </w:r>
      </w:ins>
      <w:ins w:id="102" w:author="kanatov" w:date="2017-01-01T21:59:00Z">
        <w:r>
          <w:t xml:space="preserve">переменные </w:t>
        </w:r>
        <w:r>
          <w:rPr>
            <w:lang w:val="en-US"/>
          </w:rPr>
          <w:t>a</w:t>
        </w:r>
        <w:r w:rsidRPr="009113CA">
          <w:rPr>
            <w:rPrChange w:id="103" w:author="kanatov" w:date="2017-01-01T21:59:00Z">
              <w:rPr>
                <w:lang w:val="en-US"/>
              </w:rPr>
            </w:rPrChange>
          </w:rPr>
          <w:t xml:space="preserve"> </w:t>
        </w:r>
        <w:r>
          <w:t xml:space="preserve">и </w:t>
        </w:r>
        <w:r>
          <w:rPr>
            <w:lang w:val="en-US"/>
          </w:rPr>
          <w:t>p</w:t>
        </w:r>
        <w:r w:rsidRPr="009113CA">
          <w:rPr>
            <w:rPrChange w:id="104" w:author="kanatov" w:date="2017-01-01T21:59:00Z">
              <w:rPr>
                <w:lang w:val="en-US"/>
              </w:rPr>
            </w:rPrChange>
          </w:rPr>
          <w:t xml:space="preserve"> </w:t>
        </w:r>
        <w:r>
          <w:t xml:space="preserve">являются ссылками на </w:t>
        </w:r>
        <w:proofErr w:type="spellStart"/>
        <w:r>
          <w:t>пара</w:t>
        </w:r>
      </w:ins>
      <w:ins w:id="105" w:author="kanatov" w:date="2017-01-01T22:00:00Z">
        <w:r>
          <w:t>ллелшьные</w:t>
        </w:r>
        <w:proofErr w:type="spellEnd"/>
        <w:r>
          <w:t xml:space="preserve"> объекты, которые существуют параллельно с текущим потоком управления. И  с ними можно работать как с обычными переменными. </w:t>
        </w:r>
      </w:ins>
    </w:p>
    <w:p w:rsidR="009113CA" w:rsidRPr="009113CA" w:rsidRDefault="009113CA">
      <w:pPr>
        <w:ind w:firstLine="708"/>
        <w:rPr>
          <w:ins w:id="106" w:author="kanatov" w:date="2017-01-01T22:02:00Z"/>
          <w:rPrChange w:id="107" w:author="kanatov" w:date="2017-01-01T22:03:00Z">
            <w:rPr>
              <w:ins w:id="108" w:author="kanatov" w:date="2017-01-01T22:02:00Z"/>
              <w:lang w:val="en-US"/>
            </w:rPr>
          </w:rPrChange>
        </w:rPr>
        <w:pPrChange w:id="109" w:author="kanatov" w:date="2017-01-01T21:46:00Z">
          <w:pPr/>
        </w:pPrChange>
      </w:pPr>
      <w:ins w:id="110" w:author="kanatov" w:date="2017-01-01T22:02:00Z">
        <w:r>
          <w:rPr>
            <w:lang w:val="en-US"/>
          </w:rPr>
          <w:t>a</w:t>
        </w:r>
        <w:r w:rsidRPr="009113CA">
          <w:rPr>
            <w:rPrChange w:id="111" w:author="kanatov" w:date="2017-01-01T22:03:00Z">
              <w:rPr>
                <w:lang w:val="en-US"/>
              </w:rPr>
            </w:rPrChange>
          </w:rPr>
          <w:t>.</w:t>
        </w:r>
        <w:r>
          <w:rPr>
            <w:lang w:val="en-US"/>
          </w:rPr>
          <w:t>procedure</w:t>
        </w:r>
        <w:r w:rsidRPr="009113CA">
          <w:rPr>
            <w:rPrChange w:id="112" w:author="kanatov" w:date="2017-01-01T22:03:00Z">
              <w:rPr>
                <w:lang w:val="en-US"/>
              </w:rPr>
            </w:rPrChange>
          </w:rPr>
          <w:t xml:space="preserve"> </w:t>
        </w:r>
      </w:ins>
    </w:p>
    <w:p w:rsidR="009113CA" w:rsidRDefault="009113CA">
      <w:pPr>
        <w:ind w:firstLine="708"/>
        <w:rPr>
          <w:ins w:id="113" w:author="kanatov" w:date="2017-01-01T22:06:00Z"/>
        </w:rPr>
        <w:pPrChange w:id="114" w:author="kanatov" w:date="2017-01-01T21:46:00Z">
          <w:pPr/>
        </w:pPrChange>
      </w:pPr>
      <w:ins w:id="115" w:author="kanatov" w:date="2017-01-01T22:03:00Z">
        <w:r>
          <w:t xml:space="preserve">Это вроде обычный вызов процедуры от объекта, на который при выполнении будет указывать </w:t>
        </w:r>
        <w:r>
          <w:rPr>
            <w:lang w:val="en-US"/>
          </w:rPr>
          <w:t>a</w:t>
        </w:r>
        <w:r w:rsidRPr="009113CA">
          <w:rPr>
            <w:rPrChange w:id="116" w:author="kanatov" w:date="2017-01-01T22:03:00Z">
              <w:rPr>
                <w:lang w:val="en-US"/>
              </w:rPr>
            </w:rPrChange>
          </w:rPr>
          <w:t xml:space="preserve">, </w:t>
        </w:r>
        <w:r>
          <w:t>за исключение того что любой вызов процедуры из пара</w:t>
        </w:r>
      </w:ins>
      <w:ins w:id="117" w:author="kanatov" w:date="2017-01-01T22:04:00Z">
        <w:r>
          <w:t xml:space="preserve">ллельного объекта есть асинхронный вызов. Т.е. </w:t>
        </w:r>
        <w:r>
          <w:rPr>
            <w:lang w:val="en-US"/>
          </w:rPr>
          <w:t>a</w:t>
        </w:r>
        <w:r w:rsidRPr="009113CA">
          <w:rPr>
            <w:rPrChange w:id="118" w:author="kanatov" w:date="2017-01-01T22:05:00Z">
              <w:rPr>
                <w:lang w:val="en-US"/>
              </w:rPr>
            </w:rPrChange>
          </w:rPr>
          <w:t>.</w:t>
        </w:r>
        <w:r>
          <w:rPr>
            <w:lang w:val="en-US"/>
          </w:rPr>
          <w:t>procedure</w:t>
        </w:r>
        <w:r w:rsidRPr="009113CA">
          <w:rPr>
            <w:rPrChange w:id="119" w:author="kanatov" w:date="2017-01-01T22:05:00Z">
              <w:rPr>
                <w:lang w:val="en-US"/>
              </w:rPr>
            </w:rPrChange>
          </w:rPr>
          <w:t xml:space="preserve"> </w:t>
        </w:r>
        <w:r>
          <w:t xml:space="preserve">не приводит к ожиданию выполнения всего тела процедуры, </w:t>
        </w:r>
        <w:r>
          <w:lastRenderedPageBreak/>
          <w:t xml:space="preserve">а просто запускает ее на выполнение или </w:t>
        </w:r>
      </w:ins>
      <w:ins w:id="120" w:author="kanatov" w:date="2017-01-01T22:05:00Z">
        <w:r w:rsidR="00401732">
          <w:t xml:space="preserve">более точно ставит запрос на выполнение процедуры  </w:t>
        </w:r>
        <w:r w:rsidR="00401732">
          <w:rPr>
            <w:lang w:val="en-US"/>
          </w:rPr>
          <w:t>procedure</w:t>
        </w:r>
        <w:r w:rsidR="00401732" w:rsidRPr="00401732">
          <w:rPr>
            <w:rPrChange w:id="121" w:author="kanatov" w:date="2017-01-01T22:05:00Z">
              <w:rPr>
                <w:lang w:val="en-US"/>
              </w:rPr>
            </w:rPrChange>
          </w:rPr>
          <w:t xml:space="preserve"> </w:t>
        </w:r>
        <w:r w:rsidR="00401732">
          <w:t>для объекта, с кот</w:t>
        </w:r>
      </w:ins>
      <w:ins w:id="122" w:author="kanatov" w:date="2017-01-01T22:06:00Z">
        <w:r w:rsidR="00401732">
          <w:t>о</w:t>
        </w:r>
      </w:ins>
      <w:ins w:id="123" w:author="kanatov" w:date="2017-01-01T22:05:00Z">
        <w:r w:rsidR="00401732">
          <w:t xml:space="preserve">рым связан </w:t>
        </w:r>
      </w:ins>
      <w:ins w:id="124" w:author="kanatov" w:date="2017-01-01T22:06:00Z">
        <w:r w:rsidR="00401732">
          <w:rPr>
            <w:lang w:val="en-US"/>
          </w:rPr>
          <w:t>a</w:t>
        </w:r>
        <w:r w:rsidR="00401732">
          <w:t>.</w:t>
        </w:r>
      </w:ins>
    </w:p>
    <w:p w:rsidR="00401732" w:rsidRDefault="00401732">
      <w:pPr>
        <w:ind w:firstLine="708"/>
        <w:rPr>
          <w:ins w:id="125" w:author="kanatov" w:date="2017-01-01T22:11:00Z"/>
        </w:rPr>
        <w:pPrChange w:id="126" w:author="kanatov" w:date="2017-01-01T21:46:00Z">
          <w:pPr/>
        </w:pPrChange>
      </w:pPr>
      <w:ins w:id="127" w:author="kanatov" w:date="2017-01-01T22:06:00Z">
        <w:r>
          <w:t xml:space="preserve">А если мы вызываем функцию или обращаемся к константному или переменному атрибуту, то это точка синхронизации </w:t>
        </w:r>
      </w:ins>
      <w:ins w:id="128" w:author="kanatov" w:date="2017-01-01T22:07:00Z">
        <w:r>
          <w:t>–</w:t>
        </w:r>
      </w:ins>
      <w:ins w:id="129" w:author="kanatov" w:date="2017-01-01T22:06:00Z">
        <w:r>
          <w:t xml:space="preserve"> мы дожидаемся пока  </w:t>
        </w:r>
      </w:ins>
      <w:ins w:id="130" w:author="kanatov" w:date="2017-01-01T22:07:00Z">
        <w:r>
          <w:t xml:space="preserve">объект, связанный </w:t>
        </w:r>
        <w:proofErr w:type="gramStart"/>
        <w:r>
          <w:t>с</w:t>
        </w:r>
        <w:proofErr w:type="gramEnd"/>
        <w:r>
          <w:t xml:space="preserve"> а </w:t>
        </w:r>
        <w:proofErr w:type="gramStart"/>
        <w:r>
          <w:t>будет</w:t>
        </w:r>
        <w:proofErr w:type="gramEnd"/>
        <w:r>
          <w:t xml:space="preserve"> гото</w:t>
        </w:r>
      </w:ins>
      <w:ins w:id="131" w:author="kanatov" w:date="2017-01-01T22:08:00Z">
        <w:r>
          <w:t>в</w:t>
        </w:r>
      </w:ins>
      <w:ins w:id="132" w:author="kanatov" w:date="2017-01-01T22:07:00Z">
        <w:r>
          <w:t xml:space="preserve"> выполнить запрос и дожидаемся конца выполнения запроса и забираем результат этого запроса в свою нить выполнения.</w:t>
        </w:r>
      </w:ins>
      <w:ins w:id="133" w:author="kanatov" w:date="2017-01-01T22:09:00Z">
        <w:r>
          <w:t xml:space="preserve"> По сходной схеме работают процедуры инициализации – объект не является готовым к вып</w:t>
        </w:r>
      </w:ins>
      <w:ins w:id="134" w:author="kanatov" w:date="2017-01-01T22:10:00Z">
        <w:r>
          <w:t>о</w:t>
        </w:r>
      </w:ins>
      <w:ins w:id="135" w:author="kanatov" w:date="2017-01-01T22:09:00Z">
        <w:r>
          <w:t>л</w:t>
        </w:r>
      </w:ins>
      <w:ins w:id="136" w:author="kanatov" w:date="2017-01-01T22:10:00Z">
        <w:r>
          <w:t>нению обращений к своим подпрограммам и атрибутам до тех пор, пока процедура инициализации не будет полностью завершена.</w:t>
        </w:r>
      </w:ins>
    </w:p>
    <w:p w:rsidR="00401732" w:rsidRDefault="00401732">
      <w:pPr>
        <w:ind w:firstLine="708"/>
        <w:rPr>
          <w:ins w:id="137" w:author="kanatov" w:date="2017-01-01T22:13:00Z"/>
        </w:rPr>
        <w:pPrChange w:id="138" w:author="kanatov" w:date="2017-01-01T21:46:00Z">
          <w:pPr/>
        </w:pPrChange>
      </w:pPr>
      <w:ins w:id="139" w:author="kanatov" w:date="2017-01-01T22:11:00Z">
        <w:r>
          <w:t xml:space="preserve">Еще одним интересным моментом является операция присваивания.  </w:t>
        </w:r>
      </w:ins>
      <w:ins w:id="140" w:author="kanatov" w:date="2017-01-01T22:12:00Z">
        <w:r>
          <w:t xml:space="preserve">Какова будет </w:t>
        </w:r>
      </w:ins>
      <w:ins w:id="141" w:author="kanatov" w:date="2017-01-01T22:13:00Z">
        <w:r>
          <w:t xml:space="preserve">ее </w:t>
        </w:r>
      </w:ins>
      <w:ins w:id="142" w:author="kanatov" w:date="2017-01-01T22:12:00Z">
        <w:r>
          <w:t>семантика при</w:t>
        </w:r>
      </w:ins>
      <w:ins w:id="143" w:author="kanatov" w:date="2017-01-01T22:13:00Z">
        <w:r>
          <w:t xml:space="preserve"> наличии параллельных объектов</w:t>
        </w:r>
        <w:r w:rsidRPr="00401732">
          <w:rPr>
            <w:rPrChange w:id="144" w:author="kanatov" w:date="2017-01-01T22:13:00Z">
              <w:rPr>
                <w:lang w:val="en-US"/>
              </w:rPr>
            </w:rPrChange>
          </w:rPr>
          <w:t>?</w:t>
        </w:r>
      </w:ins>
    </w:p>
    <w:p w:rsidR="00401732" w:rsidRDefault="00511FA5">
      <w:pPr>
        <w:ind w:firstLine="708"/>
        <w:rPr>
          <w:ins w:id="145" w:author="kanatov" w:date="2017-01-01T22:14:00Z"/>
          <w:lang w:val="en-US"/>
        </w:rPr>
        <w:pPrChange w:id="146" w:author="kanatov" w:date="2017-01-01T21:46:00Z">
          <w:pPr/>
        </w:pPrChange>
      </w:pPr>
      <w:ins w:id="147" w:author="kanatov" w:date="2017-01-01T22:14:00Z">
        <w:r>
          <w:rPr>
            <w:lang w:val="en-US"/>
          </w:rPr>
          <w:t>p1: Process</w:t>
        </w:r>
      </w:ins>
    </w:p>
    <w:p w:rsidR="00511FA5" w:rsidRDefault="00511FA5">
      <w:pPr>
        <w:ind w:firstLine="708"/>
        <w:rPr>
          <w:ins w:id="148" w:author="kanatov" w:date="2017-01-01T22:15:00Z"/>
          <w:lang w:val="en-US"/>
        </w:rPr>
        <w:pPrChange w:id="149" w:author="kanatov" w:date="2017-01-01T21:46:00Z">
          <w:pPr/>
        </w:pPrChange>
      </w:pPr>
      <w:proofErr w:type="gramStart"/>
      <w:ins w:id="150" w:author="kanatov" w:date="2017-01-01T22:14:00Z">
        <w:r>
          <w:rPr>
            <w:lang w:val="en-US"/>
          </w:rPr>
          <w:t>p1 :</w:t>
        </w:r>
        <w:proofErr w:type="gramEnd"/>
        <w:r>
          <w:rPr>
            <w:lang w:val="en-US"/>
          </w:rPr>
          <w:t>= p</w:t>
        </w:r>
      </w:ins>
    </w:p>
    <w:p w:rsidR="0029642B" w:rsidRPr="00511FA5" w:rsidRDefault="00511FA5" w:rsidP="00511FA5">
      <w:pPr>
        <w:ind w:firstLine="708"/>
        <w:rPr>
          <w:ins w:id="151" w:author="kanatov" w:date="2017-01-01T22:16:00Z"/>
          <w:rPrChange w:id="152" w:author="kanatov" w:date="2017-01-01T22:19:00Z">
            <w:rPr>
              <w:ins w:id="153" w:author="kanatov" w:date="2017-01-01T22:16:00Z"/>
              <w:lang w:val="en-US"/>
            </w:rPr>
          </w:rPrChange>
        </w:rPr>
        <w:pPrChange w:id="154" w:author="kanatov" w:date="2017-01-01T22:16:00Z">
          <w:pPr>
            <w:pStyle w:val="11"/>
          </w:pPr>
        </w:pPrChange>
      </w:pPr>
      <w:ins w:id="155" w:author="kanatov" w:date="2017-01-01T22:15:00Z">
        <w:r>
          <w:t xml:space="preserve">Теперь </w:t>
        </w:r>
        <w:r>
          <w:rPr>
            <w:lang w:val="en-US"/>
          </w:rPr>
          <w:t>p</w:t>
        </w:r>
        <w:r w:rsidRPr="00511FA5">
          <w:rPr>
            <w:rPrChange w:id="156" w:author="kanatov" w:date="2017-01-01T22:15:00Z">
              <w:rPr>
                <w:lang w:val="en-US"/>
              </w:rPr>
            </w:rPrChange>
          </w:rPr>
          <w:t xml:space="preserve"> </w:t>
        </w:r>
        <w:r>
          <w:t xml:space="preserve">и </w:t>
        </w:r>
        <w:r>
          <w:rPr>
            <w:lang w:val="en-US"/>
          </w:rPr>
          <w:t>p</w:t>
        </w:r>
        <w:r w:rsidRPr="00511FA5">
          <w:rPr>
            <w:rPrChange w:id="157" w:author="kanatov" w:date="2017-01-01T22:15:00Z">
              <w:rPr>
                <w:lang w:val="en-US"/>
              </w:rPr>
            </w:rPrChange>
          </w:rPr>
          <w:t xml:space="preserve">1 </w:t>
        </w:r>
        <w:r>
          <w:t xml:space="preserve">указывают на один и тот же параллельный объект. Т.е. по </w:t>
        </w:r>
        <w:proofErr w:type="gramStart"/>
        <w:r>
          <w:t>сути</w:t>
        </w:r>
        <w:proofErr w:type="gramEnd"/>
        <w:r>
          <w:t xml:space="preserve"> нет </w:t>
        </w:r>
      </w:ins>
      <w:ins w:id="158" w:author="kanatov" w:date="2017-01-01T22:16:00Z">
        <w:r>
          <w:t>большой</w:t>
        </w:r>
      </w:ins>
      <w:ins w:id="159" w:author="kanatov" w:date="2017-01-01T22:15:00Z">
        <w:r>
          <w:t xml:space="preserve"> </w:t>
        </w:r>
      </w:ins>
      <w:ins w:id="160" w:author="kanatov" w:date="2017-01-01T22:16:00Z">
        <w:r>
          <w:t xml:space="preserve">разницы </w:t>
        </w:r>
      </w:ins>
      <w:ins w:id="161" w:author="kanatov" w:date="2017-01-01T22:19:00Z">
        <w:r>
          <w:t>при</w:t>
        </w:r>
      </w:ins>
      <w:ins w:id="162" w:author="kanatov" w:date="2017-01-01T22:16:00Z">
        <w:r>
          <w:t xml:space="preserve"> присваивани</w:t>
        </w:r>
      </w:ins>
      <w:ins w:id="163" w:author="kanatov" w:date="2017-01-01T22:19:00Z">
        <w:r>
          <w:t xml:space="preserve">и с </w:t>
        </w:r>
      </w:ins>
      <w:ins w:id="164" w:author="kanatov" w:date="2017-01-01T22:16:00Z">
        <w:r>
          <w:t>обычны</w:t>
        </w:r>
      </w:ins>
      <w:ins w:id="165" w:author="kanatov" w:date="2017-01-01T22:19:00Z">
        <w:r>
          <w:t>ми</w:t>
        </w:r>
      </w:ins>
      <w:ins w:id="166" w:author="kanatov" w:date="2017-01-01T22:16:00Z">
        <w:r>
          <w:t xml:space="preserve"> </w:t>
        </w:r>
        <w:r>
          <w:rPr>
            <w:lang w:val="en-US"/>
          </w:rPr>
          <w:t>ref</w:t>
        </w:r>
        <w:r w:rsidRPr="00511FA5">
          <w:rPr>
            <w:rPrChange w:id="167" w:author="kanatov" w:date="2017-01-01T22:16:00Z">
              <w:rPr>
                <w:lang w:val="en-US"/>
              </w:rPr>
            </w:rPrChange>
          </w:rPr>
          <w:t xml:space="preserve"> </w:t>
        </w:r>
        <w:r>
          <w:t>тип</w:t>
        </w:r>
      </w:ins>
      <w:ins w:id="168" w:author="kanatov" w:date="2017-01-01T22:19:00Z">
        <w:r>
          <w:t>ами</w:t>
        </w:r>
      </w:ins>
      <w:ins w:id="169" w:author="kanatov" w:date="2017-01-01T22:16:00Z">
        <w:r>
          <w:t>.</w:t>
        </w:r>
      </w:ins>
    </w:p>
    <w:p w:rsidR="00511FA5" w:rsidRDefault="00511FA5" w:rsidP="00511FA5">
      <w:pPr>
        <w:ind w:firstLine="708"/>
        <w:rPr>
          <w:ins w:id="170" w:author="kanatov" w:date="2017-01-01T22:17:00Z"/>
          <w:lang w:val="en-US"/>
        </w:rPr>
        <w:pPrChange w:id="171" w:author="kanatov" w:date="2017-01-01T22:16:00Z">
          <w:pPr>
            <w:pStyle w:val="11"/>
          </w:pPr>
        </w:pPrChange>
      </w:pPr>
      <w:ins w:id="172" w:author="kanatov" w:date="2017-01-01T22:16:00Z">
        <w:r>
          <w:rPr>
            <w:lang w:val="en-US"/>
          </w:rPr>
          <w:t>a1: Actor</w:t>
        </w:r>
      </w:ins>
    </w:p>
    <w:p w:rsidR="00511FA5" w:rsidRDefault="00511FA5" w:rsidP="00511FA5">
      <w:pPr>
        <w:ind w:firstLine="708"/>
        <w:rPr>
          <w:ins w:id="173" w:author="kanatov" w:date="2017-01-01T22:17:00Z"/>
          <w:lang w:val="en-US"/>
        </w:rPr>
        <w:pPrChange w:id="174" w:author="kanatov" w:date="2017-01-01T22:16:00Z">
          <w:pPr>
            <w:pStyle w:val="11"/>
          </w:pPr>
        </w:pPrChange>
      </w:pPr>
      <w:proofErr w:type="gramStart"/>
      <w:ins w:id="175" w:author="kanatov" w:date="2017-01-01T22:17:00Z">
        <w:r>
          <w:rPr>
            <w:lang w:val="en-US"/>
          </w:rPr>
          <w:t>a1 :</w:t>
        </w:r>
        <w:proofErr w:type="gramEnd"/>
        <w:r>
          <w:rPr>
            <w:lang w:val="en-US"/>
          </w:rPr>
          <w:t>= a // concurrent into ref</w:t>
        </w:r>
      </w:ins>
    </w:p>
    <w:p w:rsidR="00511FA5" w:rsidRDefault="00511FA5" w:rsidP="00511FA5">
      <w:pPr>
        <w:ind w:firstLine="708"/>
        <w:rPr>
          <w:ins w:id="176" w:author="kanatov" w:date="2017-01-01T22:17:00Z"/>
          <w:lang w:val="en-US"/>
        </w:rPr>
        <w:pPrChange w:id="177" w:author="kanatov" w:date="2017-01-01T22:16:00Z">
          <w:pPr>
            <w:pStyle w:val="11"/>
          </w:pPr>
        </w:pPrChange>
      </w:pPr>
      <w:proofErr w:type="gramStart"/>
      <w:ins w:id="178" w:author="kanatov" w:date="2017-01-01T22:17:00Z">
        <w:r>
          <w:rPr>
            <w:lang w:val="en-US"/>
          </w:rPr>
          <w:t>a</w:t>
        </w:r>
        <w:proofErr w:type="gramEnd"/>
        <w:r>
          <w:rPr>
            <w:lang w:val="en-US"/>
          </w:rPr>
          <w:t xml:space="preserve"> := a1 // ref into concurrent</w:t>
        </w:r>
      </w:ins>
    </w:p>
    <w:p w:rsidR="00511FA5" w:rsidRDefault="00511FA5" w:rsidP="00511FA5">
      <w:pPr>
        <w:ind w:firstLine="708"/>
        <w:rPr>
          <w:ins w:id="179" w:author="kanatov" w:date="2017-01-01T22:18:00Z"/>
        </w:rPr>
        <w:pPrChange w:id="180" w:author="kanatov" w:date="2017-01-01T22:16:00Z">
          <w:pPr>
            <w:pStyle w:val="11"/>
          </w:pPr>
        </w:pPrChange>
      </w:pPr>
      <w:ins w:id="181" w:author="kanatov" w:date="2017-01-01T22:17:00Z">
        <w:r>
          <w:rPr>
            <w:lang w:val="en-US"/>
          </w:rPr>
          <w:t xml:space="preserve">!!! </w:t>
        </w:r>
      </w:ins>
      <w:ins w:id="182" w:author="kanatov" w:date="2017-01-01T22:18:00Z">
        <w:r>
          <w:t>НЕ ПОМНЮ</w:t>
        </w:r>
      </w:ins>
      <w:proofErr w:type="gramStart"/>
      <w:ins w:id="183" w:author="kanatov" w:date="2017-01-01T22:17:00Z">
        <w:r>
          <w:rPr>
            <w:lang w:val="en-US"/>
          </w:rPr>
          <w:t xml:space="preserve"> !</w:t>
        </w:r>
        <w:proofErr w:type="gramEnd"/>
        <w:r>
          <w:rPr>
            <w:lang w:val="en-US"/>
          </w:rPr>
          <w:t>!!</w:t>
        </w:r>
      </w:ins>
    </w:p>
    <w:p w:rsidR="00511FA5" w:rsidRDefault="00511FA5" w:rsidP="00511FA5">
      <w:pPr>
        <w:ind w:firstLine="708"/>
        <w:rPr>
          <w:ins w:id="184" w:author="kanatov" w:date="2017-01-01T22:24:00Z"/>
        </w:rPr>
        <w:pPrChange w:id="185" w:author="kanatov" w:date="2017-01-01T22:16:00Z">
          <w:pPr>
            <w:pStyle w:val="11"/>
          </w:pPr>
        </w:pPrChange>
      </w:pPr>
      <w:ins w:id="186" w:author="kanatov" w:date="2017-01-01T22:20:00Z">
        <w:r>
          <w:t>Критическая секция или захват ресурсов. Если некоторая п</w:t>
        </w:r>
      </w:ins>
      <w:ins w:id="187" w:author="kanatov" w:date="2017-01-01T22:21:00Z">
        <w:r>
          <w:t xml:space="preserve">роцедура имеет хотя бы один параметр типа </w:t>
        </w:r>
        <w:r>
          <w:rPr>
            <w:lang w:val="en-US"/>
          </w:rPr>
          <w:t>concurrent</w:t>
        </w:r>
        <w:r>
          <w:t>, то любой вызов такой процедуры означает эксклюзивный захват объекта</w:t>
        </w:r>
      </w:ins>
      <w:ins w:id="188" w:author="kanatov" w:date="2017-01-01T22:22:00Z">
        <w:r>
          <w:t>,</w:t>
        </w:r>
      </w:ins>
      <w:ins w:id="189" w:author="kanatov" w:date="2017-01-01T22:21:00Z">
        <w:r>
          <w:t xml:space="preserve"> кот</w:t>
        </w:r>
      </w:ins>
      <w:ins w:id="190" w:author="kanatov" w:date="2017-01-01T22:22:00Z">
        <w:r>
          <w:t>о</w:t>
        </w:r>
      </w:ins>
      <w:ins w:id="191" w:author="kanatov" w:date="2017-01-01T22:21:00Z">
        <w:r>
          <w:t xml:space="preserve">рый передается </w:t>
        </w:r>
      </w:ins>
      <w:ins w:id="192" w:author="kanatov" w:date="2017-01-01T22:22:00Z">
        <w:r>
          <w:t xml:space="preserve">в процедуру и снятие такого захвата по выходу из процедуры. Если таких параметров </w:t>
        </w:r>
      </w:ins>
      <w:ins w:id="193" w:author="kanatov" w:date="2017-01-01T22:23:00Z">
        <w:r>
          <w:t>несколько,</w:t>
        </w:r>
      </w:ins>
      <w:ins w:id="194" w:author="kanatov" w:date="2017-01-01T22:22:00Z">
        <w:r>
          <w:t xml:space="preserve"> то вызов происходит тог</w:t>
        </w:r>
      </w:ins>
      <w:ins w:id="195" w:author="kanatov" w:date="2017-01-01T22:23:00Z">
        <w:r>
          <w:t>д</w:t>
        </w:r>
      </w:ins>
      <w:ins w:id="196" w:author="kanatov" w:date="2017-01-01T22:22:00Z">
        <w:r>
          <w:t>а и только тогда, ког</w:t>
        </w:r>
      </w:ins>
      <w:ins w:id="197" w:author="kanatov" w:date="2017-01-01T22:23:00Z">
        <w:r>
          <w:t>д</w:t>
        </w:r>
      </w:ins>
      <w:ins w:id="198" w:author="kanatov" w:date="2017-01-01T22:22:00Z">
        <w:r>
          <w:t>а все объекты были эк</w:t>
        </w:r>
      </w:ins>
      <w:ins w:id="199" w:author="kanatov" w:date="2017-01-01T22:23:00Z">
        <w:r>
          <w:t>ск</w:t>
        </w:r>
      </w:ins>
      <w:ins w:id="200" w:author="kanatov" w:date="2017-01-01T22:22:00Z">
        <w:r>
          <w:t xml:space="preserve">люзивно </w:t>
        </w:r>
      </w:ins>
      <w:ins w:id="201" w:author="kanatov" w:date="2017-01-01T22:23:00Z">
        <w:r>
          <w:t>захвачены</w:t>
        </w:r>
      </w:ins>
      <w:ins w:id="202" w:author="kanatov" w:date="2017-01-01T22:24:00Z">
        <w:r>
          <w:t>. Например.</w:t>
        </w:r>
      </w:ins>
    </w:p>
    <w:p w:rsidR="00511FA5" w:rsidRPr="007858B7" w:rsidRDefault="00511FA5" w:rsidP="00511FA5">
      <w:pPr>
        <w:ind w:firstLine="708"/>
        <w:rPr>
          <w:ins w:id="203" w:author="kanatov" w:date="2017-01-01T22:24:00Z"/>
          <w:rPrChange w:id="204" w:author="kanatov" w:date="2017-01-01T22:38:00Z">
            <w:rPr>
              <w:ins w:id="205" w:author="kanatov" w:date="2017-01-01T22:24:00Z"/>
              <w:lang w:val="en-US"/>
            </w:rPr>
          </w:rPrChange>
        </w:rPr>
        <w:pPrChange w:id="206" w:author="kanatov" w:date="2017-01-01T22:16:00Z">
          <w:pPr>
            <w:pStyle w:val="11"/>
          </w:pPr>
        </w:pPrChange>
      </w:pPr>
      <w:proofErr w:type="gramStart"/>
      <w:ins w:id="207" w:author="kanatov" w:date="2017-01-01T22:24:00Z">
        <w:r>
          <w:rPr>
            <w:lang w:val="en-US"/>
          </w:rPr>
          <w:t>concurrent</w:t>
        </w:r>
        <w:proofErr w:type="gramEnd"/>
        <w:r w:rsidRPr="007858B7">
          <w:rPr>
            <w:rPrChange w:id="208" w:author="kanatov" w:date="2017-01-01T22:38:00Z">
              <w:rPr>
                <w:lang w:val="en-US"/>
              </w:rPr>
            </w:rPrChange>
          </w:rPr>
          <w:t xml:space="preserve"> </w:t>
        </w:r>
        <w:r>
          <w:rPr>
            <w:lang w:val="en-US"/>
          </w:rPr>
          <w:t>unit</w:t>
        </w:r>
        <w:r w:rsidRPr="007858B7">
          <w:rPr>
            <w:rPrChange w:id="209" w:author="kanatov" w:date="2017-01-01T22:38:00Z">
              <w:rPr>
                <w:lang w:val="en-US"/>
              </w:rPr>
            </w:rPrChange>
          </w:rPr>
          <w:t xml:space="preserve"> </w:t>
        </w:r>
        <w:r>
          <w:rPr>
            <w:lang w:val="en-US"/>
          </w:rPr>
          <w:t>Fork</w:t>
        </w:r>
      </w:ins>
      <w:ins w:id="210" w:author="kanatov" w:date="2017-01-01T22:38:00Z">
        <w:r w:rsidR="007858B7" w:rsidRPr="007858B7">
          <w:rPr>
            <w:rPrChange w:id="211" w:author="kanatov" w:date="2017-01-01T22:38:00Z">
              <w:rPr>
                <w:lang w:val="en-US"/>
              </w:rPr>
            </w:rPrChange>
          </w:rPr>
          <w:t xml:space="preserve"> // </w:t>
        </w:r>
        <w:r w:rsidR="007858B7">
          <w:t xml:space="preserve">Это вилка – </w:t>
        </w:r>
      </w:ins>
      <w:ins w:id="212" w:author="kanatov" w:date="2017-01-01T22:39:00Z">
        <w:r w:rsidR="007858B7">
          <w:t>образ</w:t>
        </w:r>
      </w:ins>
      <w:ins w:id="213" w:author="kanatov" w:date="2017-01-01T22:38:00Z">
        <w:r w:rsidR="007858B7">
          <w:t xml:space="preserve"> параллельн</w:t>
        </w:r>
      </w:ins>
      <w:ins w:id="214" w:author="kanatov" w:date="2017-01-01T22:39:00Z">
        <w:r w:rsidR="007858B7">
          <w:t>ого</w:t>
        </w:r>
      </w:ins>
      <w:ins w:id="215" w:author="kanatov" w:date="2017-01-01T22:38:00Z">
        <w:r w:rsidR="007858B7">
          <w:t xml:space="preserve"> разделяем</w:t>
        </w:r>
      </w:ins>
      <w:ins w:id="216" w:author="kanatov" w:date="2017-01-01T22:39:00Z">
        <w:r w:rsidR="007858B7">
          <w:t>ого</w:t>
        </w:r>
      </w:ins>
      <w:ins w:id="217" w:author="kanatov" w:date="2017-01-01T22:38:00Z">
        <w:r w:rsidR="007858B7">
          <w:t xml:space="preserve"> ресурс</w:t>
        </w:r>
      </w:ins>
      <w:ins w:id="218" w:author="kanatov" w:date="2017-01-01T22:39:00Z">
        <w:r w:rsidR="007858B7">
          <w:t>а</w:t>
        </w:r>
      </w:ins>
    </w:p>
    <w:p w:rsidR="00511FA5" w:rsidRDefault="00511FA5" w:rsidP="00511FA5">
      <w:pPr>
        <w:ind w:firstLine="708"/>
        <w:rPr>
          <w:ins w:id="219" w:author="kanatov" w:date="2017-01-01T22:24:00Z"/>
          <w:lang w:val="en-US"/>
        </w:rPr>
        <w:pPrChange w:id="220" w:author="kanatov" w:date="2017-01-01T22:16:00Z">
          <w:pPr>
            <w:pStyle w:val="11"/>
          </w:pPr>
        </w:pPrChange>
      </w:pPr>
      <w:proofErr w:type="gramStart"/>
      <w:ins w:id="221" w:author="kanatov" w:date="2017-01-01T22:24:00Z">
        <w:r>
          <w:rPr>
            <w:lang w:val="en-US"/>
          </w:rPr>
          <w:t>end</w:t>
        </w:r>
        <w:proofErr w:type="gramEnd"/>
      </w:ins>
    </w:p>
    <w:p w:rsidR="00511FA5" w:rsidRPr="007858B7" w:rsidRDefault="00511FA5" w:rsidP="00511FA5">
      <w:pPr>
        <w:ind w:firstLine="708"/>
        <w:rPr>
          <w:ins w:id="222" w:author="kanatov" w:date="2017-01-01T22:24:00Z"/>
          <w:rPrChange w:id="223" w:author="kanatov" w:date="2017-01-01T22:40:00Z">
            <w:rPr>
              <w:ins w:id="224" w:author="kanatov" w:date="2017-01-01T22:24:00Z"/>
              <w:lang w:val="en-US"/>
            </w:rPr>
          </w:rPrChange>
        </w:rPr>
        <w:pPrChange w:id="225" w:author="kanatov" w:date="2017-01-01T22:16:00Z">
          <w:pPr>
            <w:pStyle w:val="11"/>
          </w:pPr>
        </w:pPrChange>
      </w:pPr>
      <w:proofErr w:type="gramStart"/>
      <w:ins w:id="226" w:author="kanatov" w:date="2017-01-01T22:24:00Z">
        <w:r>
          <w:rPr>
            <w:lang w:val="en-US"/>
          </w:rPr>
          <w:t>concurrent</w:t>
        </w:r>
        <w:proofErr w:type="gramEnd"/>
        <w:r w:rsidRPr="007858B7">
          <w:rPr>
            <w:rPrChange w:id="227" w:author="kanatov" w:date="2017-01-01T22:39:00Z">
              <w:rPr>
                <w:lang w:val="en-US"/>
              </w:rPr>
            </w:rPrChange>
          </w:rPr>
          <w:t xml:space="preserve"> </w:t>
        </w:r>
        <w:r>
          <w:rPr>
            <w:lang w:val="en-US"/>
          </w:rPr>
          <w:t>unit</w:t>
        </w:r>
        <w:r w:rsidRPr="007858B7">
          <w:rPr>
            <w:rPrChange w:id="228" w:author="kanatov" w:date="2017-01-01T22:39:00Z">
              <w:rPr>
                <w:lang w:val="en-US"/>
              </w:rPr>
            </w:rPrChange>
          </w:rPr>
          <w:t xml:space="preserve"> </w:t>
        </w:r>
        <w:r>
          <w:rPr>
            <w:lang w:val="en-US"/>
          </w:rPr>
          <w:t>Philosopher</w:t>
        </w:r>
        <w:r w:rsidRPr="007858B7">
          <w:rPr>
            <w:rPrChange w:id="229" w:author="kanatov" w:date="2017-01-01T22:39:00Z">
              <w:rPr>
                <w:lang w:val="en-US"/>
              </w:rPr>
            </w:rPrChange>
          </w:rPr>
          <w:t xml:space="preserve"> </w:t>
        </w:r>
      </w:ins>
      <w:ins w:id="230" w:author="kanatov" w:date="2017-01-01T22:38:00Z">
        <w:r w:rsidR="007858B7" w:rsidRPr="007858B7">
          <w:t xml:space="preserve"> /</w:t>
        </w:r>
      </w:ins>
      <w:ins w:id="231" w:author="kanatov" w:date="2017-01-01T22:40:00Z">
        <w:r w:rsidR="007858B7">
          <w:t>*</w:t>
        </w:r>
      </w:ins>
      <w:ins w:id="232" w:author="kanatov" w:date="2017-01-01T22:38:00Z">
        <w:r w:rsidR="007858B7" w:rsidRPr="007858B7">
          <w:rPr>
            <w:rPrChange w:id="233" w:author="kanatov" w:date="2017-01-01T22:39:00Z">
              <w:rPr>
                <w:lang w:val="en-US"/>
              </w:rPr>
            </w:rPrChange>
          </w:rPr>
          <w:t xml:space="preserve"> </w:t>
        </w:r>
        <w:r w:rsidR="007858B7">
          <w:t>Это</w:t>
        </w:r>
        <w:r w:rsidR="007858B7" w:rsidRPr="007858B7">
          <w:t xml:space="preserve"> </w:t>
        </w:r>
        <w:r w:rsidR="007858B7">
          <w:t>философ</w:t>
        </w:r>
        <w:r w:rsidR="007858B7" w:rsidRPr="007858B7">
          <w:t xml:space="preserve"> </w:t>
        </w:r>
      </w:ins>
      <w:ins w:id="234" w:author="kanatov" w:date="2017-01-01T22:39:00Z">
        <w:r w:rsidR="007858B7" w:rsidRPr="007858B7">
          <w:t>–</w:t>
        </w:r>
      </w:ins>
      <w:ins w:id="235" w:author="kanatov" w:date="2017-01-01T22:38:00Z">
        <w:r w:rsidR="007858B7" w:rsidRPr="007858B7">
          <w:t xml:space="preserve"> </w:t>
        </w:r>
      </w:ins>
      <w:ins w:id="236" w:author="kanatov" w:date="2017-01-01T22:39:00Z">
        <w:r w:rsidR="007858B7">
          <w:t>процесс</w:t>
        </w:r>
        <w:r w:rsidR="007858B7" w:rsidRPr="007858B7">
          <w:t>,</w:t>
        </w:r>
        <w:r w:rsidR="007858B7">
          <w:t xml:space="preserve"> для работы которого (есть) требуется несколь</w:t>
        </w:r>
      </w:ins>
      <w:ins w:id="237" w:author="kanatov" w:date="2017-01-01T22:40:00Z">
        <w:r w:rsidR="007858B7">
          <w:t>к</w:t>
        </w:r>
      </w:ins>
      <w:ins w:id="238" w:author="kanatov" w:date="2017-01-01T22:39:00Z">
        <w:r w:rsidR="007858B7">
          <w:t xml:space="preserve">о ресурсов </w:t>
        </w:r>
      </w:ins>
      <w:ins w:id="239" w:author="kanatov" w:date="2017-01-01T22:40:00Z">
        <w:r w:rsidR="007858B7">
          <w:t>–</w:t>
        </w:r>
      </w:ins>
      <w:ins w:id="240" w:author="kanatov" w:date="2017-01-01T22:39:00Z">
        <w:r w:rsidR="007858B7">
          <w:t xml:space="preserve"> вилок</w:t>
        </w:r>
      </w:ins>
      <w:ins w:id="241" w:author="kanatov" w:date="2017-01-01T22:40:00Z">
        <w:r w:rsidR="007858B7">
          <w:t>*</w:t>
        </w:r>
        <w:r w:rsidR="007858B7" w:rsidRPr="007858B7">
          <w:rPr>
            <w:rPrChange w:id="242" w:author="kanatov" w:date="2017-01-01T22:40:00Z">
              <w:rPr>
                <w:lang w:val="en-US"/>
              </w:rPr>
            </w:rPrChange>
          </w:rPr>
          <w:t>/</w:t>
        </w:r>
      </w:ins>
    </w:p>
    <w:p w:rsidR="005416A5" w:rsidRPr="007858B7" w:rsidRDefault="005416A5" w:rsidP="005416A5">
      <w:pPr>
        <w:ind w:left="708" w:firstLine="708"/>
        <w:rPr>
          <w:ins w:id="243" w:author="kanatov" w:date="2017-01-01T22:34:00Z"/>
          <w:rPrChange w:id="244" w:author="kanatov" w:date="2017-01-01T22:40:00Z">
            <w:rPr>
              <w:ins w:id="245" w:author="kanatov" w:date="2017-01-01T22:34:00Z"/>
              <w:lang w:val="en-US"/>
            </w:rPr>
          </w:rPrChange>
        </w:rPr>
        <w:pPrChange w:id="246" w:author="kanatov" w:date="2017-01-01T22:34:00Z">
          <w:pPr>
            <w:ind w:firstLine="708"/>
          </w:pPr>
        </w:pPrChange>
      </w:pPr>
      <w:proofErr w:type="spellStart"/>
      <w:proofErr w:type="gramStart"/>
      <w:ins w:id="247" w:author="kanatov" w:date="2017-01-01T22:34:00Z">
        <w:r>
          <w:rPr>
            <w:lang w:val="en-US"/>
          </w:rPr>
          <w:t>eat</w:t>
        </w:r>
      </w:ins>
      <w:ins w:id="248" w:author="kanatov" w:date="2017-01-01T22:40:00Z">
        <w:r w:rsidR="007858B7">
          <w:rPr>
            <w:lang w:val="en-US"/>
          </w:rPr>
          <w:t>Spagetti</w:t>
        </w:r>
      </w:ins>
      <w:proofErr w:type="spellEnd"/>
      <w:proofErr w:type="gramEnd"/>
      <w:ins w:id="249" w:author="kanatov" w:date="2017-01-01T22:34:00Z">
        <w:r w:rsidRPr="007858B7">
          <w:rPr>
            <w:rPrChange w:id="250" w:author="kanatov" w:date="2017-01-01T22:41:00Z">
              <w:rPr>
                <w:lang w:val="en-US"/>
              </w:rPr>
            </w:rPrChange>
          </w:rPr>
          <w:t xml:space="preserve"> (</w:t>
        </w:r>
        <w:r>
          <w:rPr>
            <w:lang w:val="en-US"/>
          </w:rPr>
          <w:t>left</w:t>
        </w:r>
        <w:r w:rsidRPr="007858B7">
          <w:rPr>
            <w:rPrChange w:id="251" w:author="kanatov" w:date="2017-01-01T22:41:00Z">
              <w:rPr>
                <w:lang w:val="en-US"/>
              </w:rPr>
            </w:rPrChange>
          </w:rPr>
          <w:t xml:space="preserve">, </w:t>
        </w:r>
        <w:r>
          <w:rPr>
            <w:lang w:val="en-US"/>
          </w:rPr>
          <w:t>right</w:t>
        </w:r>
        <w:r w:rsidRPr="007858B7">
          <w:rPr>
            <w:rPrChange w:id="252" w:author="kanatov" w:date="2017-01-01T22:41:00Z">
              <w:rPr>
                <w:lang w:val="en-US"/>
              </w:rPr>
            </w:rPrChange>
          </w:rPr>
          <w:t xml:space="preserve">: </w:t>
        </w:r>
        <w:r>
          <w:rPr>
            <w:lang w:val="en-US"/>
          </w:rPr>
          <w:t>Fork</w:t>
        </w:r>
        <w:r w:rsidRPr="007858B7">
          <w:rPr>
            <w:rPrChange w:id="253" w:author="kanatov" w:date="2017-01-01T22:41:00Z">
              <w:rPr>
                <w:lang w:val="en-US"/>
              </w:rPr>
            </w:rPrChange>
          </w:rPr>
          <w:t xml:space="preserve">) </w:t>
        </w:r>
        <w:r>
          <w:rPr>
            <w:lang w:val="en-US"/>
          </w:rPr>
          <w:t>is</w:t>
        </w:r>
      </w:ins>
      <w:ins w:id="254" w:author="kanatov" w:date="2017-01-01T22:40:00Z">
        <w:r w:rsidR="007858B7" w:rsidRPr="007858B7">
          <w:rPr>
            <w:rPrChange w:id="255" w:author="kanatov" w:date="2017-01-01T22:41:00Z">
              <w:rPr>
                <w:lang w:val="en-US"/>
              </w:rPr>
            </w:rPrChange>
          </w:rPr>
          <w:t xml:space="preserve"> // </w:t>
        </w:r>
      </w:ins>
      <w:ins w:id="256" w:author="kanatov" w:date="2017-01-01T22:41:00Z">
        <w:r w:rsidR="007858B7">
          <w:t xml:space="preserve">Чтобы есть спагетти </w:t>
        </w:r>
      </w:ins>
      <w:ins w:id="257" w:author="kanatov" w:date="2017-01-01T22:40:00Z">
        <w:r w:rsidR="007858B7">
          <w:t>нужны две вилки</w:t>
        </w:r>
      </w:ins>
    </w:p>
    <w:p w:rsidR="005416A5" w:rsidRDefault="005416A5" w:rsidP="005416A5">
      <w:pPr>
        <w:ind w:left="708" w:firstLine="708"/>
        <w:rPr>
          <w:ins w:id="258" w:author="kanatov" w:date="2017-01-01T22:34:00Z"/>
          <w:lang w:val="en-US"/>
        </w:rPr>
        <w:pPrChange w:id="259" w:author="kanatov" w:date="2017-01-01T22:34:00Z">
          <w:pPr>
            <w:ind w:firstLine="708"/>
          </w:pPr>
        </w:pPrChange>
      </w:pPr>
      <w:proofErr w:type="gramStart"/>
      <w:ins w:id="260" w:author="kanatov" w:date="2017-01-01T22:34:00Z">
        <w:r>
          <w:rPr>
            <w:lang w:val="en-US"/>
          </w:rPr>
          <w:t>end</w:t>
        </w:r>
        <w:proofErr w:type="gramEnd"/>
      </w:ins>
    </w:p>
    <w:p w:rsidR="00511FA5" w:rsidRPr="00511FA5" w:rsidRDefault="00511FA5" w:rsidP="00511FA5">
      <w:pPr>
        <w:ind w:firstLine="708"/>
        <w:rPr>
          <w:ins w:id="261" w:author="kanatov" w:date="2017-01-01T22:20:00Z"/>
          <w:lang w:val="en-US"/>
          <w:rPrChange w:id="262" w:author="kanatov" w:date="2017-01-01T22:24:00Z">
            <w:rPr>
              <w:ins w:id="263" w:author="kanatov" w:date="2017-01-01T22:20:00Z"/>
            </w:rPr>
          </w:rPrChange>
        </w:rPr>
        <w:pPrChange w:id="264" w:author="kanatov" w:date="2017-01-01T22:16:00Z">
          <w:pPr>
            <w:pStyle w:val="11"/>
          </w:pPr>
        </w:pPrChange>
      </w:pPr>
      <w:proofErr w:type="gramStart"/>
      <w:ins w:id="265" w:author="kanatov" w:date="2017-01-01T22:24:00Z">
        <w:r>
          <w:rPr>
            <w:lang w:val="en-US"/>
          </w:rPr>
          <w:t>end</w:t>
        </w:r>
      </w:ins>
      <w:proofErr w:type="gramEnd"/>
    </w:p>
    <w:p w:rsidR="00511FA5" w:rsidRDefault="005416A5" w:rsidP="00511FA5">
      <w:pPr>
        <w:ind w:firstLine="708"/>
        <w:rPr>
          <w:ins w:id="266" w:author="kanatov" w:date="2017-01-01T22:29:00Z"/>
          <w:lang w:val="en-US"/>
        </w:rPr>
        <w:pPrChange w:id="267" w:author="kanatov" w:date="2017-01-01T22:16:00Z">
          <w:pPr>
            <w:pStyle w:val="11"/>
          </w:pPr>
        </w:pPrChange>
      </w:pPr>
      <w:proofErr w:type="gramStart"/>
      <w:ins w:id="268" w:author="kanatov" w:date="2017-01-01T22:29:00Z">
        <w:r>
          <w:rPr>
            <w:lang w:val="en-US"/>
          </w:rPr>
          <w:t>men</w:t>
        </w:r>
      </w:ins>
      <w:proofErr w:type="gramEnd"/>
      <w:ins w:id="269" w:author="kanatov" w:date="2017-01-01T22:25:00Z">
        <w:r>
          <w:rPr>
            <w:lang w:val="en-US"/>
          </w:rPr>
          <w:t>: Array [Philosopher]</w:t>
        </w:r>
      </w:ins>
      <w:ins w:id="270" w:author="kanatov" w:date="2017-01-01T22:37:00Z">
        <w:r w:rsidR="007858B7">
          <w:rPr>
            <w:lang w:val="en-US"/>
          </w:rPr>
          <w:t xml:space="preserve"> is </w:t>
        </w:r>
      </w:ins>
      <w:ins w:id="271" w:author="kanatov" w:date="2017-01-01T22:38:00Z">
        <w:r w:rsidR="007858B7">
          <w:rPr>
            <w:lang w:val="en-US"/>
          </w:rPr>
          <w:t>…</w:t>
        </w:r>
      </w:ins>
    </w:p>
    <w:p w:rsidR="005416A5" w:rsidRPr="007858B7" w:rsidRDefault="005416A5" w:rsidP="00511FA5">
      <w:pPr>
        <w:ind w:firstLine="708"/>
        <w:rPr>
          <w:ins w:id="272" w:author="kanatov" w:date="2017-01-01T22:25:00Z"/>
          <w:lang w:val="en-US"/>
        </w:rPr>
        <w:pPrChange w:id="273" w:author="kanatov" w:date="2017-01-01T22:16:00Z">
          <w:pPr>
            <w:pStyle w:val="11"/>
          </w:pPr>
        </w:pPrChange>
      </w:pPr>
      <w:proofErr w:type="gramStart"/>
      <w:ins w:id="274" w:author="kanatov" w:date="2017-01-01T22:29:00Z">
        <w:r>
          <w:rPr>
            <w:lang w:val="en-US"/>
          </w:rPr>
          <w:t>forks</w:t>
        </w:r>
        <w:proofErr w:type="gramEnd"/>
        <w:r w:rsidRPr="007858B7">
          <w:rPr>
            <w:lang w:val="en-US"/>
          </w:rPr>
          <w:t xml:space="preserve">: </w:t>
        </w:r>
        <w:r>
          <w:rPr>
            <w:lang w:val="en-US"/>
          </w:rPr>
          <w:t>Array</w:t>
        </w:r>
        <w:r w:rsidRPr="007858B7">
          <w:rPr>
            <w:lang w:val="en-US"/>
          </w:rPr>
          <w:t xml:space="preserve"> [</w:t>
        </w:r>
      </w:ins>
      <w:ins w:id="275" w:author="kanatov" w:date="2017-01-01T22:30:00Z">
        <w:r>
          <w:rPr>
            <w:lang w:val="en-US"/>
          </w:rPr>
          <w:t>Fork</w:t>
        </w:r>
      </w:ins>
      <w:ins w:id="276" w:author="kanatov" w:date="2017-01-01T22:29:00Z">
        <w:r w:rsidRPr="007858B7">
          <w:rPr>
            <w:lang w:val="en-US"/>
          </w:rPr>
          <w:t>]</w:t>
        </w:r>
      </w:ins>
      <w:ins w:id="277" w:author="kanatov" w:date="2017-01-01T22:38:00Z">
        <w:r w:rsidR="007858B7">
          <w:rPr>
            <w:lang w:val="en-US"/>
          </w:rPr>
          <w:t xml:space="preserve"> is …</w:t>
        </w:r>
      </w:ins>
    </w:p>
    <w:p w:rsidR="005416A5" w:rsidRDefault="005416A5" w:rsidP="00511FA5">
      <w:pPr>
        <w:ind w:firstLine="708"/>
        <w:rPr>
          <w:ins w:id="278" w:author="kanatov" w:date="2017-01-01T22:33:00Z"/>
          <w:lang w:val="en-US"/>
        </w:rPr>
        <w:pPrChange w:id="279" w:author="kanatov" w:date="2017-01-01T22:16:00Z">
          <w:pPr>
            <w:pStyle w:val="11"/>
          </w:pPr>
        </w:pPrChange>
      </w:pPr>
    </w:p>
    <w:p w:rsidR="005416A5" w:rsidRDefault="005416A5" w:rsidP="00511FA5">
      <w:pPr>
        <w:ind w:firstLine="708"/>
        <w:rPr>
          <w:ins w:id="280" w:author="kanatov" w:date="2017-01-01T22:31:00Z"/>
          <w:lang w:val="en-US"/>
        </w:rPr>
        <w:pPrChange w:id="281" w:author="kanatov" w:date="2017-01-01T22:16:00Z">
          <w:pPr>
            <w:pStyle w:val="11"/>
          </w:pPr>
        </w:pPrChange>
      </w:pPr>
      <w:proofErr w:type="gramStart"/>
      <w:ins w:id="282" w:author="kanatov" w:date="2017-01-01T22:31:00Z">
        <w:r>
          <w:rPr>
            <w:lang w:val="en-US"/>
          </w:rPr>
          <w:t>check</w:t>
        </w:r>
        <w:proofErr w:type="gramEnd"/>
      </w:ins>
    </w:p>
    <w:p w:rsidR="005416A5" w:rsidRDefault="005416A5" w:rsidP="00511FA5">
      <w:pPr>
        <w:ind w:firstLine="708"/>
        <w:rPr>
          <w:ins w:id="283" w:author="kanatov" w:date="2017-01-01T22:31:00Z"/>
          <w:lang w:val="en-US"/>
        </w:rPr>
        <w:pPrChange w:id="284" w:author="kanatov" w:date="2017-01-01T22:16:00Z">
          <w:pPr>
            <w:pStyle w:val="11"/>
          </w:pPr>
        </w:pPrChange>
      </w:pPr>
      <w:ins w:id="285" w:author="kanatov" w:date="2017-01-01T22:31:00Z">
        <w:r>
          <w:rPr>
            <w:lang w:val="en-US"/>
          </w:rPr>
          <w:tab/>
        </w:r>
        <w:proofErr w:type="spellStart"/>
        <w:r>
          <w:rPr>
            <w:lang w:val="en-US"/>
          </w:rPr>
          <w:t>men.count</w:t>
        </w:r>
        <w:proofErr w:type="spellEnd"/>
        <w:r>
          <w:rPr>
            <w:lang w:val="en-US"/>
          </w:rPr>
          <w:t xml:space="preserve"> = </w:t>
        </w:r>
        <w:proofErr w:type="spellStart"/>
        <w:r>
          <w:rPr>
            <w:lang w:val="en-US"/>
          </w:rPr>
          <w:t>forks.count</w:t>
        </w:r>
        <w:proofErr w:type="spellEnd"/>
        <w:r>
          <w:rPr>
            <w:lang w:val="en-US"/>
          </w:rPr>
          <w:t xml:space="preserve"> or else </w:t>
        </w:r>
        <w:proofErr w:type="spellStart"/>
        <w:r>
          <w:rPr>
            <w:lang w:val="en-US"/>
          </w:rPr>
          <w:t>men.count</w:t>
        </w:r>
        <w:proofErr w:type="spellEnd"/>
        <w:r>
          <w:rPr>
            <w:lang w:val="en-US"/>
          </w:rPr>
          <w:t xml:space="preserve"> </w:t>
        </w:r>
      </w:ins>
      <w:ins w:id="286" w:author="kanatov" w:date="2017-01-01T22:32:00Z">
        <w:r>
          <w:rPr>
            <w:lang w:val="en-US"/>
          </w:rPr>
          <w:t>=</w:t>
        </w:r>
      </w:ins>
      <w:ins w:id="287" w:author="kanatov" w:date="2017-01-01T22:31:00Z">
        <w:r>
          <w:rPr>
            <w:lang w:val="en-US"/>
          </w:rPr>
          <w:t xml:space="preserve"> 1 </w:t>
        </w:r>
      </w:ins>
      <w:ins w:id="288" w:author="kanatov" w:date="2017-01-01T22:32:00Z">
        <w:r>
          <w:rPr>
            <w:lang w:val="en-US"/>
          </w:rPr>
          <w:t xml:space="preserve">and then </w:t>
        </w:r>
        <w:proofErr w:type="spellStart"/>
        <w:r>
          <w:rPr>
            <w:lang w:val="en-US"/>
          </w:rPr>
          <w:t>forks.count</w:t>
        </w:r>
        <w:proofErr w:type="spellEnd"/>
        <w:r>
          <w:rPr>
            <w:lang w:val="en-US"/>
          </w:rPr>
          <w:t xml:space="preserve"> = 2</w:t>
        </w:r>
      </w:ins>
    </w:p>
    <w:p w:rsidR="005416A5" w:rsidRDefault="005416A5" w:rsidP="00511FA5">
      <w:pPr>
        <w:ind w:firstLine="708"/>
        <w:rPr>
          <w:ins w:id="289" w:author="kanatov" w:date="2017-01-01T22:31:00Z"/>
          <w:lang w:val="en-US"/>
        </w:rPr>
        <w:pPrChange w:id="290" w:author="kanatov" w:date="2017-01-01T22:16:00Z">
          <w:pPr>
            <w:pStyle w:val="11"/>
          </w:pPr>
        </w:pPrChange>
      </w:pPr>
      <w:proofErr w:type="gramStart"/>
      <w:ins w:id="291" w:author="kanatov" w:date="2017-01-01T22:31:00Z">
        <w:r>
          <w:rPr>
            <w:lang w:val="en-US"/>
          </w:rPr>
          <w:t>end</w:t>
        </w:r>
        <w:proofErr w:type="gramEnd"/>
      </w:ins>
    </w:p>
    <w:p w:rsidR="005416A5" w:rsidRPr="005416A5" w:rsidRDefault="005416A5" w:rsidP="00511FA5">
      <w:pPr>
        <w:ind w:firstLine="708"/>
        <w:rPr>
          <w:ins w:id="292" w:author="kanatov" w:date="2017-01-01T22:25:00Z"/>
          <w:lang w:val="en-US"/>
        </w:rPr>
        <w:pPrChange w:id="293" w:author="kanatov" w:date="2017-01-01T22:16:00Z">
          <w:pPr>
            <w:pStyle w:val="11"/>
          </w:pPr>
        </w:pPrChange>
      </w:pPr>
      <w:proofErr w:type="gramStart"/>
      <w:ins w:id="294" w:author="kanatov" w:date="2017-01-01T22:25:00Z">
        <w:r>
          <w:rPr>
            <w:lang w:val="en-US"/>
          </w:rPr>
          <w:t>while</w:t>
        </w:r>
        <w:proofErr w:type="gramEnd"/>
        <w:r w:rsidRPr="005416A5">
          <w:rPr>
            <w:lang w:val="en-US"/>
          </w:rPr>
          <w:t xml:space="preserve"> </w:t>
        </w:r>
        <w:proofErr w:type="spellStart"/>
        <w:r>
          <w:rPr>
            <w:lang w:val="en-US"/>
          </w:rPr>
          <w:t>p</w:t>
        </w:r>
      </w:ins>
      <w:ins w:id="295" w:author="kanatov" w:date="2017-01-01T22:30:00Z">
        <w:r>
          <w:rPr>
            <w:lang w:val="en-US"/>
          </w:rPr>
          <w:t>os</w:t>
        </w:r>
      </w:ins>
      <w:proofErr w:type="spellEnd"/>
      <w:ins w:id="296" w:author="kanatov" w:date="2017-01-01T22:25:00Z">
        <w:r w:rsidRPr="005416A5">
          <w:rPr>
            <w:lang w:val="en-US"/>
          </w:rPr>
          <w:t xml:space="preserve"> </w:t>
        </w:r>
        <w:r>
          <w:rPr>
            <w:lang w:val="en-US"/>
          </w:rPr>
          <w:t>in</w:t>
        </w:r>
        <w:r w:rsidRPr="005416A5">
          <w:rPr>
            <w:lang w:val="en-US"/>
          </w:rPr>
          <w:t xml:space="preserve"> </w:t>
        </w:r>
      </w:ins>
      <w:proofErr w:type="spellStart"/>
      <w:ins w:id="297" w:author="kanatov" w:date="2017-01-01T22:29:00Z">
        <w:r>
          <w:rPr>
            <w:lang w:val="en-US"/>
          </w:rPr>
          <w:t>men</w:t>
        </w:r>
      </w:ins>
      <w:ins w:id="298" w:author="kanatov" w:date="2017-01-01T22:30:00Z">
        <w:r w:rsidRPr="005416A5">
          <w:rPr>
            <w:lang w:val="en-US"/>
          </w:rPr>
          <w:t>.</w:t>
        </w:r>
        <w:r>
          <w:rPr>
            <w:lang w:val="en-US"/>
          </w:rPr>
          <w:t>lower</w:t>
        </w:r>
        <w:proofErr w:type="spellEnd"/>
        <w:r>
          <w:rPr>
            <w:lang w:val="en-US"/>
          </w:rPr>
          <w:t xml:space="preserve"> .. me</w:t>
        </w:r>
      </w:ins>
      <w:ins w:id="299" w:author="kanatov" w:date="2017-01-01T22:42:00Z">
        <w:r w:rsidR="007858B7">
          <w:rPr>
            <w:lang w:val="en-US"/>
          </w:rPr>
          <w:t>n</w:t>
        </w:r>
      </w:ins>
      <w:bookmarkStart w:id="300" w:name="_GoBack"/>
      <w:bookmarkEnd w:id="300"/>
      <w:ins w:id="301" w:author="kanatov" w:date="2017-01-01T22:30:00Z">
        <w:r>
          <w:rPr>
            <w:lang w:val="en-US"/>
          </w:rPr>
          <w:t>.</w:t>
        </w:r>
      </w:ins>
      <w:ins w:id="302" w:author="kanatov" w:date="2017-01-01T22:31:00Z">
        <w:r>
          <w:rPr>
            <w:lang w:val="en-US"/>
          </w:rPr>
          <w:t>upper</w:t>
        </w:r>
      </w:ins>
      <w:ins w:id="303" w:author="kanatov" w:date="2017-01-01T22:25:00Z">
        <w:r w:rsidRPr="005416A5">
          <w:rPr>
            <w:lang w:val="en-US"/>
          </w:rPr>
          <w:t xml:space="preserve"> </w:t>
        </w:r>
        <w:r>
          <w:rPr>
            <w:lang w:val="en-US"/>
          </w:rPr>
          <w:t>loop</w:t>
        </w:r>
      </w:ins>
    </w:p>
    <w:p w:rsidR="005416A5" w:rsidRDefault="005416A5" w:rsidP="00511FA5">
      <w:pPr>
        <w:ind w:firstLine="708"/>
        <w:rPr>
          <w:ins w:id="304" w:author="kanatov" w:date="2017-01-01T22:33:00Z"/>
          <w:lang w:val="en-US"/>
        </w:rPr>
        <w:pPrChange w:id="305" w:author="kanatov" w:date="2017-01-01T22:16:00Z">
          <w:pPr>
            <w:pStyle w:val="11"/>
          </w:pPr>
        </w:pPrChange>
      </w:pPr>
      <w:ins w:id="306" w:author="kanatov" w:date="2017-01-01T22:26:00Z">
        <w:r w:rsidRPr="005416A5">
          <w:rPr>
            <w:lang w:val="en-US"/>
          </w:rPr>
          <w:tab/>
        </w:r>
      </w:ins>
      <w:proofErr w:type="gramStart"/>
      <w:ins w:id="307" w:author="kanatov" w:date="2017-01-01T22:32:00Z">
        <w:r>
          <w:rPr>
            <w:lang w:val="en-US"/>
          </w:rPr>
          <w:t>if</w:t>
        </w:r>
        <w:proofErr w:type="gramEnd"/>
        <w:r>
          <w:rPr>
            <w:lang w:val="en-US"/>
          </w:rPr>
          <w:t xml:space="preserve"> </w:t>
        </w:r>
        <w:proofErr w:type="spellStart"/>
        <w:r>
          <w:rPr>
            <w:lang w:val="en-US"/>
          </w:rPr>
          <w:t>pos</w:t>
        </w:r>
        <w:proofErr w:type="spellEnd"/>
        <w:r>
          <w:rPr>
            <w:lang w:val="en-US"/>
          </w:rPr>
          <w:t xml:space="preserve"> = </w:t>
        </w:r>
        <w:proofErr w:type="spellStart"/>
        <w:r>
          <w:rPr>
            <w:lang w:val="en-US"/>
          </w:rPr>
          <w:t>men.lower</w:t>
        </w:r>
        <w:proofErr w:type="spellEnd"/>
        <w:r>
          <w:rPr>
            <w:lang w:val="en-US"/>
          </w:rPr>
          <w:t xml:space="preserve"> then</w:t>
        </w:r>
      </w:ins>
    </w:p>
    <w:p w:rsidR="005416A5" w:rsidRDefault="005416A5" w:rsidP="00511FA5">
      <w:pPr>
        <w:ind w:firstLine="708"/>
        <w:rPr>
          <w:ins w:id="308" w:author="kanatov" w:date="2017-01-01T22:32:00Z"/>
          <w:lang w:val="en-US"/>
        </w:rPr>
        <w:pPrChange w:id="309" w:author="kanatov" w:date="2017-01-01T22:16:00Z">
          <w:pPr>
            <w:pStyle w:val="11"/>
          </w:pPr>
        </w:pPrChange>
      </w:pPr>
      <w:ins w:id="310" w:author="kanatov" w:date="2017-01-01T22:33:00Z">
        <w:r>
          <w:rPr>
            <w:lang w:val="en-US"/>
          </w:rPr>
          <w:tab/>
        </w:r>
        <w:r>
          <w:rPr>
            <w:lang w:val="en-US"/>
          </w:rPr>
          <w:tab/>
        </w:r>
      </w:ins>
      <w:proofErr w:type="gramStart"/>
      <w:ins w:id="311" w:author="kanatov" w:date="2017-01-01T22:35:00Z">
        <w:r w:rsidR="007858B7">
          <w:rPr>
            <w:lang w:val="en-US"/>
          </w:rPr>
          <w:t>men</w:t>
        </w:r>
        <w:proofErr w:type="gramEnd"/>
        <w:r w:rsidR="007858B7">
          <w:rPr>
            <w:lang w:val="en-US"/>
          </w:rPr>
          <w:t xml:space="preserve"> (</w:t>
        </w:r>
        <w:proofErr w:type="spellStart"/>
        <w:r w:rsidR="007858B7">
          <w:rPr>
            <w:lang w:val="en-US"/>
          </w:rPr>
          <w:t>pos</w:t>
        </w:r>
        <w:proofErr w:type="spellEnd"/>
        <w:r w:rsidR="007858B7">
          <w:rPr>
            <w:lang w:val="en-US"/>
          </w:rPr>
          <w:t>).</w:t>
        </w:r>
      </w:ins>
      <w:ins w:id="312" w:author="kanatov" w:date="2017-01-01T22:41:00Z">
        <w:r w:rsidR="007858B7" w:rsidRPr="007858B7">
          <w:rPr>
            <w:lang w:val="en-US"/>
          </w:rPr>
          <w:t xml:space="preserve"> </w:t>
        </w:r>
        <w:proofErr w:type="spellStart"/>
        <w:proofErr w:type="gramStart"/>
        <w:r w:rsidR="007858B7">
          <w:rPr>
            <w:lang w:val="en-US"/>
          </w:rPr>
          <w:t>eatSpagetti</w:t>
        </w:r>
      </w:ins>
      <w:proofErr w:type="spellEnd"/>
      <w:proofErr w:type="gramEnd"/>
      <w:ins w:id="313" w:author="kanatov" w:date="2017-01-01T22:33:00Z">
        <w:r>
          <w:rPr>
            <w:lang w:val="en-US"/>
          </w:rPr>
          <w:t xml:space="preserve"> (</w:t>
        </w:r>
      </w:ins>
      <w:ins w:id="314" w:author="kanatov" w:date="2017-01-01T22:35:00Z">
        <w:r w:rsidR="007858B7">
          <w:rPr>
            <w:lang w:val="en-US"/>
          </w:rPr>
          <w:t>forks(count), forks (</w:t>
        </w:r>
        <w:proofErr w:type="spellStart"/>
        <w:r w:rsidR="007858B7">
          <w:rPr>
            <w:lang w:val="en-US"/>
          </w:rPr>
          <w:t>pos</w:t>
        </w:r>
        <w:proofErr w:type="spellEnd"/>
        <w:r w:rsidR="007858B7">
          <w:rPr>
            <w:lang w:val="en-US"/>
          </w:rPr>
          <w:t>)</w:t>
        </w:r>
      </w:ins>
      <w:ins w:id="315" w:author="kanatov" w:date="2017-01-01T22:33:00Z">
        <w:r>
          <w:rPr>
            <w:lang w:val="en-US"/>
          </w:rPr>
          <w:t>)</w:t>
        </w:r>
      </w:ins>
    </w:p>
    <w:p w:rsidR="005416A5" w:rsidRDefault="005416A5" w:rsidP="00511FA5">
      <w:pPr>
        <w:ind w:firstLine="708"/>
        <w:rPr>
          <w:ins w:id="316" w:author="kanatov" w:date="2017-01-01T22:33:00Z"/>
          <w:lang w:val="en-US"/>
        </w:rPr>
        <w:pPrChange w:id="317" w:author="kanatov" w:date="2017-01-01T22:16:00Z">
          <w:pPr>
            <w:pStyle w:val="11"/>
          </w:pPr>
        </w:pPrChange>
      </w:pPr>
      <w:ins w:id="318" w:author="kanatov" w:date="2017-01-01T22:33:00Z">
        <w:r>
          <w:rPr>
            <w:lang w:val="en-US"/>
          </w:rPr>
          <w:tab/>
        </w:r>
        <w:proofErr w:type="gramStart"/>
        <w:r>
          <w:rPr>
            <w:lang w:val="en-US"/>
          </w:rPr>
          <w:t>else</w:t>
        </w:r>
        <w:proofErr w:type="gramEnd"/>
      </w:ins>
    </w:p>
    <w:p w:rsidR="007858B7" w:rsidRDefault="007858B7" w:rsidP="007858B7">
      <w:pPr>
        <w:ind w:firstLine="708"/>
        <w:rPr>
          <w:ins w:id="319" w:author="kanatov" w:date="2017-01-01T22:36:00Z"/>
          <w:lang w:val="en-US"/>
        </w:rPr>
      </w:pPr>
      <w:ins w:id="320" w:author="kanatov" w:date="2017-01-01T22:36:00Z">
        <w:r>
          <w:rPr>
            <w:lang w:val="en-US"/>
          </w:rPr>
          <w:tab/>
        </w:r>
        <w:r>
          <w:rPr>
            <w:lang w:val="en-US"/>
          </w:rPr>
          <w:tab/>
        </w:r>
        <w:proofErr w:type="gramStart"/>
        <w:r>
          <w:rPr>
            <w:lang w:val="en-US"/>
          </w:rPr>
          <w:t>men</w:t>
        </w:r>
        <w:proofErr w:type="gramEnd"/>
        <w:r>
          <w:rPr>
            <w:lang w:val="en-US"/>
          </w:rPr>
          <w:t xml:space="preserve"> (</w:t>
        </w:r>
        <w:proofErr w:type="spellStart"/>
        <w:r>
          <w:rPr>
            <w:lang w:val="en-US"/>
          </w:rPr>
          <w:t>pos</w:t>
        </w:r>
        <w:proofErr w:type="spellEnd"/>
        <w:r>
          <w:rPr>
            <w:lang w:val="en-US"/>
          </w:rPr>
          <w:t>).</w:t>
        </w:r>
      </w:ins>
      <w:ins w:id="321" w:author="kanatov" w:date="2017-01-01T22:41:00Z">
        <w:r w:rsidRPr="007858B7">
          <w:rPr>
            <w:lang w:val="en-US"/>
          </w:rPr>
          <w:t xml:space="preserve"> </w:t>
        </w:r>
        <w:proofErr w:type="spellStart"/>
        <w:proofErr w:type="gramStart"/>
        <w:r>
          <w:rPr>
            <w:lang w:val="en-US"/>
          </w:rPr>
          <w:t>eatSpagetti</w:t>
        </w:r>
      </w:ins>
      <w:proofErr w:type="spellEnd"/>
      <w:proofErr w:type="gramEnd"/>
      <w:ins w:id="322" w:author="kanatov" w:date="2017-01-01T22:36:00Z">
        <w:r>
          <w:rPr>
            <w:lang w:val="en-US"/>
          </w:rPr>
          <w:t xml:space="preserve"> (forks(</w:t>
        </w:r>
        <w:r>
          <w:rPr>
            <w:lang w:val="en-US"/>
          </w:rPr>
          <w:t>pos-1</w:t>
        </w:r>
        <w:r>
          <w:rPr>
            <w:lang w:val="en-US"/>
          </w:rPr>
          <w:t>), forks (</w:t>
        </w:r>
        <w:proofErr w:type="spellStart"/>
        <w:r>
          <w:rPr>
            <w:lang w:val="en-US"/>
          </w:rPr>
          <w:t>pos</w:t>
        </w:r>
        <w:proofErr w:type="spellEnd"/>
        <w:r>
          <w:rPr>
            <w:lang w:val="en-US"/>
          </w:rPr>
          <w:t>))</w:t>
        </w:r>
      </w:ins>
    </w:p>
    <w:p w:rsidR="005416A5" w:rsidRPr="005416A5" w:rsidRDefault="005416A5" w:rsidP="00511FA5">
      <w:pPr>
        <w:ind w:firstLine="708"/>
        <w:rPr>
          <w:ins w:id="323" w:author="kanatov" w:date="2017-01-01T22:26:00Z"/>
          <w:lang w:val="en-US"/>
        </w:rPr>
        <w:pPrChange w:id="324" w:author="kanatov" w:date="2017-01-01T22:16:00Z">
          <w:pPr>
            <w:pStyle w:val="11"/>
          </w:pPr>
        </w:pPrChange>
      </w:pPr>
      <w:ins w:id="325" w:author="kanatov" w:date="2017-01-01T22:33:00Z">
        <w:r>
          <w:rPr>
            <w:lang w:val="en-US"/>
          </w:rPr>
          <w:tab/>
        </w:r>
        <w:proofErr w:type="gramStart"/>
        <w:r>
          <w:rPr>
            <w:lang w:val="en-US"/>
          </w:rPr>
          <w:t>end</w:t>
        </w:r>
      </w:ins>
      <w:proofErr w:type="gramEnd"/>
    </w:p>
    <w:p w:rsidR="005416A5" w:rsidRPr="005416A5" w:rsidRDefault="005416A5" w:rsidP="00511FA5">
      <w:pPr>
        <w:ind w:firstLine="708"/>
        <w:rPr>
          <w:ins w:id="326" w:author="kanatov" w:date="2017-01-01T22:18:00Z"/>
        </w:rPr>
        <w:pPrChange w:id="327" w:author="kanatov" w:date="2017-01-01T22:16:00Z">
          <w:pPr>
            <w:pStyle w:val="11"/>
          </w:pPr>
        </w:pPrChange>
      </w:pPr>
      <w:proofErr w:type="gramStart"/>
      <w:ins w:id="328" w:author="kanatov" w:date="2017-01-01T22:26:00Z">
        <w:r>
          <w:rPr>
            <w:lang w:val="en-US"/>
          </w:rPr>
          <w:t>end</w:t>
        </w:r>
      </w:ins>
      <w:proofErr w:type="gramEnd"/>
    </w:p>
    <w:p w:rsidR="00511FA5" w:rsidRPr="005416A5" w:rsidRDefault="00511FA5" w:rsidP="00511FA5">
      <w:pPr>
        <w:ind w:firstLine="708"/>
        <w:rPr>
          <w:ins w:id="329" w:author="kanatov" w:date="2017-01-01T21:53:00Z"/>
          <w:rPrChange w:id="330" w:author="kanatov" w:date="2017-01-01T22:30:00Z">
            <w:rPr>
              <w:ins w:id="331" w:author="kanatov" w:date="2017-01-01T21:53:00Z"/>
            </w:rPr>
          </w:rPrChange>
        </w:rPr>
        <w:pPrChange w:id="332" w:author="kanatov" w:date="2017-01-01T22:16:00Z">
          <w:pPr>
            <w:pStyle w:val="11"/>
          </w:pPr>
        </w:pPrChange>
      </w:pPr>
    </w:p>
    <w:p w:rsidR="0029642B" w:rsidRPr="005416A5" w:rsidRDefault="0029642B" w:rsidP="00FE1D0B">
      <w:pPr>
        <w:pStyle w:val="11"/>
        <w:rPr>
          <w:ins w:id="333" w:author="kanatov" w:date="2017-01-01T21:53:00Z"/>
          <w:rPrChange w:id="334" w:author="kanatov" w:date="2017-01-01T22:30:00Z">
            <w:rPr>
              <w:ins w:id="335" w:author="kanatov" w:date="2017-01-01T21:53:00Z"/>
            </w:rPr>
          </w:rPrChange>
        </w:rPr>
      </w:pPr>
    </w:p>
    <w:p w:rsidR="0029642B" w:rsidRPr="005416A5" w:rsidRDefault="0029642B" w:rsidP="00FE1D0B">
      <w:pPr>
        <w:pStyle w:val="11"/>
        <w:rPr>
          <w:ins w:id="336" w:author="kanatov" w:date="2017-01-01T21:53:00Z"/>
          <w:rPrChange w:id="337" w:author="kanatov" w:date="2017-01-01T22:30:00Z">
            <w:rPr>
              <w:ins w:id="338" w:author="kanatov" w:date="2017-01-01T21:53:00Z"/>
            </w:rPr>
          </w:rPrChange>
        </w:rPr>
      </w:pPr>
    </w:p>
    <w:p w:rsidR="0029642B" w:rsidRPr="005416A5" w:rsidRDefault="0029642B" w:rsidP="00FE1D0B">
      <w:pPr>
        <w:pStyle w:val="11"/>
        <w:rPr>
          <w:ins w:id="339" w:author="kanatov" w:date="2017-01-01T21:53:00Z"/>
          <w:rPrChange w:id="340" w:author="kanatov" w:date="2017-01-01T22:30:00Z">
            <w:rPr>
              <w:ins w:id="341" w:author="kanatov" w:date="2017-01-01T21:53:00Z"/>
            </w:rPr>
          </w:rPrChange>
        </w:rPr>
      </w:pPr>
    </w:p>
    <w:p w:rsidR="0029642B" w:rsidRPr="005416A5" w:rsidRDefault="0029642B" w:rsidP="00FE1D0B">
      <w:pPr>
        <w:pStyle w:val="11"/>
        <w:rPr>
          <w:ins w:id="342" w:author="kanatov" w:date="2017-01-01T21:53:00Z"/>
          <w:rPrChange w:id="343" w:author="kanatov" w:date="2017-01-01T22:30:00Z">
            <w:rPr>
              <w:ins w:id="344" w:author="kanatov" w:date="2017-01-01T21:53:00Z"/>
            </w:rPr>
          </w:rPrChange>
        </w:rPr>
      </w:pPr>
    </w:p>
    <w:p w:rsidR="00FE1D0B" w:rsidRDefault="00FE1D0B" w:rsidP="00FE1D0B">
      <w:pPr>
        <w:pStyle w:val="11"/>
      </w:pPr>
      <w:r>
        <w:t>Введение</w:t>
      </w:r>
    </w:p>
    <w:p w:rsidR="008F75E5" w:rsidRDefault="008F75E5" w:rsidP="00FE1D0B">
      <w:pPr>
        <w:rPr>
          <w:ins w:id="345" w:author="kanatov" w:date="2017-01-01T21:46:00Z"/>
          <w:rFonts w:ascii="Arial" w:hAnsi="Arial" w:cs="Arial"/>
          <w:color w:val="CC00FF"/>
          <w:sz w:val="24"/>
          <w:szCs w:val="24"/>
        </w:rPr>
      </w:pPr>
      <w:ins w:id="346" w:author="kanatov" w:date="2017-01-01T21:46:00Z">
        <w:r>
          <w:t xml:space="preserve">Относительный порядок следования единиц компиляции не влияет на видимость имен единиц и на семантику программы в целом. Это означает, что традиционное </w:t>
        </w:r>
        <w:proofErr w:type="spellStart"/>
        <w:r>
          <w:t>текстово</w:t>
        </w:r>
        <w:proofErr w:type="spellEnd"/>
        <w:r>
          <w:t>-ориентированное правило «сначала описание, затем использование»</w:t>
        </w:r>
      </w:ins>
    </w:p>
    <w:p w:rsidR="00FE1D0B" w:rsidRDefault="00FE1D0B" w:rsidP="00FE1D0B">
      <w:pPr>
        <w:rPr>
          <w:rFonts w:ascii="Arial" w:hAnsi="Arial" w:cs="Arial"/>
          <w:color w:val="CC00FF"/>
          <w:sz w:val="24"/>
          <w:szCs w:val="24"/>
        </w:rPr>
      </w:pPr>
      <w:r w:rsidRPr="00896876">
        <w:rPr>
          <w:rFonts w:ascii="Arial" w:hAnsi="Arial" w:cs="Arial"/>
          <w:color w:val="CC00FF"/>
          <w:sz w:val="24"/>
          <w:szCs w:val="24"/>
        </w:rPr>
        <w:t>&lt;</w:t>
      </w:r>
      <w:r>
        <w:rPr>
          <w:rFonts w:ascii="Arial" w:hAnsi="Arial" w:cs="Arial"/>
          <w:color w:val="CC00FF"/>
          <w:sz w:val="24"/>
          <w:szCs w:val="24"/>
        </w:rPr>
        <w:t>Общие слова о языке</w:t>
      </w:r>
      <w:r>
        <w:rPr>
          <w:rFonts w:ascii="Arial" w:hAnsi="Arial" w:cs="Arial"/>
          <w:color w:val="CC00FF"/>
          <w:sz w:val="24"/>
          <w:szCs w:val="24"/>
        </w:rPr>
        <w:br/>
        <w:t>Целевая ориентация</w:t>
      </w:r>
      <w:r>
        <w:rPr>
          <w:rFonts w:ascii="Arial" w:hAnsi="Arial" w:cs="Arial"/>
          <w:color w:val="CC00FF"/>
          <w:sz w:val="24"/>
          <w:szCs w:val="24"/>
        </w:rPr>
        <w:br/>
        <w:t>Важнейшие особенности и свойства</w:t>
      </w:r>
      <w:r>
        <w:rPr>
          <w:rFonts w:ascii="Arial" w:hAnsi="Arial" w:cs="Arial"/>
          <w:color w:val="CC00FF"/>
          <w:sz w:val="24"/>
          <w:szCs w:val="24"/>
        </w:rPr>
        <w:br/>
        <w:t>Структура текста</w:t>
      </w:r>
      <w:r w:rsidRPr="00896876">
        <w:rPr>
          <w:rFonts w:ascii="Arial" w:hAnsi="Arial" w:cs="Arial"/>
          <w:color w:val="CC00FF"/>
          <w:sz w:val="24"/>
          <w:szCs w:val="24"/>
        </w:rPr>
        <w:t>&gt;</w:t>
      </w:r>
    </w:p>
    <w:p w:rsidR="00FE1D0B" w:rsidRDefault="00FE1D0B"/>
    <w:p w:rsidR="00FE1D0B" w:rsidRDefault="00FE1D0B"/>
    <w:p w:rsidR="00FE1D0B" w:rsidRDefault="00FE1D0B">
      <w:pPr>
        <w:rPr>
          <w:rFonts w:ascii="Arial" w:hAnsi="Arial" w:cs="Arial"/>
          <w:b/>
          <w:sz w:val="28"/>
          <w:szCs w:val="28"/>
        </w:rPr>
      </w:pPr>
      <w:r>
        <w:br w:type="page"/>
      </w:r>
    </w:p>
    <w:p w:rsidR="00DF45D2" w:rsidRPr="00DF45D2" w:rsidRDefault="00DF45D2" w:rsidP="00143448">
      <w:pPr>
        <w:pStyle w:val="11"/>
      </w:pPr>
      <w:r>
        <w:lastRenderedPageBreak/>
        <w:t xml:space="preserve">Общая структура программы на языке </w:t>
      </w:r>
      <w:proofErr w:type="spellStart"/>
      <w:r>
        <w:rPr>
          <w:lang w:val="en-US"/>
        </w:rPr>
        <w:t>SLang</w:t>
      </w:r>
      <w:proofErr w:type="spellEnd"/>
    </w:p>
    <w:p w:rsidR="00DF45D2" w:rsidRPr="00143448" w:rsidRDefault="00DF45D2" w:rsidP="00B47DC4">
      <w:pPr>
        <w:pStyle w:val="aa"/>
        <w:rPr>
          <w:lang w:val="ru-RU"/>
        </w:rPr>
      </w:pPr>
      <w:bookmarkStart w:id="347" w:name="Compilation"/>
      <w:proofErr w:type="gramStart"/>
      <w:r w:rsidRPr="00DF45D2">
        <w:t>Compilation</w:t>
      </w:r>
      <w:r w:rsidRPr="00143448">
        <w:rPr>
          <w:lang w:val="ru-RU"/>
        </w:rPr>
        <w:t xml:space="preserve"> </w:t>
      </w:r>
      <w:bookmarkEnd w:id="347"/>
      <w:r w:rsidRPr="00143448">
        <w:rPr>
          <w:lang w:val="ru-RU"/>
        </w:rPr>
        <w:t>:</w:t>
      </w:r>
      <w:proofErr w:type="gramEnd"/>
      <w:r w:rsidRPr="00143448">
        <w:rPr>
          <w:lang w:val="ru-RU"/>
        </w:rPr>
        <w:t xml:space="preserve"> { </w:t>
      </w:r>
      <w:r w:rsidRPr="00DF45D2">
        <w:t>CompilationUnit</w:t>
      </w:r>
      <w:r w:rsidRPr="00143448">
        <w:rPr>
          <w:lang w:val="ru-RU"/>
        </w:rPr>
        <w:t xml:space="preserve"> }</w:t>
      </w:r>
    </w:p>
    <w:p w:rsidR="00B47DC4" w:rsidRDefault="00B47DC4" w:rsidP="00143448">
      <w:pPr>
        <w:pStyle w:val="ab"/>
      </w:pPr>
      <w:r w:rsidRPr="00B47DC4">
        <w:t>Программа</w:t>
      </w:r>
      <w:r>
        <w:t xml:space="preserve"> (в синтаксических терминах </w:t>
      </w:r>
      <w:r w:rsidRPr="00143448">
        <w:rPr>
          <w:rStyle w:val="ac"/>
        </w:rPr>
        <w:t>compilation</w:t>
      </w:r>
      <w:r>
        <w:t>)</w:t>
      </w:r>
      <w:r w:rsidRPr="00B47DC4">
        <w:t xml:space="preserve"> </w:t>
      </w:r>
      <w:r>
        <w:t>состоит из произвольного количества единиц компиляции (</w:t>
      </w:r>
      <w:r w:rsidRPr="00143448">
        <w:rPr>
          <w:rStyle w:val="ac"/>
        </w:rPr>
        <w:t>compilation</w:t>
      </w:r>
      <w:r w:rsidRPr="00143448">
        <w:rPr>
          <w:rStyle w:val="ac"/>
          <w:lang w:val="ru-RU"/>
        </w:rPr>
        <w:t xml:space="preserve"> </w:t>
      </w:r>
      <w:r w:rsidRPr="00143448">
        <w:rPr>
          <w:rStyle w:val="ac"/>
        </w:rPr>
        <w:t>units</w:t>
      </w:r>
      <w:r>
        <w:t>)</w:t>
      </w:r>
      <w:r>
        <w:rPr>
          <w:rStyle w:val="a8"/>
          <w:szCs w:val="24"/>
        </w:rPr>
        <w:footnoteReference w:id="1"/>
      </w:r>
      <w:r>
        <w:t>.</w:t>
      </w:r>
    </w:p>
    <w:p w:rsidR="00B47DC4" w:rsidRDefault="00B47DC4" w:rsidP="00143448">
      <w:pPr>
        <w:pStyle w:val="ab"/>
      </w:pPr>
      <w:r>
        <w:t>Формы физических носителей единиц компиляции (дисковый файл, поток ввода, область оперативной памяти и т.д.) в определении языка не фиксируются.</w:t>
      </w:r>
    </w:p>
    <w:p w:rsidR="00B47DC4" w:rsidRDefault="00B47DC4" w:rsidP="00143448">
      <w:pPr>
        <w:pStyle w:val="ab"/>
      </w:pPr>
      <w:r>
        <w:t xml:space="preserve">Каждая единица компиляции должна полностью размещаться </w:t>
      </w:r>
      <w:r w:rsidR="00453186">
        <w:t>в пределах</w:t>
      </w:r>
      <w:r>
        <w:t xml:space="preserve"> одно</w:t>
      </w:r>
      <w:r w:rsidR="00453186">
        <w:t>го</w:t>
      </w:r>
      <w:r>
        <w:t xml:space="preserve"> физическо</w:t>
      </w:r>
      <w:r w:rsidR="00453186">
        <w:t>го</w:t>
      </w:r>
      <w:r>
        <w:t xml:space="preserve"> носител</w:t>
      </w:r>
      <w:r w:rsidR="00453186">
        <w:t>я</w:t>
      </w:r>
      <w:r>
        <w:t>.</w:t>
      </w:r>
    </w:p>
    <w:p w:rsidR="00B47DC4" w:rsidRPr="00B47DC4" w:rsidRDefault="00B47DC4" w:rsidP="00143448">
      <w:pPr>
        <w:pStyle w:val="ab"/>
      </w:pPr>
      <w:r>
        <w:t xml:space="preserve">Относительный порядок следования единиц компиляции не влияет на </w:t>
      </w:r>
      <w:r w:rsidR="00453186">
        <w:t xml:space="preserve">видимость имен единиц и на </w:t>
      </w:r>
      <w:r>
        <w:t xml:space="preserve">семантику программы в целом. Это означает, что традиционное текстово-ориентированное </w:t>
      </w:r>
      <w:r w:rsidR="00453186">
        <w:t xml:space="preserve">правило </w:t>
      </w:r>
      <w:r>
        <w:t>«сначала описание, затем использование» для единиц компиляции не действует.</w:t>
      </w:r>
    </w:p>
    <w:p w:rsidR="00DF45D2" w:rsidRDefault="00DF45D2" w:rsidP="00B47DC4">
      <w:pPr>
        <w:pStyle w:val="aa"/>
        <w:rPr>
          <w:rFonts w:cs="Arial"/>
          <w:b/>
          <w:sz w:val="28"/>
          <w:szCs w:val="28"/>
        </w:rPr>
      </w:pPr>
      <w:bookmarkStart w:id="351" w:name="CompilationUnit"/>
      <w:r w:rsidRPr="00DF45D2">
        <w:t>CompilationUnit</w:t>
      </w:r>
      <w:r w:rsidRPr="00DF45D2">
        <w:br/>
        <w:t xml:space="preserve">        </w:t>
      </w:r>
      <w:bookmarkEnd w:id="351"/>
      <w:r w:rsidRPr="00DF45D2">
        <w:t xml:space="preserve">    : </w:t>
      </w:r>
      <w:proofErr w:type="gramStart"/>
      <w:r w:rsidRPr="00DF45D2">
        <w:t xml:space="preserve">{ </w:t>
      </w:r>
      <w:proofErr w:type="spellStart"/>
      <w:r w:rsidRPr="00DF45D2">
        <w:t>UseDirective</w:t>
      </w:r>
      <w:proofErr w:type="spellEnd"/>
      <w:proofErr w:type="gramEnd"/>
      <w:r w:rsidRPr="00DF45D2">
        <w:t xml:space="preserve"> } ( </w:t>
      </w:r>
      <w:proofErr w:type="spellStart"/>
      <w:r w:rsidRPr="00DF45D2">
        <w:t>AnonymousRoutine</w:t>
      </w:r>
      <w:proofErr w:type="spellEnd"/>
      <w:r w:rsidRPr="00DF45D2">
        <w:br/>
        <w:t xml:space="preserve">        </w:t>
      </w:r>
      <w:r w:rsidR="00143448">
        <w:t xml:space="preserve">       </w:t>
      </w:r>
      <w:r w:rsidRPr="00DF45D2">
        <w:t xml:space="preserve">            </w:t>
      </w:r>
      <w:r w:rsidR="00143448">
        <w:t xml:space="preserve">   </w:t>
      </w:r>
      <w:r w:rsidRPr="00DF45D2">
        <w:t xml:space="preserve"> | </w:t>
      </w:r>
      <w:proofErr w:type="spellStart"/>
      <w:r w:rsidRPr="00DF45D2">
        <w:t>StandaloneRoutine</w:t>
      </w:r>
      <w:proofErr w:type="spellEnd"/>
      <w:r w:rsidRPr="00DF45D2">
        <w:br/>
        <w:t xml:space="preserve">               </w:t>
      </w:r>
      <w:r w:rsidR="00143448">
        <w:t xml:space="preserve">                </w:t>
      </w:r>
      <w:r w:rsidRPr="00DF45D2">
        <w:t xml:space="preserve">| </w:t>
      </w:r>
      <w:proofErr w:type="spellStart"/>
      <w:r>
        <w:t>UnitDeclaration</w:t>
      </w:r>
      <w:proofErr w:type="spellEnd"/>
      <w:r w:rsidRPr="00DF45D2">
        <w:rPr>
          <w:rStyle w:val="a9"/>
        </w:rPr>
        <w:t xml:space="preserve"> </w:t>
      </w:r>
      <w:r w:rsidRPr="00DF45D2">
        <w:t>)</w:t>
      </w:r>
    </w:p>
    <w:p w:rsidR="00DF45D2" w:rsidRDefault="00143448" w:rsidP="00150986">
      <w:pPr>
        <w:pStyle w:val="ab"/>
      </w:pPr>
      <w:r>
        <w:t>В языке определены три вида единиц компиляции: неименованная п</w:t>
      </w:r>
      <w:ins w:id="352" w:author="Kanatov Alexey" w:date="2016-04-13T20:13:00Z">
        <w:r w:rsidR="00BB7A43">
          <w:t>роцедура</w:t>
        </w:r>
      </w:ins>
      <w:del w:id="353" w:author="Kanatov Alexey" w:date="2016-04-13T20:13:00Z">
        <w:r w:rsidDel="00BB7A43">
          <w:delText>одпро</w:delText>
        </w:r>
      </w:del>
      <w:del w:id="354" w:author="Kanatov Alexey" w:date="2016-04-13T20:14:00Z">
        <w:r w:rsidDel="00BB7A43">
          <w:delText>грамма</w:delText>
        </w:r>
      </w:del>
      <w:r>
        <w:t>, объявление независимой подпрограммы и объявление контейнера.</w:t>
      </w:r>
    </w:p>
    <w:p w:rsidR="00143448" w:rsidRPr="009316E9" w:rsidRDefault="00143448" w:rsidP="00150986">
      <w:pPr>
        <w:pStyle w:val="ab"/>
      </w:pPr>
      <w:r>
        <w:t>Для целей явно</w:t>
      </w:r>
      <w:r w:rsidR="00150986">
        <w:t>й специфика</w:t>
      </w:r>
      <w:r w:rsidR="009316E9">
        <w:t>ц</w:t>
      </w:r>
      <w:r w:rsidR="00150986">
        <w:t>ии</w:t>
      </w:r>
      <w:r>
        <w:t xml:space="preserve"> зависимостей между еди</w:t>
      </w:r>
      <w:r w:rsidR="00150986">
        <w:t>ницами компиляции, на самом верх</w:t>
      </w:r>
      <w:r>
        <w:t>нем уровне программы могу</w:t>
      </w:r>
      <w:r w:rsidR="009316E9">
        <w:t>т</w:t>
      </w:r>
      <w:r>
        <w:t xml:space="preserve"> задаваться директивы использования</w:t>
      </w:r>
      <w:r w:rsidR="00150986">
        <w:t xml:space="preserve">. (синтаксически подобные фразы </w:t>
      </w:r>
      <w:r w:rsidR="00150986">
        <w:rPr>
          <w:lang w:val="en-US"/>
        </w:rPr>
        <w:t>use</w:t>
      </w:r>
      <w:r w:rsidR="00150986" w:rsidRPr="00150986">
        <w:t xml:space="preserve"> </w:t>
      </w:r>
      <w:r w:rsidR="00150986">
        <w:t>могут также входить в качестве составных частей в объявления контейнеров и подпрограмм.)</w:t>
      </w:r>
    </w:p>
    <w:p w:rsidR="00150986" w:rsidRDefault="00150986" w:rsidP="00150986">
      <w:pPr>
        <w:pStyle w:val="ab"/>
      </w:pPr>
      <w:r>
        <w:t>Если в программе имеется неименованная п</w:t>
      </w:r>
      <w:ins w:id="355" w:author="Kanatov Alexey" w:date="2016-04-13T20:15:00Z">
        <w:r w:rsidR="00BB7A43">
          <w:t>роцедура</w:t>
        </w:r>
      </w:ins>
      <w:del w:id="356" w:author="Kanatov Alexey" w:date="2016-04-13T20:15:00Z">
        <w:r w:rsidDel="00BB7A43">
          <w:delText>одпрограмма</w:delText>
        </w:r>
      </w:del>
      <w:r>
        <w:t xml:space="preserve">, то выполнение всей программы заключается в последовательном выполнении ее операторов. В противном случае, </w:t>
      </w:r>
      <w:ins w:id="357" w:author="Kanatov Alexey" w:date="2016-04-13T20:16:00Z">
        <w:r w:rsidR="00BB7A43">
          <w:t xml:space="preserve">выполнение </w:t>
        </w:r>
      </w:ins>
      <w:r>
        <w:t>программа может начат</w:t>
      </w:r>
      <w:ins w:id="358" w:author="Kanatov Alexey" w:date="2016-04-13T20:16:00Z">
        <w:r w:rsidR="00BB7A43">
          <w:t>ся</w:t>
        </w:r>
      </w:ins>
      <w:del w:id="359" w:author="Kanatov Alexey" w:date="2016-04-13T20:16:00Z">
        <w:r w:rsidDel="00BB7A43">
          <w:delText>ь выполнение</w:delText>
        </w:r>
      </w:del>
      <w:r>
        <w:t xml:space="preserve"> с любой </w:t>
      </w:r>
      <w:ins w:id="360" w:author="Kanatov Alexey" w:date="2016-04-13T20:16:00Z">
        <w:r w:rsidR="00BB7A43">
          <w:t xml:space="preserve">независимой </w:t>
        </w:r>
      </w:ins>
      <w:ins w:id="361" w:author="Kanatov Alexey" w:date="2016-04-13T20:17:00Z">
        <w:r w:rsidR="00BB7A43">
          <w:t xml:space="preserve"> процедуры</w:t>
        </w:r>
      </w:ins>
      <w:del w:id="362" w:author="Kanatov Alexey" w:date="2016-04-13T20:17:00Z">
        <w:r w:rsidDel="00BB7A43">
          <w:delText>подпрограмм</w:delText>
        </w:r>
      </w:del>
      <w:r>
        <w:t xml:space="preserve">ы </w:t>
      </w:r>
      <w:ins w:id="363" w:author="Kanatov Alexey" w:date="2016-04-13T20:16:00Z">
        <w:r w:rsidR="00BB7A43">
          <w:t xml:space="preserve">или с одной из </w:t>
        </w:r>
      </w:ins>
      <w:del w:id="364" w:author="Kanatov Alexey" w:date="2016-04-13T20:16:00Z">
        <w:r w:rsidDel="00BB7A43">
          <w:delText>– как независимой, так</w:delText>
        </w:r>
      </w:del>
      <w:del w:id="365" w:author="Kanatov Alexey" w:date="2016-04-13T20:17:00Z">
        <w:r w:rsidDel="00BB7A43">
          <w:delText xml:space="preserve"> и</w:delText>
        </w:r>
      </w:del>
      <w:r>
        <w:t xml:space="preserve"> </w:t>
      </w:r>
      <w:ins w:id="366" w:author="Kanatov Alexey" w:date="2016-04-13T20:15:00Z">
        <w:r w:rsidR="00BB7A43">
          <w:t xml:space="preserve">процедур инициализации </w:t>
        </w:r>
      </w:ins>
      <w:del w:id="367" w:author="Kanatov Alexey" w:date="2016-04-13T20:15:00Z">
        <w:r w:rsidDel="00BB7A43">
          <w:delText xml:space="preserve">подпрограммы </w:delText>
        </w:r>
      </w:del>
      <w:del w:id="368" w:author="Kanatov Alexey" w:date="2016-04-13T20:16:00Z">
        <w:r w:rsidDel="00BB7A43">
          <w:delText>из</w:delText>
        </w:r>
      </w:del>
      <w:r>
        <w:t xml:space="preserve"> контейнера.</w:t>
      </w:r>
    </w:p>
    <w:p w:rsidR="00BB7A43" w:rsidRDefault="00BB7A43" w:rsidP="00150986">
      <w:pPr>
        <w:pStyle w:val="ab"/>
        <w:rPr>
          <w:ins w:id="369" w:author="Kanatov Alexey" w:date="2016-04-13T20:18:00Z"/>
        </w:rPr>
      </w:pPr>
      <w:ins w:id="370" w:author="Kanatov Alexey" w:date="2016-04-13T20:18:00Z">
        <w:r>
          <w:t>Поэтому конфигурационный файл определяет как начн</w:t>
        </w:r>
      </w:ins>
      <w:ins w:id="371" w:author="Kanatov Alexey" w:date="2016-04-13T20:19:00Z">
        <w:r>
          <w:t>е</w:t>
        </w:r>
      </w:ins>
      <w:ins w:id="372" w:author="Kanatov Alexey" w:date="2016-04-13T20:18:00Z">
        <w:r>
          <w:t xml:space="preserve">тся </w:t>
        </w:r>
      </w:ins>
      <w:ins w:id="373" w:author="Kanatov Alexey" w:date="2016-04-13T20:19:00Z">
        <w:r>
          <w:t>выполнение</w:t>
        </w:r>
      </w:ins>
      <w:ins w:id="374" w:author="Kanatov Alexey" w:date="2016-04-13T20:18:00Z">
        <w:r>
          <w:t xml:space="preserve"> пр</w:t>
        </w:r>
      </w:ins>
      <w:ins w:id="375" w:author="Kanatov Alexey" w:date="2016-04-13T20:19:00Z">
        <w:r>
          <w:t>о</w:t>
        </w:r>
      </w:ins>
      <w:ins w:id="376" w:author="Kanatov Alexey" w:date="2016-04-13T20:18:00Z">
        <w:r>
          <w:t>г</w:t>
        </w:r>
      </w:ins>
      <w:ins w:id="377" w:author="Kanatov Alexey" w:date="2016-04-13T20:19:00Z">
        <w:r>
          <w:t>р</w:t>
        </w:r>
      </w:ins>
      <w:ins w:id="378" w:author="Kanatov Alexey" w:date="2016-04-13T20:18:00Z">
        <w:r>
          <w:t>аммы</w:t>
        </w:r>
      </w:ins>
      <w:ins w:id="379" w:author="Kanatov Alexey" w:date="2016-04-13T20:19:00Z">
        <w:r>
          <w:t xml:space="preserve"> -</w:t>
        </w:r>
      </w:ins>
      <w:ins w:id="380" w:author="Kanatov Alexey" w:date="2016-04-13T20:18:00Z">
        <w:r>
          <w:t xml:space="preserve"> либо как имя </w:t>
        </w:r>
      </w:ins>
      <w:ins w:id="381" w:author="Kanatov Alexey" w:date="2016-04-13T20:19:00Z">
        <w:r>
          <w:t>независимой процедуры</w:t>
        </w:r>
      </w:ins>
      <w:ins w:id="382" w:author="Kanatov Alexey" w:date="2016-04-13T20:20:00Z">
        <w:r>
          <w:t>,</w:t>
        </w:r>
      </w:ins>
      <w:ins w:id="383" w:author="Kanatov Alexey" w:date="2016-04-13T20:19:00Z">
        <w:r>
          <w:t xml:space="preserve"> либо как имя контейнера в котором </w:t>
        </w:r>
      </w:ins>
      <w:ins w:id="384" w:author="Kanatov Alexey" w:date="2016-04-13T20:20:00Z">
        <w:r>
          <w:t xml:space="preserve">должна быть либо процедура инициализации без аргументов либо с одним </w:t>
        </w:r>
      </w:ins>
      <w:ins w:id="385" w:author="Kanatov Alexey" w:date="2016-04-13T20:21:00Z">
        <w:r>
          <w:t>аргументом</w:t>
        </w:r>
      </w:ins>
      <w:ins w:id="386" w:author="Kanatov Alexey" w:date="2016-04-13T20:20:00Z">
        <w:r>
          <w:t xml:space="preserve"> массив строк, в кот</w:t>
        </w:r>
      </w:ins>
      <w:ins w:id="387" w:author="Kanatov Alexey" w:date="2016-04-13T20:21:00Z">
        <w:r>
          <w:t>о</w:t>
        </w:r>
      </w:ins>
      <w:ins w:id="388" w:author="Kanatov Alexey" w:date="2016-04-13T20:20:00Z">
        <w:r>
          <w:t>ро</w:t>
        </w:r>
      </w:ins>
      <w:ins w:id="389" w:author="Kanatov Alexey" w:date="2016-04-13T20:21:00Z">
        <w:r>
          <w:t>м</w:t>
        </w:r>
      </w:ins>
      <w:ins w:id="390" w:author="Kanatov Alexey" w:date="2016-04-13T20:20:00Z">
        <w:r>
          <w:t xml:space="preserve"> будут передаваться аргументы командно</w:t>
        </w:r>
      </w:ins>
      <w:ins w:id="391" w:author="Kanatov Alexey" w:date="2016-04-13T20:21:00Z">
        <w:r>
          <w:t>й</w:t>
        </w:r>
      </w:ins>
      <w:ins w:id="392" w:author="Kanatov Alexey" w:date="2016-04-13T20:20:00Z">
        <w:r>
          <w:t xml:space="preserve"> строки.</w:t>
        </w:r>
      </w:ins>
    </w:p>
    <w:p w:rsidR="00150986" w:rsidDel="00BB7A43" w:rsidRDefault="00150986" w:rsidP="00150986">
      <w:pPr>
        <w:pStyle w:val="ab"/>
        <w:rPr>
          <w:del w:id="393" w:author="Kanatov Alexey" w:date="2016-04-13T20:21:00Z"/>
        </w:rPr>
      </w:pPr>
      <w:del w:id="394" w:author="Kanatov Alexey" w:date="2016-04-13T20:21:00Z">
        <w:r w:rsidDel="00BB7A43">
          <w:delText>Имя стартовой подпрограммы (быть может, вместе с именем контейнера, содержащего эту подпрограмму) задается в конфигурационном файле.</w:delText>
        </w:r>
      </w:del>
    </w:p>
    <w:p w:rsidR="00150986" w:rsidRPr="009316E9" w:rsidRDefault="00150986" w:rsidP="00150986">
      <w:pPr>
        <w:pStyle w:val="ab"/>
      </w:pPr>
      <w:r>
        <w:lastRenderedPageBreak/>
        <w:t>Передача аргументов в стартовую п</w:t>
      </w:r>
      <w:ins w:id="395" w:author="Kanatov Alexey" w:date="2016-04-13T20:22:00Z">
        <w:r w:rsidR="00BB7A43">
          <w:t>р</w:t>
        </w:r>
      </w:ins>
      <w:r>
        <w:t>о</w:t>
      </w:r>
      <w:ins w:id="396" w:author="Kanatov Alexey" w:date="2016-04-13T20:22:00Z">
        <w:r w:rsidR="00BB7A43">
          <w:t>цедуру</w:t>
        </w:r>
      </w:ins>
      <w:del w:id="397" w:author="Kanatov Alexey" w:date="2016-04-13T20:22:00Z">
        <w:r w:rsidDel="00BB7A43">
          <w:delText>дпрограмму</w:delText>
        </w:r>
      </w:del>
      <w:r>
        <w:t xml:space="preserve"> реализуется посредством соответствующих системных вызовов </w:t>
      </w:r>
      <w:ins w:id="398" w:author="Kanatov Alexey" w:date="2016-04-13T20:22:00Z">
        <w:r w:rsidR="00BB7A43">
          <w:t xml:space="preserve">или как единственный параметр типа массив строк </w:t>
        </w:r>
      </w:ins>
      <w:r>
        <w:t xml:space="preserve">(см. раздел </w:t>
      </w:r>
      <w:r>
        <w:rPr>
          <w:lang w:val="en-US"/>
        </w:rPr>
        <w:t>X</w:t>
      </w:r>
      <w:r w:rsidRPr="00150986">
        <w:t>).</w:t>
      </w:r>
    </w:p>
    <w:p w:rsidR="003E6336" w:rsidRDefault="003E6336" w:rsidP="003E6336">
      <w:pPr>
        <w:pStyle w:val="21"/>
      </w:pPr>
      <w:r>
        <w:t>Вложенность</w:t>
      </w:r>
      <w:r w:rsidR="00ED1808">
        <w:t xml:space="preserve"> компонентов программы</w:t>
      </w:r>
    </w:p>
    <w:p w:rsidR="0003440B" w:rsidRPr="00D835CC" w:rsidRDefault="0003440B" w:rsidP="0003440B">
      <w:pPr>
        <w:pStyle w:val="ab"/>
      </w:pPr>
      <w:r>
        <w:t>Важную роль</w:t>
      </w:r>
      <w:r w:rsidRPr="00D835CC">
        <w:t xml:space="preserve"> в случае создания программных комплексов со сложной архитектурой играют правила вложенности компонентов. Практически все распространенные языки программирования накладывают те или иные ограничения на вложенность. Ярким примером может служить отсутствие вложенности функций в языке С и многих его потомках (на фоне этого запрета странно выглядит допущение локальных классов в С++).</w:t>
      </w:r>
    </w:p>
    <w:p w:rsidR="0003440B" w:rsidRPr="00D835CC" w:rsidRDefault="0003440B" w:rsidP="0003440B">
      <w:pPr>
        <w:pStyle w:val="ab"/>
      </w:pPr>
      <w:r w:rsidRPr="00D835CC">
        <w:t>Представляется, что общее правило должно быть максимально простым: любой компонент может содержать компоненты другого вида, в том числе и того же вида. Из этого правила следует возможность задания локальных и вложенных контейнеров и вложенных функций. Допустимые отношения вложенности могут быть наглядно представлены следующей схемой:</w:t>
      </w:r>
    </w:p>
    <w:p w:rsidR="0003440B" w:rsidRDefault="0003440B" w:rsidP="0003440B">
      <w:pPr>
        <w:pStyle w:val="ab"/>
        <w:ind w:firstLine="708"/>
        <w:rPr>
          <w:noProof/>
          <w:lang w:eastAsia="ru-RU"/>
        </w:rPr>
      </w:pPr>
      <w:r w:rsidRPr="00D835CC">
        <w:rPr>
          <w:noProof/>
          <w:lang w:val="en-US"/>
        </w:rPr>
        <w:drawing>
          <wp:inline distT="0" distB="0" distL="0" distR="0">
            <wp:extent cx="2326233" cy="2075633"/>
            <wp:effectExtent l="19050" t="0" r="0" b="0"/>
            <wp:docPr id="2" name="Picture 2" descr="Nesting 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sting New.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31372" cy="2080218"/>
                    </a:xfrm>
                    <a:prstGeom prst="rect">
                      <a:avLst/>
                    </a:prstGeom>
                    <a:noFill/>
                    <a:ln>
                      <a:noFill/>
                    </a:ln>
                  </pic:spPr>
                </pic:pic>
              </a:graphicData>
            </a:graphic>
          </wp:inline>
        </w:drawing>
      </w:r>
    </w:p>
    <w:p w:rsidR="0003440B" w:rsidRPr="00D835CC" w:rsidRDefault="0003440B" w:rsidP="0003440B">
      <w:pPr>
        <w:pStyle w:val="ab"/>
      </w:pPr>
      <w:r w:rsidRPr="00D835CC">
        <w:t>Представляется, что любое исключение из общих правил вложенности компонентов ограничивает возможности построения архитект</w:t>
      </w:r>
      <w:r>
        <w:t>у</w:t>
      </w:r>
      <w:r w:rsidRPr="00D835CC">
        <w:t>ры ПО, адекватной требованиям, не продиктовано какими-либо концептуальными соображениями дизайна, но имеет реальной причиной желание упростить создание компилятора или других языковых утилит.</w:t>
      </w:r>
    </w:p>
    <w:p w:rsidR="003E6336" w:rsidRPr="003E6336" w:rsidRDefault="003E6336" w:rsidP="00150986">
      <w:pPr>
        <w:pStyle w:val="ab"/>
      </w:pPr>
    </w:p>
    <w:p w:rsidR="00FE1D0B" w:rsidRDefault="00FE1D0B">
      <w:pPr>
        <w:rPr>
          <w:rFonts w:ascii="Arial" w:hAnsi="Arial" w:cs="Arial"/>
          <w:b/>
          <w:sz w:val="28"/>
          <w:szCs w:val="28"/>
        </w:rPr>
      </w:pPr>
      <w:r>
        <w:br w:type="page"/>
      </w:r>
    </w:p>
    <w:p w:rsidR="00150986" w:rsidRDefault="00150986" w:rsidP="00150986">
      <w:pPr>
        <w:pStyle w:val="11"/>
      </w:pPr>
      <w:r>
        <w:lastRenderedPageBreak/>
        <w:t>Неименованные п</w:t>
      </w:r>
      <w:ins w:id="399" w:author="Kanatov Alexey" w:date="2016-04-13T20:23:00Z">
        <w:r w:rsidR="00E1498D">
          <w:t>р</w:t>
        </w:r>
      </w:ins>
      <w:r>
        <w:t>о</w:t>
      </w:r>
      <w:ins w:id="400" w:author="Kanatov Alexey" w:date="2016-04-13T20:23:00Z">
        <w:r w:rsidR="00E1498D">
          <w:t>цедуры</w:t>
        </w:r>
      </w:ins>
      <w:del w:id="401" w:author="Kanatov Alexey" w:date="2016-04-13T20:23:00Z">
        <w:r w:rsidDel="00E1498D">
          <w:delText>дпрограммы</w:delText>
        </w:r>
      </w:del>
    </w:p>
    <w:p w:rsidR="00150986" w:rsidRDefault="00150986" w:rsidP="00150986">
      <w:pPr>
        <w:pStyle w:val="aa"/>
        <w:rPr>
          <w:lang w:val="ru-RU"/>
        </w:rPr>
      </w:pPr>
      <w:proofErr w:type="spellStart"/>
      <w:r>
        <w:t>AnonymousRoutine</w:t>
      </w:r>
      <w:proofErr w:type="spellEnd"/>
      <w:r w:rsidRPr="00150986">
        <w:rPr>
          <w:lang w:val="ru-RU"/>
        </w:rPr>
        <w:br/>
        <w:t xml:space="preserve">            : </w:t>
      </w:r>
      <w:proofErr w:type="spellStart"/>
      <w:r>
        <w:t>StatementList</w:t>
      </w:r>
      <w:proofErr w:type="spellEnd"/>
    </w:p>
    <w:p w:rsidR="00150986" w:rsidRDefault="00150986" w:rsidP="00150986">
      <w:pPr>
        <w:pStyle w:val="ab"/>
      </w:pPr>
      <w:r>
        <w:t>Неименованная п</w:t>
      </w:r>
      <w:ins w:id="402" w:author="Kanatov Alexey" w:date="2016-04-13T20:23:00Z">
        <w:r w:rsidR="00E1498D">
          <w:t>роцедура</w:t>
        </w:r>
      </w:ins>
      <w:del w:id="403" w:author="Kanatov Alexey" w:date="2016-04-13T20:23:00Z">
        <w:r w:rsidDel="00E1498D">
          <w:delText xml:space="preserve">одпрограмма </w:delText>
        </w:r>
      </w:del>
      <w:r>
        <w:t>представляет собой последовательность операторов.</w:t>
      </w:r>
    </w:p>
    <w:p w:rsidR="00150986" w:rsidRPr="00E1498D" w:rsidRDefault="00150986" w:rsidP="00150986">
      <w:pPr>
        <w:pStyle w:val="ab"/>
      </w:pPr>
      <w:r>
        <w:t>Если в программе имеется неименованная п</w:t>
      </w:r>
      <w:ins w:id="404" w:author="Kanatov Alexey" w:date="2016-04-13T20:23:00Z">
        <w:r w:rsidR="00E1498D">
          <w:t>р</w:t>
        </w:r>
      </w:ins>
      <w:r>
        <w:t>о</w:t>
      </w:r>
      <w:ins w:id="405" w:author="Kanatov Alexey" w:date="2016-04-13T20:23:00Z">
        <w:r w:rsidR="00E1498D">
          <w:t>цедура</w:t>
        </w:r>
      </w:ins>
      <w:del w:id="406" w:author="Kanatov Alexey" w:date="2016-04-13T20:24:00Z">
        <w:r w:rsidDel="00E1498D">
          <w:delText>дпрограмма</w:delText>
        </w:r>
      </w:del>
      <w:r>
        <w:t>, то она должна быть единственной в данной программ</w:t>
      </w:r>
      <w:r w:rsidR="00827D20">
        <w:t>е</w:t>
      </w:r>
      <w:r>
        <w:t>.</w:t>
      </w:r>
    </w:p>
    <w:p w:rsidR="00BD73AB" w:rsidRPr="00150986" w:rsidRDefault="00BD73AB" w:rsidP="00150986">
      <w:pPr>
        <w:pStyle w:val="ab"/>
      </w:pPr>
      <w:r>
        <w:t xml:space="preserve">В предельном случае вся программа может состоять из единственной </w:t>
      </w:r>
      <w:r w:rsidR="00827D20">
        <w:t>неименованной п</w:t>
      </w:r>
      <w:ins w:id="407" w:author="Kanatov Alexey" w:date="2016-04-13T20:24:00Z">
        <w:r w:rsidR="00E1498D">
          <w:t>роцедуры</w:t>
        </w:r>
      </w:ins>
      <w:del w:id="408" w:author="Kanatov Alexey" w:date="2016-04-13T20:24:00Z">
        <w:r w:rsidR="00827D20" w:rsidDel="00E1498D">
          <w:delText>одпрограммы</w:delText>
        </w:r>
      </w:del>
      <w:r w:rsidR="00827D20">
        <w:t xml:space="preserve">, то есть, из простой </w:t>
      </w:r>
      <w:r>
        <w:t>последовательности операторов (представлять собой своего рода «скрипт»).</w:t>
      </w:r>
    </w:p>
    <w:p w:rsidR="00FE1D0B" w:rsidRDefault="00FE1D0B">
      <w:pPr>
        <w:rPr>
          <w:rFonts w:ascii="Arial" w:hAnsi="Arial" w:cs="Arial"/>
          <w:b/>
          <w:sz w:val="28"/>
          <w:szCs w:val="28"/>
        </w:rPr>
      </w:pPr>
      <w:r>
        <w:br w:type="page"/>
      </w:r>
    </w:p>
    <w:p w:rsidR="00903CE2" w:rsidRDefault="00903CE2" w:rsidP="00143448">
      <w:pPr>
        <w:pStyle w:val="11"/>
      </w:pPr>
      <w:r>
        <w:lastRenderedPageBreak/>
        <w:t>Контейнеры: модули</w:t>
      </w:r>
      <w:ins w:id="409" w:author="Kanatov Alexey" w:date="2016-04-13T20:25:00Z">
        <w:r w:rsidR="00E1498D">
          <w:t xml:space="preserve">, классы </w:t>
        </w:r>
      </w:ins>
      <w:del w:id="410" w:author="Kanatov Alexey" w:date="2016-04-13T20:25:00Z">
        <w:r w:rsidDel="00E1498D">
          <w:delText xml:space="preserve"> </w:delText>
        </w:r>
      </w:del>
      <w:r>
        <w:t>и типы в одном флаконе</w:t>
      </w:r>
    </w:p>
    <w:p w:rsidR="00631484" w:rsidRDefault="00631484" w:rsidP="00631484">
      <w:pPr>
        <w:pStyle w:val="ab"/>
      </w:pPr>
      <w:r w:rsidRPr="00950E4C">
        <w:t xml:space="preserve">Важнейшими концепциями, используемыми при разработке программного обеспечения (ПО), служат понятия атрибутов (данных) и подпрограмм (действий). Атрибуты </w:t>
      </w:r>
      <w:ins w:id="411" w:author="Kanatov Alexey" w:date="2016-04-13T20:25:00Z">
        <w:r w:rsidR="00E1498D">
          <w:t xml:space="preserve">содержат данные </w:t>
        </w:r>
      </w:ins>
      <w:ins w:id="412" w:author="Kanatov Alexey" w:date="2016-04-13T20:26:00Z">
        <w:r w:rsidR="00E1498D">
          <w:t xml:space="preserve">и если они переменные, то </w:t>
        </w:r>
      </w:ins>
      <w:r w:rsidRPr="00950E4C">
        <w:t xml:space="preserve">могут изменяться подпрограммами в процессе работы программы; они образуют ее вычислительный контекст, в то время как подпрограммы задают алгоритм решения задачи. Между атрибутами и подпрограммами есть логические связи, и объединяя атрибуты и подпрограммы в единый именованный контейнер, мы просто фиксируем эту связь. Таким образом, понятие </w:t>
      </w:r>
      <w:r w:rsidRPr="00950E4C">
        <w:rPr>
          <w:i/>
        </w:rPr>
        <w:t>контейнера</w:t>
      </w:r>
      <w:r w:rsidRPr="00950E4C">
        <w:t xml:space="preserve"> (английский термин, выбранный для его наименования,– unit) можно считать простым средством агрегации логически связанных данных и действий в единое целое.</w:t>
      </w:r>
    </w:p>
    <w:p w:rsidR="00631484" w:rsidRPr="005D2882" w:rsidRDefault="00631484" w:rsidP="00631484">
      <w:pPr>
        <w:pStyle w:val="ab"/>
      </w:pPr>
      <w:r>
        <w:t xml:space="preserve">Формальное определение контейнера звучит так. Контейнер </w:t>
      </w:r>
      <w:r w:rsidRPr="00A77E06">
        <w:t>(</w:t>
      </w:r>
      <w:r>
        <w:t>unit</w:t>
      </w:r>
      <w:r w:rsidRPr="00A77E06">
        <w:t xml:space="preserve">) </w:t>
      </w:r>
      <w:r>
        <w:t>– это поименованная совокупность атрибутов и подпрограмм, которая может быть параметризована либо типом, либо константным выражением перечислимого типа, и может быть использована для  задания типов, конструирования новых контейнеров при помощи наследования или для прямого использования  атрибутов и подпрограмм данного контейнера в других контейнерах и отдельно-стоящих подпрограммах.</w:t>
      </w:r>
    </w:p>
    <w:p w:rsidR="00631484" w:rsidRPr="00950E4C" w:rsidRDefault="00631484" w:rsidP="00631484">
      <w:pPr>
        <w:pStyle w:val="ab"/>
      </w:pPr>
      <w:r w:rsidRPr="00950E4C">
        <w:t xml:space="preserve">Рассмотрим варианты использования контейнеров. Во-первых, его можно рассматривать как определение множества данных и операций над ними – то есть, как задание некоторого </w:t>
      </w:r>
      <w:r w:rsidRPr="00950E4C">
        <w:rPr>
          <w:b/>
        </w:rPr>
        <w:t>типа</w:t>
      </w:r>
      <w:r w:rsidRPr="00950E4C">
        <w:t xml:space="preserve">. Тем самым, можно определить объект, тип которого будет </w:t>
      </w:r>
      <w:ins w:id="413" w:author="Kanatov Alexey" w:date="2016-04-13T20:26:00Z">
        <w:r w:rsidR="00E1498D">
          <w:t xml:space="preserve">задаваться </w:t>
        </w:r>
      </w:ins>
      <w:r w:rsidRPr="00950E4C">
        <w:t xml:space="preserve">контейнером. Во-вторых, можно предоставить открытое (общедоступное) содержимое контейнера для </w:t>
      </w:r>
      <w:r w:rsidRPr="00950E4C">
        <w:rPr>
          <w:b/>
        </w:rPr>
        <w:t>использования</w:t>
      </w:r>
      <w:r w:rsidRPr="00950E4C">
        <w:t xml:space="preserve"> в некотором программном коде, то есть, включить его ресурсы в некоторый контекст. Наконец, атрибуты и подпрограммы контейнера могут (пере)использоваться при создании нового контейнера. Такой механизм носит название </w:t>
      </w:r>
      <w:r w:rsidRPr="00950E4C">
        <w:rPr>
          <w:b/>
        </w:rPr>
        <w:t>наследования</w:t>
      </w:r>
      <w:r w:rsidRPr="00950E4C">
        <w:t>.</w:t>
      </w:r>
    </w:p>
    <w:p w:rsidR="00631484" w:rsidRPr="00950E4C" w:rsidRDefault="00631484" w:rsidP="00631484">
      <w:pPr>
        <w:pStyle w:val="ab"/>
      </w:pPr>
      <w:r w:rsidRPr="00950E4C">
        <w:t xml:space="preserve">Таким образом, различные варианты использования контейнера приводят к понятиям </w:t>
      </w:r>
      <w:r w:rsidRPr="00950E4C">
        <w:rPr>
          <w:i/>
        </w:rPr>
        <w:t>типа</w:t>
      </w:r>
      <w:r w:rsidRPr="00950E4C">
        <w:t xml:space="preserve">, </w:t>
      </w:r>
      <w:r w:rsidRPr="00950E4C">
        <w:rPr>
          <w:i/>
        </w:rPr>
        <w:t>модуля</w:t>
      </w:r>
      <w:r w:rsidRPr="00950E4C">
        <w:t xml:space="preserve"> и </w:t>
      </w:r>
      <w:r w:rsidRPr="00950E4C">
        <w:rPr>
          <w:i/>
        </w:rPr>
        <w:t>класса</w:t>
      </w:r>
      <w:r w:rsidRPr="00950E4C">
        <w:t>.</w:t>
      </w:r>
    </w:p>
    <w:p w:rsidR="00631484" w:rsidRPr="00950E4C" w:rsidRDefault="00631484" w:rsidP="00631484">
      <w:pPr>
        <w:pStyle w:val="ab"/>
      </w:pPr>
      <w:r w:rsidRPr="00950E4C">
        <w:t>В большинстве современных языков программирования все перечисленные варианты композиции реализуются посредством единого понятия класса. Так, в С++ класс, все члены которого являются статическими, по существу, представляет собой простую агрегацию атрибутов и подпрограмм (вариант модуля). Аналогичное решение («статические классы») принято в языке C#. Заметим, что для представления модуля на основе класса приходится привлекать не вполне адекватное (обусловленное историческими  причинами) понятие «статических» членов, а гибкое использование такого «модуля» (прежде всего, механизм его включения в определенный контекст) отсутствует.</w:t>
      </w:r>
    </w:p>
    <w:p w:rsidR="00631484" w:rsidRPr="00950E4C" w:rsidRDefault="00631484" w:rsidP="00631484">
      <w:pPr>
        <w:pStyle w:val="ab"/>
      </w:pPr>
      <w:r w:rsidRPr="00950E4C">
        <w:t>В языке Scala [</w:t>
      </w:r>
      <w:r w:rsidRPr="006B6642">
        <w:t>3</w:t>
      </w:r>
      <w:r w:rsidRPr="00950E4C">
        <w:t xml:space="preserve">] предпринята попытка отделить «модульную» часть класса в специальную конструкцию «объект-спутник» (companion object) с тем же именем, что и класс; однако на использование такого объекта накладываются </w:t>
      </w:r>
      <w:r w:rsidRPr="00950E4C">
        <w:lastRenderedPageBreak/>
        <w:t>существенные ограничения (в частности, он должен компилироваться в том же контексте, что и класс, спутником которого он является).</w:t>
      </w:r>
    </w:p>
    <w:p w:rsidR="00631484" w:rsidRPr="00950E4C" w:rsidRDefault="00631484" w:rsidP="00631484">
      <w:pPr>
        <w:pStyle w:val="ab"/>
      </w:pPr>
      <w:r w:rsidRPr="00950E4C">
        <w:t>Определённым аналогом модуля можно считать механизм пространств имен (namespaces) в языках C++ и C#, а также пакеты (packages) языка Java, однако это крайне слабое средство модуляризации, введенное в языки прежде всего для разрешения конфликтов имен.</w:t>
      </w:r>
    </w:p>
    <w:p w:rsidR="00631484" w:rsidRPr="00950E4C" w:rsidRDefault="00631484" w:rsidP="00631484">
      <w:pPr>
        <w:pStyle w:val="ab"/>
      </w:pPr>
      <w:r w:rsidRPr="00950E4C">
        <w:t>Таким образом, преимущества использования единственного понятия класса для задания различных видов программных контейнеров представляются сомнительными как с инженерной, так и с концептуальной точек зрения. В статье [</w:t>
      </w:r>
      <w:r w:rsidRPr="006B6642">
        <w:t>1</w:t>
      </w:r>
      <w:r w:rsidRPr="00950E4C">
        <w:t>] с характерным названием «Импорт – это не наследование: Почему нам нужны и модули, и классы» приводятся убедительные обоснования необходимости явного разделения этих понятий. В то же время сосуществование в рамках единой языковой нотации понятий модуля и класса (например, в языках Ada [</w:t>
      </w:r>
      <w:r w:rsidRPr="006B6642">
        <w:t>4</w:t>
      </w:r>
      <w:r w:rsidRPr="00950E4C">
        <w:t>] и Oberon [</w:t>
      </w:r>
      <w:r w:rsidRPr="006B6642">
        <w:t>6</w:t>
      </w:r>
      <w:r w:rsidRPr="00950E4C">
        <w:t>]) выглядит несколько искусственным – при многих других несомненных достоинствах этих языков.</w:t>
      </w:r>
    </w:p>
    <w:p w:rsidR="00631484" w:rsidRPr="00950E4C" w:rsidRDefault="00631484" w:rsidP="00631484">
      <w:pPr>
        <w:pStyle w:val="ab"/>
      </w:pPr>
      <w:r w:rsidRPr="00950E4C">
        <w:t>В данной работе предпринята попытка сохранить преимущества единой нотации задания контейнеров, совместив такую нотацию с явным заданием различных способов использования контейнеров.</w:t>
      </w:r>
    </w:p>
    <w:p w:rsidR="00631484" w:rsidRPr="00950E4C" w:rsidRDefault="00631484" w:rsidP="00631484">
      <w:pPr>
        <w:pStyle w:val="ab"/>
      </w:pPr>
      <w:r w:rsidRPr="00950E4C">
        <w:t>Рассмотрим простой пример. Предположим, имеется некоторый контейнер, содержащий библиотеку математических функций.</w:t>
      </w:r>
    </w:p>
    <w:p w:rsidR="00631484" w:rsidRPr="00631484" w:rsidRDefault="00631484" w:rsidP="00631484">
      <w:pPr>
        <w:spacing w:after="120"/>
        <w:ind w:left="720"/>
        <w:rPr>
          <w:rStyle w:val="Program"/>
          <w:lang w:val="en-US"/>
        </w:rPr>
      </w:pPr>
      <w:proofErr w:type="gramStart"/>
      <w:r w:rsidRPr="00631484">
        <w:rPr>
          <w:rStyle w:val="Keyword"/>
          <w:lang w:val="en-US"/>
        </w:rPr>
        <w:t>unit</w:t>
      </w:r>
      <w:proofErr w:type="gramEnd"/>
      <w:r w:rsidRPr="00631484">
        <w:rPr>
          <w:rStyle w:val="Program"/>
          <w:lang w:val="en-US"/>
        </w:rPr>
        <w:t xml:space="preserve"> Math</w:t>
      </w:r>
      <w:r>
        <w:rPr>
          <w:rStyle w:val="Program"/>
          <w:lang w:val="en-US"/>
        </w:rPr>
        <w:t xml:space="preserve"> </w:t>
      </w:r>
      <w:r w:rsidRPr="00631484">
        <w:rPr>
          <w:rStyle w:val="Keyword"/>
          <w:lang w:val="en-US"/>
        </w:rPr>
        <w:t>is</w:t>
      </w:r>
      <w:r w:rsidRPr="00631484">
        <w:rPr>
          <w:rStyle w:val="Program"/>
          <w:lang w:val="en-US"/>
        </w:rPr>
        <w:br/>
        <w:t xml:space="preserve">    sin(</w:t>
      </w:r>
      <w:ins w:id="414" w:author="Kanatov Alexey" w:date="2016-04-13T20:29:00Z">
        <w:r w:rsidR="00E1498D">
          <w:rPr>
            <w:rStyle w:val="Program"/>
            <w:lang w:val="en-US"/>
          </w:rPr>
          <w:t xml:space="preserve">x: </w:t>
        </w:r>
      </w:ins>
      <w:r w:rsidRPr="00631484">
        <w:rPr>
          <w:rStyle w:val="Program"/>
          <w:lang w:val="en-US"/>
        </w:rPr>
        <w:t>Real): Real</w:t>
      </w:r>
      <w:r w:rsidRPr="00631484">
        <w:rPr>
          <w:rStyle w:val="Program"/>
          <w:lang w:val="en-US"/>
        </w:rPr>
        <w:br/>
        <w:t xml:space="preserve">    cos(</w:t>
      </w:r>
      <w:ins w:id="415" w:author="Kanatov Alexey" w:date="2016-04-13T20:29:00Z">
        <w:r w:rsidR="00E1498D">
          <w:rPr>
            <w:rStyle w:val="Program"/>
            <w:lang w:val="en-US"/>
          </w:rPr>
          <w:t xml:space="preserve">x: </w:t>
        </w:r>
      </w:ins>
      <w:r w:rsidRPr="00631484">
        <w:rPr>
          <w:rStyle w:val="Program"/>
          <w:lang w:val="en-US"/>
        </w:rPr>
        <w:t>Real) : Real</w:t>
      </w:r>
      <w:r w:rsidRPr="00631484">
        <w:rPr>
          <w:rStyle w:val="Program"/>
          <w:lang w:val="en-US"/>
        </w:rPr>
        <w:br/>
        <w:t xml:space="preserve">    ...</w:t>
      </w:r>
      <w:r w:rsidRPr="00631484">
        <w:rPr>
          <w:rStyle w:val="Program"/>
          <w:lang w:val="en-US"/>
        </w:rPr>
        <w:br/>
      </w:r>
      <w:r w:rsidRPr="00631484">
        <w:rPr>
          <w:rStyle w:val="Keyword"/>
          <w:lang w:val="en-US"/>
        </w:rPr>
        <w:t>end</w:t>
      </w:r>
    </w:p>
    <w:p w:rsidR="00631484" w:rsidRPr="00950E4C" w:rsidRDefault="00E1498D" w:rsidP="00631484">
      <w:pPr>
        <w:pStyle w:val="ab"/>
      </w:pPr>
      <w:ins w:id="416" w:author="Kanatov Alexey" w:date="2016-04-13T20:29:00Z">
        <w:r>
          <w:t xml:space="preserve">Наиболее логичное использование такого </w:t>
        </w:r>
      </w:ins>
      <w:del w:id="417" w:author="Kanatov Alexey" w:date="2016-04-13T20:29:00Z">
        <w:r w:rsidR="00631484" w:rsidRPr="00950E4C" w:rsidDel="00E1498D">
          <w:delText>По своей природе такой</w:delText>
        </w:r>
      </w:del>
      <w:r w:rsidR="00631484" w:rsidRPr="00950E4C">
        <w:t xml:space="preserve"> контейнер</w:t>
      </w:r>
      <w:ins w:id="418" w:author="Kanatov Alexey" w:date="2016-04-13T20:29:00Z">
        <w:r>
          <w:t>а</w:t>
        </w:r>
      </w:ins>
      <w:r w:rsidR="00631484" w:rsidRPr="00950E4C">
        <w:t xml:space="preserve"> </w:t>
      </w:r>
      <w:ins w:id="419" w:author="Kanatov Alexey" w:date="2016-04-13T20:30:00Z">
        <w:r>
          <w:t xml:space="preserve">– это его использование как </w:t>
        </w:r>
      </w:ins>
      <w:del w:id="420" w:author="Kanatov Alexey" w:date="2016-04-13T20:30:00Z">
        <w:r w:rsidR="00631484" w:rsidRPr="00950E4C" w:rsidDel="00E1498D">
          <w:delText xml:space="preserve">представляет собой </w:delText>
        </w:r>
      </w:del>
      <w:r w:rsidR="00631484" w:rsidRPr="00950E4C">
        <w:t>модул</w:t>
      </w:r>
      <w:del w:id="421" w:author="Kanatov Alexey" w:date="2016-04-13T20:30:00Z">
        <w:r w:rsidR="00631484" w:rsidRPr="00950E4C" w:rsidDel="00E1498D">
          <w:delText>ь</w:delText>
        </w:r>
      </w:del>
      <w:ins w:id="422" w:author="Kanatov Alexey" w:date="2016-04-13T20:30:00Z">
        <w:r>
          <w:t>я</w:t>
        </w:r>
      </w:ins>
      <w:r w:rsidR="00631484" w:rsidRPr="00950E4C">
        <w:t xml:space="preserve">: он должен явно включаться в клиентскую программу, в процессе ее работы он существует в единственном экземпляре, независимо от числа его </w:t>
      </w:r>
      <w:ins w:id="423" w:author="Kanatov Alexey" w:date="2016-04-13T20:30:00Z">
        <w:r>
          <w:t>использований</w:t>
        </w:r>
      </w:ins>
      <w:del w:id="424" w:author="Kanatov Alexey" w:date="2016-04-13T20:30:00Z">
        <w:r w:rsidR="00631484" w:rsidRPr="00950E4C" w:rsidDel="00E1498D">
          <w:delText>подключений</w:delText>
        </w:r>
      </w:del>
      <w:r w:rsidR="00631484" w:rsidRPr="00950E4C">
        <w:t>. В то же время было бы желательно предоставить возможность переиспользования такого модуля, например, расширения его функциональности за счет включения новых математических функций. Такое изменение естественным образом реализуется посредством механизма наследования. Таким образом, контейнер должен обеспечивать как свойства модуля, так и свойства традиционного класса.</w:t>
      </w:r>
    </w:p>
    <w:p w:rsidR="00631484" w:rsidRPr="00950E4C" w:rsidRDefault="00631484" w:rsidP="00631484">
      <w:pPr>
        <w:pStyle w:val="ab"/>
      </w:pPr>
      <w:r w:rsidRPr="00950E4C">
        <w:t xml:space="preserve">Итак, основную идею данного раздела можно сформулировать следующим образом: при сохранении единой формы задания контейнеров произвольной природы (модуль, класс, тип) обеспечить различные способы их использования. Иными словами, сделать так, чтобы один и тот же контейнер мог бы выступать в различных «ипостасях» в зависимости </w:t>
      </w:r>
      <w:r w:rsidRPr="00950E4C">
        <w:rPr>
          <w:i/>
        </w:rPr>
        <w:t>от контекста его использования</w:t>
      </w:r>
      <w:r w:rsidRPr="00950E4C">
        <w:t>.</w:t>
      </w:r>
    </w:p>
    <w:p w:rsidR="00631484" w:rsidRPr="00950E4C" w:rsidRDefault="00631484" w:rsidP="00631484">
      <w:pPr>
        <w:pStyle w:val="ab"/>
      </w:pPr>
      <w:r w:rsidRPr="00950E4C">
        <w:lastRenderedPageBreak/>
        <w:t>Рассмотрим примеры, иллюстрирующие предложенную выше идею. Для упомянутого выше контейнера математических функций естественным (и, возможно, основным) способом использования будет включение его свойств в некоторый программный контекст:</w:t>
      </w:r>
    </w:p>
    <w:p w:rsidR="00631484" w:rsidRPr="005D2882" w:rsidRDefault="00631484" w:rsidP="00631484">
      <w:pPr>
        <w:spacing w:after="120"/>
        <w:ind w:left="720"/>
        <w:rPr>
          <w:rStyle w:val="Program"/>
        </w:rPr>
      </w:pPr>
      <w:r w:rsidRPr="00D835CC">
        <w:rPr>
          <w:rStyle w:val="Program"/>
        </w:rPr>
        <w:t>use</w:t>
      </w:r>
      <w:r w:rsidRPr="005D2882">
        <w:rPr>
          <w:rStyle w:val="Program"/>
        </w:rPr>
        <w:t xml:space="preserve"> </w:t>
      </w:r>
      <w:r w:rsidRPr="00D835CC">
        <w:rPr>
          <w:rStyle w:val="Program"/>
          <w:b/>
        </w:rPr>
        <w:t>Math</w:t>
      </w:r>
    </w:p>
    <w:p w:rsidR="00631484" w:rsidRPr="00E1498D" w:rsidRDefault="00631484" w:rsidP="00631484">
      <w:pPr>
        <w:pStyle w:val="ab"/>
      </w:pPr>
      <w:r w:rsidRPr="00950E4C">
        <w:t xml:space="preserve">Свойства </w:t>
      </w:r>
      <w:r w:rsidRPr="00631484">
        <w:rPr>
          <w:rStyle w:val="Program"/>
        </w:rPr>
        <w:t>Math</w:t>
      </w:r>
      <w:r w:rsidRPr="00950E4C">
        <w:t xml:space="preserve"> (под </w:t>
      </w:r>
      <w:r w:rsidRPr="00950E4C">
        <w:rPr>
          <w:i/>
        </w:rPr>
        <w:t>свойствами</w:t>
      </w:r>
      <w:r w:rsidRPr="00950E4C">
        <w:t xml:space="preserve"> контейнера мы будем понимать как его атрибуты, так и подпрограммы) будут использоваться традиционным способом: системой будет создан один объект (экземпляр) </w:t>
      </w:r>
      <w:r w:rsidRPr="00D835CC">
        <w:rPr>
          <w:rStyle w:val="Program"/>
        </w:rPr>
        <w:t>Math</w:t>
      </w:r>
      <w:r w:rsidRPr="00950E4C">
        <w:t xml:space="preserve"> с собственным состоянием и предоставлять свой сервис всем контекстам, в которых явно задано использование этого юнита. Нотация доступа к свойствам </w:t>
      </w:r>
      <w:r w:rsidRPr="00D835CC">
        <w:rPr>
          <w:rStyle w:val="Program"/>
        </w:rPr>
        <w:t>Math</w:t>
      </w:r>
      <w:r w:rsidRPr="00950E4C">
        <w:t xml:space="preserve"> допускает использование </w:t>
      </w:r>
      <w:ins w:id="425" w:author="Kanatov Alexey" w:date="2016-04-13T20:32:00Z">
        <w:r w:rsidR="00E1498D">
          <w:t xml:space="preserve">только </w:t>
        </w:r>
      </w:ins>
      <w:del w:id="426" w:author="Kanatov Alexey" w:date="2016-04-13T20:32:00Z">
        <w:r w:rsidRPr="00950E4C" w:rsidDel="00E1498D">
          <w:delText xml:space="preserve">как простых, так и </w:delText>
        </w:r>
      </w:del>
      <w:r w:rsidRPr="00950E4C">
        <w:t xml:space="preserve">квалифицированных имен, например, </w:t>
      </w:r>
      <w:r w:rsidRPr="00D835CC">
        <w:rPr>
          <w:rStyle w:val="Program"/>
        </w:rPr>
        <w:t>sin</w:t>
      </w:r>
      <w:r w:rsidRPr="005D2882">
        <w:rPr>
          <w:rStyle w:val="Program"/>
        </w:rPr>
        <w:t>(</w:t>
      </w:r>
      <w:r w:rsidRPr="00D835CC">
        <w:rPr>
          <w:rStyle w:val="Program"/>
        </w:rPr>
        <w:t>x</w:t>
      </w:r>
      <w:r w:rsidRPr="005D2882">
        <w:rPr>
          <w:rStyle w:val="Program"/>
        </w:rPr>
        <w:t>)</w:t>
      </w:r>
      <w:r w:rsidRPr="00950E4C">
        <w:t xml:space="preserve"> или </w:t>
      </w:r>
      <w:r w:rsidRPr="00D835CC">
        <w:rPr>
          <w:rStyle w:val="Program"/>
        </w:rPr>
        <w:t>Math</w:t>
      </w:r>
      <w:r w:rsidRPr="005D2882">
        <w:rPr>
          <w:rStyle w:val="Program"/>
        </w:rPr>
        <w:t>.</w:t>
      </w:r>
      <w:r w:rsidRPr="00D835CC">
        <w:rPr>
          <w:rStyle w:val="Program"/>
        </w:rPr>
        <w:t>Pi</w:t>
      </w:r>
      <w:r w:rsidRPr="00950E4C">
        <w:t>.</w:t>
      </w:r>
      <w:ins w:id="427" w:author="Kanatov Alexey" w:date="2016-04-13T20:31:00Z">
        <w:r w:rsidR="00E1498D">
          <w:t xml:space="preserve"> НЕТ!!!! Договор был что всегда квалификация!!! </w:t>
        </w:r>
      </w:ins>
    </w:p>
    <w:p w:rsidR="00631484" w:rsidRPr="00950E4C" w:rsidRDefault="00631484" w:rsidP="00631484">
      <w:pPr>
        <w:pStyle w:val="ab"/>
      </w:pPr>
      <w:r w:rsidRPr="00950E4C">
        <w:t xml:space="preserve">Наряду с этим, представляется естественным обеспечить возможность расширения функциональности </w:t>
      </w:r>
      <w:r w:rsidRPr="00D835CC">
        <w:rPr>
          <w:rStyle w:val="Program"/>
        </w:rPr>
        <w:t>Math</w:t>
      </w:r>
      <w:r w:rsidRPr="00950E4C">
        <w:t xml:space="preserve"> – например, за счет включения новых функций или более эффективных реализаций имеющихся функций. Эта возможность реализуется традиционным для объектно-ориентированного подхода механизмом наследования:</w:t>
      </w:r>
    </w:p>
    <w:p w:rsidR="00631484" w:rsidRPr="005D2882" w:rsidRDefault="00631484" w:rsidP="00631484">
      <w:pPr>
        <w:spacing w:after="120"/>
        <w:ind w:left="720"/>
        <w:rPr>
          <w:rStyle w:val="Program"/>
        </w:rPr>
      </w:pPr>
      <w:r w:rsidRPr="00D835CC">
        <w:rPr>
          <w:rStyle w:val="Program"/>
          <w:b/>
        </w:rPr>
        <w:t>unit</w:t>
      </w:r>
      <w:r w:rsidRPr="005D2882">
        <w:rPr>
          <w:rStyle w:val="Program"/>
        </w:rPr>
        <w:t xml:space="preserve"> </w:t>
      </w:r>
      <w:r w:rsidRPr="00D835CC">
        <w:rPr>
          <w:rStyle w:val="Program"/>
        </w:rPr>
        <w:t>BetterMath</w:t>
      </w:r>
      <w:r w:rsidRPr="005D2882">
        <w:rPr>
          <w:rStyle w:val="Program"/>
        </w:rPr>
        <w:t xml:space="preserve"> </w:t>
      </w:r>
      <w:r w:rsidRPr="00D835CC">
        <w:rPr>
          <w:rStyle w:val="Program"/>
          <w:b/>
        </w:rPr>
        <w:t>extend</w:t>
      </w:r>
      <w:del w:id="428" w:author="Kanatov Alexey" w:date="2016-04-13T20:32:00Z">
        <w:r w:rsidRPr="00D835CC" w:rsidDel="00E1498D">
          <w:rPr>
            <w:rStyle w:val="Program"/>
            <w:b/>
          </w:rPr>
          <w:delText>s</w:delText>
        </w:r>
      </w:del>
      <w:r w:rsidRPr="005D2882">
        <w:rPr>
          <w:rStyle w:val="Program"/>
        </w:rPr>
        <w:t xml:space="preserve"> </w:t>
      </w:r>
      <w:r w:rsidRPr="00D835CC">
        <w:rPr>
          <w:rStyle w:val="Program"/>
        </w:rPr>
        <w:t>Math</w:t>
      </w:r>
      <w:r w:rsidRPr="005D2882">
        <w:rPr>
          <w:rStyle w:val="Program"/>
        </w:rPr>
        <w:br/>
        <w:t xml:space="preserve">    ...</w:t>
      </w:r>
      <w:r w:rsidRPr="005D2882">
        <w:rPr>
          <w:rStyle w:val="Program"/>
        </w:rPr>
        <w:br/>
      </w:r>
      <w:r w:rsidRPr="00D835CC">
        <w:rPr>
          <w:rStyle w:val="Program"/>
          <w:b/>
        </w:rPr>
        <w:t>end</w:t>
      </w:r>
    </w:p>
    <w:p w:rsidR="00631484" w:rsidRPr="00950E4C" w:rsidRDefault="00631484" w:rsidP="00631484">
      <w:pPr>
        <w:pStyle w:val="ab"/>
      </w:pPr>
      <w:r w:rsidRPr="00950E4C">
        <w:t xml:space="preserve">Таким образом, в данном контексте контейнер </w:t>
      </w:r>
      <w:r w:rsidRPr="00D835CC">
        <w:rPr>
          <w:rStyle w:val="Program"/>
        </w:rPr>
        <w:t>Math</w:t>
      </w:r>
      <w:r w:rsidRPr="00950E4C">
        <w:t xml:space="preserve"> используется как обычный класс.</w:t>
      </w:r>
    </w:p>
    <w:p w:rsidR="00631484" w:rsidRPr="00950E4C" w:rsidRDefault="00631484" w:rsidP="00631484">
      <w:pPr>
        <w:pStyle w:val="ab"/>
      </w:pPr>
      <w:r w:rsidRPr="00950E4C">
        <w:t xml:space="preserve">Наконец, в некоторых обстоятельствах </w:t>
      </w:r>
      <w:r w:rsidRPr="00D835CC">
        <w:rPr>
          <w:rStyle w:val="Program"/>
        </w:rPr>
        <w:t>Math</w:t>
      </w:r>
      <w:r w:rsidRPr="00950E4C">
        <w:t xml:space="preserve"> можно рассматривать как тип и, соответственно, использовать его при определении объектов, например:</w:t>
      </w:r>
    </w:p>
    <w:p w:rsidR="00631484" w:rsidRPr="00631484" w:rsidRDefault="00631484" w:rsidP="00631484">
      <w:pPr>
        <w:spacing w:after="120"/>
        <w:ind w:left="720"/>
        <w:rPr>
          <w:rStyle w:val="Program"/>
        </w:rPr>
      </w:pPr>
      <w:del w:id="429" w:author="Kanatov Alexey" w:date="2016-04-13T20:32:00Z">
        <w:r w:rsidRPr="00631484" w:rsidDel="00E1498D">
          <w:rPr>
            <w:rStyle w:val="Program"/>
          </w:rPr>
          <w:delText xml:space="preserve">var </w:delText>
        </w:r>
      </w:del>
      <w:r w:rsidRPr="00631484">
        <w:rPr>
          <w:rStyle w:val="Program"/>
        </w:rPr>
        <w:t xml:space="preserve">m </w:t>
      </w:r>
      <w:r w:rsidRPr="00E97FE9">
        <w:rPr>
          <w:rStyle w:val="Program"/>
          <w:b/>
          <w:rPrChange w:id="430" w:author="Kanatov Alexey" w:date="2016-04-13T20:33:00Z">
            <w:rPr>
              <w:rStyle w:val="Program"/>
            </w:rPr>
          </w:rPrChange>
        </w:rPr>
        <w:t>is</w:t>
      </w:r>
      <w:r w:rsidRPr="00631484">
        <w:rPr>
          <w:rStyle w:val="Program"/>
        </w:rPr>
        <w:t xml:space="preserve"> Math</w:t>
      </w:r>
    </w:p>
    <w:p w:rsidR="00631484" w:rsidRPr="00950E4C" w:rsidRDefault="00631484" w:rsidP="00631484">
      <w:pPr>
        <w:pStyle w:val="ab"/>
      </w:pPr>
      <w:r w:rsidRPr="00950E4C">
        <w:t xml:space="preserve">Такая запись вводит в текущий контекст объект с именем </w:t>
      </w:r>
      <w:r w:rsidRPr="00D835CC">
        <w:rPr>
          <w:rStyle w:val="Program"/>
        </w:rPr>
        <w:t>m</w:t>
      </w:r>
      <w:r w:rsidRPr="00950E4C">
        <w:t xml:space="preserve">, </w:t>
      </w:r>
      <w:ins w:id="431" w:author="Kanatov Alexey" w:date="2016-04-13T20:33:00Z">
        <w:r w:rsidR="00E97FE9">
          <w:t xml:space="preserve">котрый инициализируется объектом типа </w:t>
        </w:r>
        <w:r w:rsidR="00E97FE9">
          <w:rPr>
            <w:lang w:val="en-US"/>
          </w:rPr>
          <w:t>Math</w:t>
        </w:r>
        <w:r w:rsidR="00E97FE9" w:rsidRPr="00E97FE9">
          <w:rPr>
            <w:rPrChange w:id="432" w:author="Kanatov Alexey" w:date="2016-04-13T20:33:00Z">
              <w:rPr>
                <w:lang w:val="en-US"/>
              </w:rPr>
            </w:rPrChange>
          </w:rPr>
          <w:t xml:space="preserve">, </w:t>
        </w:r>
      </w:ins>
      <w:r w:rsidRPr="00950E4C">
        <w:t xml:space="preserve">свойства которого определяются контейнером </w:t>
      </w:r>
      <w:r w:rsidRPr="00D835CC">
        <w:rPr>
          <w:rStyle w:val="Program"/>
        </w:rPr>
        <w:t>Math</w:t>
      </w:r>
      <w:r w:rsidRPr="00950E4C">
        <w:t xml:space="preserve"> и доступны посредством обычной точечной нотации, например, </w:t>
      </w:r>
      <w:r w:rsidRPr="00D835CC">
        <w:rPr>
          <w:rStyle w:val="Program"/>
        </w:rPr>
        <w:t>m</w:t>
      </w:r>
      <w:r w:rsidRPr="005D2882">
        <w:rPr>
          <w:rStyle w:val="Program"/>
        </w:rPr>
        <w:t>.</w:t>
      </w:r>
      <w:r w:rsidRPr="00D835CC">
        <w:rPr>
          <w:rStyle w:val="Program"/>
        </w:rPr>
        <w:t>sin</w:t>
      </w:r>
      <w:r w:rsidRPr="005D2882">
        <w:rPr>
          <w:rStyle w:val="Program"/>
        </w:rPr>
        <w:t>(</w:t>
      </w:r>
      <w:r w:rsidRPr="00D835CC">
        <w:rPr>
          <w:rStyle w:val="Program"/>
        </w:rPr>
        <w:t>x</w:t>
      </w:r>
      <w:r w:rsidRPr="005D2882">
        <w:rPr>
          <w:rStyle w:val="Program"/>
        </w:rPr>
        <w:t>)</w:t>
      </w:r>
      <w:r w:rsidRPr="00950E4C">
        <w:t>.</w:t>
      </w:r>
    </w:p>
    <w:p w:rsidR="00631484" w:rsidRPr="00950E4C" w:rsidRDefault="00631484" w:rsidP="00631484">
      <w:pPr>
        <w:pStyle w:val="ab"/>
      </w:pPr>
      <w:r w:rsidRPr="00950E4C">
        <w:t xml:space="preserve">Использование контейнера </w:t>
      </w:r>
      <w:r w:rsidRPr="00D835CC">
        <w:rPr>
          <w:rStyle w:val="Program"/>
        </w:rPr>
        <w:t>Math</w:t>
      </w:r>
      <w:r w:rsidRPr="00950E4C">
        <w:t xml:space="preserve"> как типа допускает все возможности объектно-ориентированного, подхода, в частности, полиморфизм. Так, объекту </w:t>
      </w:r>
      <w:r w:rsidRPr="00D835CC">
        <w:rPr>
          <w:rStyle w:val="Program"/>
        </w:rPr>
        <w:t>m</w:t>
      </w:r>
      <w:r w:rsidRPr="00950E4C">
        <w:t xml:space="preserve"> из примера выше можно присвоить объект производного типа и использовать «улучшенные» версии математических функций из этого производного типа:</w:t>
      </w:r>
    </w:p>
    <w:p w:rsidR="00631484" w:rsidRPr="00631484" w:rsidRDefault="00631484" w:rsidP="00631484">
      <w:pPr>
        <w:spacing w:after="120"/>
        <w:ind w:left="720"/>
        <w:rPr>
          <w:rStyle w:val="Program"/>
        </w:rPr>
      </w:pPr>
      <w:r w:rsidRPr="00631484">
        <w:rPr>
          <w:rStyle w:val="Program"/>
        </w:rPr>
        <w:t>m := BetterMath()</w:t>
      </w:r>
      <w:r w:rsidRPr="00631484">
        <w:rPr>
          <w:rStyle w:val="Program"/>
        </w:rPr>
        <w:br/>
        <w:t>...</w:t>
      </w:r>
      <w:r w:rsidRPr="00631484">
        <w:rPr>
          <w:rStyle w:val="Program"/>
        </w:rPr>
        <w:br/>
        <w:t>m.sin(x)  // «Улучшенный» sin из контейнера BetterMath</w:t>
      </w:r>
    </w:p>
    <w:p w:rsidR="00631484" w:rsidRDefault="00631484" w:rsidP="00631484">
      <w:pPr>
        <w:pStyle w:val="ab"/>
      </w:pPr>
      <w:r w:rsidRPr="00950E4C">
        <w:t xml:space="preserve">Разумеется, природа конкретного контейнера не обязательно предполагает его реальное использование всеми тремя показанными способами. В каждом конкретном случае программист имеет возможность применить контейнер так, как требуется для решения конкретной задачи, в том числе и комбинируя способы, </w:t>
      </w:r>
      <w:r w:rsidRPr="00950E4C">
        <w:lastRenderedPageBreak/>
        <w:t xml:space="preserve">описанные выше. Кроме того, на тот или иной способ использования контейнера могут накладываться определенные ограничения. В частности, для того, чтобы контейнер мог использоваться как модуль, он должен иметь </w:t>
      </w:r>
      <w:ins w:id="433" w:author="Kanatov Alexey" w:date="2016-04-13T20:34:00Z">
        <w:r w:rsidR="00E97FE9">
          <w:t xml:space="preserve">хотя бы </w:t>
        </w:r>
      </w:ins>
      <w:ins w:id="434" w:author="Kanatov Alexey" w:date="2016-04-13T20:35:00Z">
        <w:r w:rsidR="00E97FE9">
          <w:t xml:space="preserve">одну </w:t>
        </w:r>
      </w:ins>
      <w:r w:rsidRPr="00950E4C">
        <w:t>процедуру инициализации («конструктор») без параметров</w:t>
      </w:r>
      <w:ins w:id="435" w:author="Kanatov Alexey" w:date="2016-04-13T20:35:00Z">
        <w:r w:rsidR="00E97FE9">
          <w:t xml:space="preserve"> или не иметь процедуры инициализации совсем</w:t>
        </w:r>
      </w:ins>
      <w:r w:rsidRPr="00950E4C">
        <w:t>.</w:t>
      </w:r>
    </w:p>
    <w:p w:rsidR="00E97FE9" w:rsidRPr="00E97FE9" w:rsidRDefault="00E97FE9" w:rsidP="00631484">
      <w:pPr>
        <w:ind w:left="708"/>
        <w:rPr>
          <w:ins w:id="436" w:author="Kanatov Alexey" w:date="2016-04-13T20:35:00Z"/>
          <w:rFonts w:ascii="Arial" w:hAnsi="Arial" w:cs="Arial"/>
          <w:color w:val="FF0000"/>
          <w:sz w:val="24"/>
          <w:szCs w:val="24"/>
        </w:rPr>
      </w:pPr>
      <w:ins w:id="437" w:author="Kanatov Alexey" w:date="2016-04-13T20:35:00Z">
        <w:r>
          <w:rPr>
            <w:rFonts w:ascii="Arial" w:hAnsi="Arial" w:cs="Arial"/>
            <w:color w:val="FF0000"/>
            <w:sz w:val="24"/>
            <w:szCs w:val="24"/>
          </w:rPr>
          <w:t>Что это за текст красным цветом</w:t>
        </w:r>
        <w:r w:rsidRPr="00E97FE9">
          <w:rPr>
            <w:rFonts w:ascii="Arial" w:hAnsi="Arial" w:cs="Arial"/>
            <w:color w:val="FF0000"/>
            <w:sz w:val="24"/>
            <w:szCs w:val="24"/>
            <w:rPrChange w:id="438" w:author="Kanatov Alexey" w:date="2016-04-13T20:36:00Z">
              <w:rPr>
                <w:rFonts w:ascii="Arial" w:hAnsi="Arial" w:cs="Arial"/>
                <w:color w:val="FF0000"/>
                <w:sz w:val="24"/>
                <w:szCs w:val="24"/>
                <w:lang w:val="en-US"/>
              </w:rPr>
            </w:rPrChange>
          </w:rPr>
          <w:t xml:space="preserve"> </w:t>
        </w:r>
      </w:ins>
      <w:ins w:id="439" w:author="Kanatov Alexey" w:date="2016-04-13T20:36:00Z">
        <w:r>
          <w:rPr>
            <w:rFonts w:ascii="Arial" w:hAnsi="Arial" w:cs="Arial"/>
            <w:color w:val="FF0000"/>
            <w:sz w:val="24"/>
            <w:szCs w:val="24"/>
          </w:rPr>
          <w:t>ниже</w:t>
        </w:r>
      </w:ins>
      <w:ins w:id="440" w:author="Kanatov Alexey" w:date="2016-04-13T20:35:00Z">
        <w:r w:rsidRPr="00E97FE9">
          <w:rPr>
            <w:rFonts w:ascii="Arial" w:hAnsi="Arial" w:cs="Arial"/>
            <w:color w:val="FF0000"/>
            <w:sz w:val="24"/>
            <w:szCs w:val="24"/>
            <w:rPrChange w:id="441" w:author="Kanatov Alexey" w:date="2016-04-13T20:36:00Z">
              <w:rPr>
                <w:rFonts w:ascii="Arial" w:hAnsi="Arial" w:cs="Arial"/>
                <w:color w:val="FF0000"/>
                <w:sz w:val="24"/>
                <w:szCs w:val="24"/>
                <w:lang w:val="en-US"/>
              </w:rPr>
            </w:rPrChange>
          </w:rPr>
          <w:t>????</w:t>
        </w:r>
      </w:ins>
    </w:p>
    <w:p w:rsidR="00903CE2" w:rsidRPr="00EA0C6A" w:rsidRDefault="00903CE2" w:rsidP="00631484">
      <w:pPr>
        <w:ind w:left="708"/>
        <w:rPr>
          <w:rFonts w:ascii="Arial" w:hAnsi="Arial" w:cs="Arial"/>
          <w:color w:val="FF0000"/>
          <w:sz w:val="24"/>
          <w:szCs w:val="24"/>
        </w:rPr>
      </w:pPr>
      <w:r w:rsidRPr="00EA0C6A">
        <w:rPr>
          <w:rFonts w:ascii="Arial" w:hAnsi="Arial" w:cs="Arial"/>
          <w:color w:val="FF0000"/>
          <w:sz w:val="24"/>
          <w:szCs w:val="24"/>
        </w:rPr>
        <w:t>У контейнера есть инвариант – он определяет ограничения на атрибуты контейнера. Проверка этого инварианта обеспечивает целостность контейнера.</w:t>
      </w:r>
    </w:p>
    <w:p w:rsidR="00903CE2" w:rsidRPr="00EA0C6A" w:rsidRDefault="00903CE2" w:rsidP="00631484">
      <w:pPr>
        <w:ind w:left="708"/>
        <w:rPr>
          <w:rFonts w:ascii="Arial" w:hAnsi="Arial" w:cs="Arial"/>
          <w:color w:val="FF0000"/>
          <w:sz w:val="24"/>
          <w:szCs w:val="24"/>
        </w:rPr>
      </w:pPr>
      <w:r w:rsidRPr="00EA0C6A">
        <w:rPr>
          <w:rFonts w:ascii="Arial" w:hAnsi="Arial" w:cs="Arial"/>
          <w:color w:val="FF0000"/>
          <w:sz w:val="24"/>
          <w:szCs w:val="24"/>
        </w:rPr>
        <w:t xml:space="preserve">Общее правило такое: если необходимо ввести какие-то дополнительные ограничения на атрибуты контейнера или на контейнер как таковой – вводи новый тип, наследуя его от имеющегося. Скажем, нужен тебе тип для положительных чисел (с соответствующим ограничением) – вводи тип </w:t>
      </w:r>
      <w:r w:rsidRPr="00EA0C6A">
        <w:rPr>
          <w:rFonts w:ascii="Arial" w:hAnsi="Arial" w:cs="Arial"/>
          <w:color w:val="FF0000"/>
          <w:sz w:val="24"/>
          <w:szCs w:val="24"/>
          <w:lang w:val="en-US"/>
        </w:rPr>
        <w:t>Positive</w:t>
      </w:r>
      <w:r w:rsidRPr="00EA0C6A">
        <w:rPr>
          <w:rFonts w:ascii="Arial" w:hAnsi="Arial" w:cs="Arial"/>
          <w:color w:val="FF0000"/>
          <w:sz w:val="24"/>
          <w:szCs w:val="24"/>
        </w:rPr>
        <w:t xml:space="preserve">, наследуя его от </w:t>
      </w:r>
      <w:r w:rsidRPr="00EA0C6A">
        <w:rPr>
          <w:rFonts w:ascii="Arial" w:hAnsi="Arial" w:cs="Arial"/>
          <w:color w:val="FF0000"/>
          <w:sz w:val="24"/>
          <w:szCs w:val="24"/>
          <w:lang w:val="en-US"/>
        </w:rPr>
        <w:t>Integer</w:t>
      </w:r>
      <w:r w:rsidRPr="00EA0C6A">
        <w:rPr>
          <w:rFonts w:ascii="Arial" w:hAnsi="Arial" w:cs="Arial"/>
          <w:color w:val="FF0000"/>
          <w:sz w:val="24"/>
          <w:szCs w:val="24"/>
        </w:rPr>
        <w:t xml:space="preserve">, и в этом новом типе </w:t>
      </w:r>
      <w:r w:rsidRPr="00EA0C6A">
        <w:rPr>
          <w:rFonts w:ascii="Arial" w:hAnsi="Arial" w:cs="Arial"/>
          <w:color w:val="FF0000"/>
          <w:sz w:val="24"/>
          <w:szCs w:val="24"/>
          <w:lang w:val="en-US"/>
        </w:rPr>
        <w:t>Positive</w:t>
      </w:r>
      <w:r w:rsidRPr="00EA0C6A">
        <w:rPr>
          <w:rFonts w:ascii="Arial" w:hAnsi="Arial" w:cs="Arial"/>
          <w:color w:val="FF0000"/>
          <w:sz w:val="24"/>
          <w:szCs w:val="24"/>
        </w:rPr>
        <w:t xml:space="preserve"> определяй собственный инвариант.</w:t>
      </w:r>
    </w:p>
    <w:p w:rsidR="00903CE2" w:rsidRPr="00EA0C6A" w:rsidRDefault="00903CE2" w:rsidP="00631484">
      <w:pPr>
        <w:ind w:left="708"/>
        <w:rPr>
          <w:rFonts w:ascii="Arial" w:hAnsi="Arial" w:cs="Arial"/>
          <w:color w:val="FF0000"/>
          <w:sz w:val="24"/>
          <w:szCs w:val="24"/>
        </w:rPr>
      </w:pPr>
      <w:r w:rsidRPr="00EA0C6A">
        <w:rPr>
          <w:rFonts w:ascii="Arial" w:hAnsi="Arial" w:cs="Arial"/>
          <w:color w:val="FF0000"/>
          <w:sz w:val="24"/>
          <w:szCs w:val="24"/>
        </w:rPr>
        <w:t>Вот как-то так...</w:t>
      </w:r>
    </w:p>
    <w:p w:rsidR="00903CE2" w:rsidRDefault="00903CE2" w:rsidP="00EE47EB">
      <w:pPr>
        <w:rPr>
          <w:rFonts w:ascii="Arial" w:hAnsi="Arial" w:cs="Arial"/>
          <w:b/>
          <w:sz w:val="28"/>
          <w:szCs w:val="28"/>
        </w:rPr>
      </w:pPr>
    </w:p>
    <w:p w:rsidR="00903CE2" w:rsidRDefault="00903CE2">
      <w:pPr>
        <w:rPr>
          <w:rFonts w:ascii="Arial" w:hAnsi="Arial" w:cs="Arial"/>
          <w:b/>
          <w:sz w:val="28"/>
          <w:szCs w:val="28"/>
        </w:rPr>
      </w:pPr>
      <w:r>
        <w:rPr>
          <w:rFonts w:ascii="Arial" w:hAnsi="Arial" w:cs="Arial"/>
          <w:b/>
          <w:sz w:val="28"/>
          <w:szCs w:val="28"/>
        </w:rPr>
        <w:br w:type="page"/>
      </w:r>
    </w:p>
    <w:p w:rsidR="00A03A07" w:rsidRPr="009316E9" w:rsidRDefault="006B3375" w:rsidP="00FE1D0B">
      <w:pPr>
        <w:pStyle w:val="11"/>
      </w:pPr>
      <w:r>
        <w:lastRenderedPageBreak/>
        <w:t>Категории объектов и их области действия</w:t>
      </w:r>
      <w:r w:rsidR="00393FB4">
        <w:t xml:space="preserve">. Фраза </w:t>
      </w:r>
      <w:r w:rsidR="00393FB4" w:rsidRPr="00393FB4">
        <w:rPr>
          <w:rFonts w:ascii="Lucida Console" w:hAnsi="Lucida Console"/>
          <w:color w:val="0000FF"/>
          <w:lang w:val="en-US"/>
        </w:rPr>
        <w:t>use</w:t>
      </w:r>
    </w:p>
    <w:p w:rsidR="00A03A07" w:rsidRDefault="00A03A07" w:rsidP="00EE47EB">
      <w:pPr>
        <w:rPr>
          <w:rFonts w:ascii="Arial" w:hAnsi="Arial" w:cs="Arial"/>
          <w:sz w:val="24"/>
          <w:szCs w:val="24"/>
        </w:rPr>
      </w:pPr>
      <w:r>
        <w:rPr>
          <w:rFonts w:ascii="Arial" w:hAnsi="Arial" w:cs="Arial"/>
          <w:sz w:val="24"/>
          <w:szCs w:val="24"/>
        </w:rPr>
        <w:t>В языке определены следующие пять категорий объектов в зависимости от их области действия и времени жизни:</w:t>
      </w:r>
    </w:p>
    <w:p w:rsidR="00A03A07" w:rsidRDefault="00A03A07" w:rsidP="006B3375">
      <w:pPr>
        <w:ind w:left="708"/>
        <w:rPr>
          <w:rFonts w:ascii="Arial" w:hAnsi="Arial" w:cs="Arial"/>
          <w:sz w:val="24"/>
          <w:szCs w:val="24"/>
        </w:rPr>
      </w:pPr>
      <w:r>
        <w:rPr>
          <w:rFonts w:ascii="Arial" w:hAnsi="Arial" w:cs="Arial"/>
          <w:sz w:val="24"/>
          <w:szCs w:val="24"/>
        </w:rPr>
        <w:t>- Предопределенные объекты</w:t>
      </w:r>
      <w:r>
        <w:rPr>
          <w:rFonts w:ascii="Arial" w:hAnsi="Arial" w:cs="Arial"/>
          <w:sz w:val="24"/>
          <w:szCs w:val="24"/>
        </w:rPr>
        <w:br/>
        <w:t>- Глобальные объекты</w:t>
      </w:r>
      <w:r>
        <w:rPr>
          <w:rFonts w:ascii="Arial" w:hAnsi="Arial" w:cs="Arial"/>
          <w:sz w:val="24"/>
          <w:szCs w:val="24"/>
        </w:rPr>
        <w:br/>
        <w:t>- Агрегируемые объекты</w:t>
      </w:r>
      <w:r>
        <w:rPr>
          <w:rFonts w:ascii="Arial" w:hAnsi="Arial" w:cs="Arial"/>
          <w:sz w:val="24"/>
          <w:szCs w:val="24"/>
        </w:rPr>
        <w:br/>
        <w:t>- Объекты контейнеров</w:t>
      </w:r>
      <w:r>
        <w:rPr>
          <w:rFonts w:ascii="Arial" w:hAnsi="Arial" w:cs="Arial"/>
          <w:sz w:val="24"/>
          <w:szCs w:val="24"/>
        </w:rPr>
        <w:br/>
        <w:t>- Локальные объекты</w:t>
      </w:r>
    </w:p>
    <w:p w:rsidR="00A03A07" w:rsidRPr="00E97FE9" w:rsidRDefault="00A03A07" w:rsidP="00EE47EB">
      <w:pPr>
        <w:rPr>
          <w:rFonts w:ascii="Arial" w:hAnsi="Arial" w:cs="Arial"/>
          <w:b/>
          <w:sz w:val="24"/>
          <w:szCs w:val="24"/>
        </w:rPr>
      </w:pPr>
      <w:r w:rsidRPr="00A03A07">
        <w:rPr>
          <w:rFonts w:ascii="Arial" w:hAnsi="Arial" w:cs="Arial"/>
          <w:b/>
          <w:sz w:val="24"/>
          <w:szCs w:val="24"/>
        </w:rPr>
        <w:t>Предопределенные объекты</w:t>
      </w:r>
      <w:r w:rsidRPr="00A03A07">
        <w:rPr>
          <w:rFonts w:ascii="Arial" w:hAnsi="Arial" w:cs="Arial"/>
          <w:b/>
          <w:sz w:val="24"/>
          <w:szCs w:val="24"/>
        </w:rPr>
        <w:br/>
      </w:r>
      <w:r w:rsidRPr="00A03A07">
        <w:rPr>
          <w:rFonts w:ascii="Arial" w:hAnsi="Arial" w:cs="Arial"/>
          <w:b/>
          <w:sz w:val="24"/>
          <w:szCs w:val="24"/>
          <w:lang w:val="en-US"/>
        </w:rPr>
        <w:t>System</w:t>
      </w:r>
      <w:r w:rsidRPr="00A03A07">
        <w:rPr>
          <w:rFonts w:ascii="Arial" w:hAnsi="Arial" w:cs="Arial"/>
          <w:b/>
          <w:sz w:val="24"/>
          <w:szCs w:val="24"/>
        </w:rPr>
        <w:t>-</w:t>
      </w:r>
      <w:r w:rsidRPr="00A03A07">
        <w:rPr>
          <w:rFonts w:ascii="Arial" w:hAnsi="Arial" w:cs="Arial"/>
          <w:b/>
          <w:sz w:val="24"/>
          <w:szCs w:val="24"/>
          <w:lang w:val="en-US"/>
        </w:rPr>
        <w:t>defined</w:t>
      </w:r>
      <w:r w:rsidRPr="00A03A07">
        <w:rPr>
          <w:rFonts w:ascii="Arial" w:hAnsi="Arial" w:cs="Arial"/>
          <w:b/>
          <w:sz w:val="24"/>
          <w:szCs w:val="24"/>
        </w:rPr>
        <w:t xml:space="preserve"> </w:t>
      </w:r>
      <w:r w:rsidRPr="00A03A07">
        <w:rPr>
          <w:rFonts w:ascii="Arial" w:hAnsi="Arial" w:cs="Arial"/>
          <w:b/>
          <w:sz w:val="24"/>
          <w:szCs w:val="24"/>
          <w:lang w:val="en-US"/>
        </w:rPr>
        <w:t>objects</w:t>
      </w:r>
      <w:ins w:id="442" w:author="Kanatov Alexey" w:date="2016-04-13T20:37:00Z">
        <w:r w:rsidR="00E97FE9">
          <w:rPr>
            <w:rFonts w:ascii="Arial" w:hAnsi="Arial" w:cs="Arial"/>
            <w:b/>
            <w:sz w:val="24"/>
            <w:szCs w:val="24"/>
          </w:rPr>
          <w:t xml:space="preserve">   Я БЫ ЭТО ВЫБРОСИЛ!!!! Давай согласуем что это и зачем !!! В моем понимании </w:t>
        </w:r>
      </w:ins>
      <w:ins w:id="443" w:author="Kanatov Alexey" w:date="2016-04-13T20:38:00Z">
        <w:r w:rsidR="00E97FE9">
          <w:rPr>
            <w:rFonts w:ascii="Arial" w:hAnsi="Arial" w:cs="Arial"/>
            <w:b/>
            <w:sz w:val="24"/>
            <w:szCs w:val="24"/>
          </w:rPr>
          <w:t>–</w:t>
        </w:r>
      </w:ins>
      <w:ins w:id="444" w:author="Kanatov Alexey" w:date="2016-04-13T20:37:00Z">
        <w:r w:rsidR="00E97FE9">
          <w:rPr>
            <w:rFonts w:ascii="Arial" w:hAnsi="Arial" w:cs="Arial"/>
            <w:b/>
            <w:sz w:val="24"/>
            <w:szCs w:val="24"/>
          </w:rPr>
          <w:t xml:space="preserve"> это </w:t>
        </w:r>
      </w:ins>
      <w:ins w:id="445" w:author="Kanatov Alexey" w:date="2016-04-13T20:38:00Z">
        <w:r w:rsidR="00E97FE9">
          <w:rPr>
            <w:rFonts w:ascii="Arial" w:hAnsi="Arial" w:cs="Arial"/>
            <w:b/>
            <w:sz w:val="24"/>
            <w:szCs w:val="24"/>
          </w:rPr>
          <w:t>объекты операционной системы и к языку не имеют никакого отношения!!!</w:t>
        </w:r>
      </w:ins>
    </w:p>
    <w:p w:rsidR="00A03A07" w:rsidRDefault="00A03A07" w:rsidP="00EE47EB">
      <w:pPr>
        <w:rPr>
          <w:rFonts w:ascii="Arial" w:hAnsi="Arial" w:cs="Arial"/>
          <w:sz w:val="24"/>
          <w:szCs w:val="24"/>
        </w:rPr>
      </w:pPr>
      <w:r>
        <w:rPr>
          <w:rFonts w:ascii="Arial" w:hAnsi="Arial" w:cs="Arial"/>
          <w:sz w:val="24"/>
          <w:szCs w:val="24"/>
        </w:rPr>
        <w:t>Объекты, определенные вне программы (на уровне операционного о</w:t>
      </w:r>
      <w:r w:rsidR="006B3375">
        <w:rPr>
          <w:rFonts w:ascii="Arial" w:hAnsi="Arial" w:cs="Arial"/>
          <w:sz w:val="24"/>
          <w:szCs w:val="24"/>
        </w:rPr>
        <w:t>к</w:t>
      </w:r>
      <w:r>
        <w:rPr>
          <w:rFonts w:ascii="Arial" w:hAnsi="Arial" w:cs="Arial"/>
          <w:sz w:val="24"/>
          <w:szCs w:val="24"/>
        </w:rPr>
        <w:t xml:space="preserve">ружения или системы поддержки времени выполнения) и доступные для использования в программе </w:t>
      </w:r>
      <w:del w:id="446" w:author="Kanatov Alexey" w:date="2016-04-13T20:36:00Z">
        <w:r w:rsidDel="00E97FE9">
          <w:rPr>
            <w:rFonts w:ascii="Arial" w:hAnsi="Arial" w:cs="Arial"/>
            <w:sz w:val="24"/>
            <w:szCs w:val="24"/>
          </w:rPr>
          <w:delText>(либо по чтению/записи, либо по чтению).</w:delText>
        </w:r>
      </w:del>
      <w:ins w:id="447" w:author="Kanatov Alexey" w:date="2016-04-13T20:36:00Z">
        <w:r w:rsidR="00E97FE9">
          <w:rPr>
            <w:rFonts w:ascii="Arial" w:hAnsi="Arial" w:cs="Arial"/>
            <w:sz w:val="24"/>
            <w:szCs w:val="24"/>
          </w:rPr>
          <w:t xml:space="preserve"> У нас все доступно только на чтение!!!</w:t>
        </w:r>
      </w:ins>
    </w:p>
    <w:p w:rsidR="009A06E0" w:rsidRDefault="00A03A07" w:rsidP="00EE47EB">
      <w:pPr>
        <w:rPr>
          <w:rFonts w:ascii="Arial" w:hAnsi="Arial" w:cs="Arial"/>
          <w:sz w:val="24"/>
          <w:szCs w:val="24"/>
        </w:rPr>
      </w:pPr>
      <w:r>
        <w:rPr>
          <w:rFonts w:ascii="Arial" w:hAnsi="Arial" w:cs="Arial"/>
          <w:sz w:val="24"/>
          <w:szCs w:val="24"/>
        </w:rPr>
        <w:t>Время жизни предопределенных объектов заведомо превышает время выполнения отдельной программы. Можно считать, что такие объекты «живут вечно».</w:t>
      </w:r>
    </w:p>
    <w:p w:rsidR="00A03A07" w:rsidRPr="006B3375" w:rsidRDefault="009A06E0" w:rsidP="009A06E0">
      <w:pPr>
        <w:ind w:left="708"/>
        <w:rPr>
          <w:rFonts w:ascii="Arial" w:hAnsi="Arial" w:cs="Arial"/>
          <w:sz w:val="24"/>
          <w:szCs w:val="24"/>
        </w:rPr>
      </w:pPr>
      <w:r w:rsidRPr="009A06E0">
        <w:rPr>
          <w:rFonts w:ascii="Arial" w:hAnsi="Arial" w:cs="Arial"/>
          <w:b/>
          <w:i/>
          <w:sz w:val="24"/>
          <w:szCs w:val="24"/>
        </w:rPr>
        <w:t>Замечание</w:t>
      </w:r>
      <w:r>
        <w:rPr>
          <w:rFonts w:ascii="Arial" w:hAnsi="Arial" w:cs="Arial"/>
          <w:sz w:val="24"/>
          <w:szCs w:val="24"/>
        </w:rPr>
        <w:t xml:space="preserve">. </w:t>
      </w:r>
      <w:r w:rsidR="00A03A07">
        <w:rPr>
          <w:rFonts w:ascii="Arial" w:hAnsi="Arial" w:cs="Arial"/>
          <w:sz w:val="24"/>
          <w:szCs w:val="24"/>
        </w:rPr>
        <w:t xml:space="preserve">Это не означает, впрочем, что </w:t>
      </w:r>
      <w:r w:rsidR="00A03A07" w:rsidRPr="00A03A07">
        <w:rPr>
          <w:rFonts w:ascii="Arial" w:hAnsi="Arial" w:cs="Arial"/>
          <w:i/>
          <w:sz w:val="24"/>
          <w:szCs w:val="24"/>
        </w:rPr>
        <w:t>значения</w:t>
      </w:r>
      <w:r w:rsidR="00A03A07">
        <w:rPr>
          <w:rFonts w:ascii="Arial" w:hAnsi="Arial" w:cs="Arial"/>
          <w:sz w:val="24"/>
          <w:szCs w:val="24"/>
        </w:rPr>
        <w:t xml:space="preserve"> таких объектов сохраняются</w:t>
      </w:r>
      <w:r>
        <w:rPr>
          <w:rFonts w:ascii="Arial" w:hAnsi="Arial" w:cs="Arial"/>
          <w:sz w:val="24"/>
          <w:szCs w:val="24"/>
        </w:rPr>
        <w:t>, и одна программа может воспользоваться значением, оставленным в предопределенном объекте некоторой другой программой. Следует исходить из того, что предопределенн</w:t>
      </w:r>
      <w:r w:rsidR="006B3375">
        <w:rPr>
          <w:rFonts w:ascii="Arial" w:hAnsi="Arial" w:cs="Arial"/>
          <w:sz w:val="24"/>
          <w:szCs w:val="24"/>
        </w:rPr>
        <w:t>ому</w:t>
      </w:r>
      <w:r>
        <w:rPr>
          <w:rFonts w:ascii="Arial" w:hAnsi="Arial" w:cs="Arial"/>
          <w:sz w:val="24"/>
          <w:szCs w:val="24"/>
        </w:rPr>
        <w:t xml:space="preserve"> объект</w:t>
      </w:r>
      <w:r w:rsidR="006B3375">
        <w:rPr>
          <w:rFonts w:ascii="Arial" w:hAnsi="Arial" w:cs="Arial"/>
          <w:sz w:val="24"/>
          <w:szCs w:val="24"/>
        </w:rPr>
        <w:t>у непосредственно перед запуском программы устанавливается</w:t>
      </w:r>
      <w:r>
        <w:rPr>
          <w:rFonts w:ascii="Arial" w:hAnsi="Arial" w:cs="Arial"/>
          <w:sz w:val="24"/>
          <w:szCs w:val="24"/>
        </w:rPr>
        <w:t xml:space="preserve"> </w:t>
      </w:r>
      <w:r w:rsidR="006B3375">
        <w:rPr>
          <w:rFonts w:ascii="Arial" w:hAnsi="Arial" w:cs="Arial"/>
          <w:sz w:val="24"/>
          <w:szCs w:val="24"/>
        </w:rPr>
        <w:t>некоторое конкретное значение</w:t>
      </w:r>
      <w:r>
        <w:rPr>
          <w:rFonts w:ascii="Arial" w:hAnsi="Arial" w:cs="Arial"/>
          <w:sz w:val="24"/>
          <w:szCs w:val="24"/>
        </w:rPr>
        <w:t>.</w:t>
      </w:r>
    </w:p>
    <w:p w:rsidR="00282280" w:rsidRDefault="00282280" w:rsidP="00282280">
      <w:pPr>
        <w:rPr>
          <w:rFonts w:ascii="Arial" w:hAnsi="Arial" w:cs="Arial"/>
          <w:color w:val="CC00FF"/>
          <w:sz w:val="24"/>
          <w:szCs w:val="24"/>
        </w:rPr>
      </w:pPr>
      <w:r w:rsidRPr="00896876">
        <w:rPr>
          <w:rFonts w:ascii="Arial" w:hAnsi="Arial" w:cs="Arial"/>
          <w:color w:val="CC00FF"/>
          <w:sz w:val="24"/>
          <w:szCs w:val="24"/>
        </w:rPr>
        <w:t>&lt;</w:t>
      </w:r>
      <w:r w:rsidRPr="00282280">
        <w:rPr>
          <w:rFonts w:ascii="Arial" w:hAnsi="Arial" w:cs="Arial"/>
          <w:color w:val="CC00FF"/>
          <w:sz w:val="24"/>
          <w:szCs w:val="24"/>
        </w:rPr>
        <w:t>Привести примеры пре</w:t>
      </w:r>
      <w:r>
        <w:rPr>
          <w:rFonts w:ascii="Arial" w:hAnsi="Arial" w:cs="Arial"/>
          <w:color w:val="CC00FF"/>
          <w:sz w:val="24"/>
          <w:szCs w:val="24"/>
        </w:rPr>
        <w:t>д</w:t>
      </w:r>
      <w:r w:rsidRPr="00282280">
        <w:rPr>
          <w:rFonts w:ascii="Arial" w:hAnsi="Arial" w:cs="Arial"/>
          <w:color w:val="CC00FF"/>
          <w:sz w:val="24"/>
          <w:szCs w:val="24"/>
        </w:rPr>
        <w:t>определенных объектов</w:t>
      </w:r>
      <w:r w:rsidRPr="00896876">
        <w:rPr>
          <w:rFonts w:ascii="Arial" w:hAnsi="Arial" w:cs="Arial"/>
          <w:color w:val="CC00FF"/>
          <w:sz w:val="24"/>
          <w:szCs w:val="24"/>
        </w:rPr>
        <w:t>&gt;</w:t>
      </w:r>
    </w:p>
    <w:p w:rsidR="00282280" w:rsidRPr="00F1401B" w:rsidRDefault="00282280" w:rsidP="00282280">
      <w:pPr>
        <w:ind w:left="708"/>
        <w:rPr>
          <w:rFonts w:ascii="Arial" w:hAnsi="Arial" w:cs="Arial"/>
          <w:sz w:val="24"/>
          <w:szCs w:val="24"/>
        </w:rPr>
      </w:pPr>
      <w:r w:rsidRPr="00282280">
        <w:rPr>
          <w:rFonts w:ascii="Arial" w:hAnsi="Arial" w:cs="Arial"/>
          <w:b/>
          <w:i/>
          <w:sz w:val="24"/>
          <w:szCs w:val="24"/>
        </w:rPr>
        <w:t>Непонятка</w:t>
      </w:r>
      <w:r>
        <w:rPr>
          <w:rFonts w:ascii="Arial" w:hAnsi="Arial" w:cs="Arial"/>
          <w:sz w:val="24"/>
          <w:szCs w:val="24"/>
        </w:rPr>
        <w:t>. Если подобные объекты определены в некотором (системном, предопределенном) контейнере, то чем такие объекты отличаются от глобальных объектов</w:t>
      </w:r>
      <w:r w:rsidRPr="00282280">
        <w:rPr>
          <w:rFonts w:ascii="Arial" w:hAnsi="Arial" w:cs="Arial"/>
          <w:sz w:val="24"/>
          <w:szCs w:val="24"/>
        </w:rPr>
        <w:t>?</w:t>
      </w:r>
      <w:r w:rsidR="00F1401B">
        <w:rPr>
          <w:rFonts w:ascii="Arial" w:hAnsi="Arial" w:cs="Arial"/>
          <w:sz w:val="24"/>
          <w:szCs w:val="24"/>
        </w:rPr>
        <w:t>- у нас же все заключено в контейнеры, и</w:t>
      </w:r>
      <w:r w:rsidR="00A90880">
        <w:rPr>
          <w:rFonts w:ascii="Arial" w:hAnsi="Arial" w:cs="Arial"/>
          <w:sz w:val="24"/>
          <w:szCs w:val="24"/>
        </w:rPr>
        <w:t>, очевидно,</w:t>
      </w:r>
      <w:r w:rsidR="00F1401B">
        <w:rPr>
          <w:rFonts w:ascii="Arial" w:hAnsi="Arial" w:cs="Arial"/>
          <w:sz w:val="24"/>
          <w:szCs w:val="24"/>
        </w:rPr>
        <w:t xml:space="preserve"> будут «системные» (предопределенные) контейнеры</w:t>
      </w:r>
      <w:r w:rsidR="00F1401B" w:rsidRPr="00F1401B">
        <w:rPr>
          <w:rFonts w:ascii="Arial" w:hAnsi="Arial" w:cs="Arial"/>
          <w:sz w:val="24"/>
          <w:szCs w:val="24"/>
        </w:rPr>
        <w:t>?</w:t>
      </w:r>
    </w:p>
    <w:p w:rsidR="00A03A07" w:rsidRPr="001B7353" w:rsidRDefault="00A03A07" w:rsidP="00EE47EB">
      <w:pPr>
        <w:rPr>
          <w:rFonts w:ascii="Arial" w:hAnsi="Arial" w:cs="Arial"/>
          <w:b/>
          <w:sz w:val="24"/>
          <w:szCs w:val="24"/>
        </w:rPr>
      </w:pPr>
      <w:r w:rsidRPr="00A03A07">
        <w:rPr>
          <w:rFonts w:ascii="Arial" w:hAnsi="Arial" w:cs="Arial"/>
          <w:b/>
          <w:sz w:val="24"/>
          <w:szCs w:val="24"/>
        </w:rPr>
        <w:t>Глобальные</w:t>
      </w:r>
      <w:r w:rsidR="00D318A5" w:rsidRPr="00D318A5">
        <w:rPr>
          <w:rFonts w:ascii="Arial" w:hAnsi="Arial" w:cs="Arial"/>
          <w:b/>
          <w:sz w:val="24"/>
          <w:szCs w:val="24"/>
        </w:rPr>
        <w:t xml:space="preserve"> </w:t>
      </w:r>
      <w:r w:rsidRPr="00A03A07">
        <w:rPr>
          <w:rFonts w:ascii="Arial" w:hAnsi="Arial" w:cs="Arial"/>
          <w:b/>
          <w:sz w:val="24"/>
          <w:szCs w:val="24"/>
        </w:rPr>
        <w:t>объекты</w:t>
      </w:r>
      <w:r w:rsidR="00D318A5" w:rsidRPr="00D318A5">
        <w:rPr>
          <w:rFonts w:ascii="Arial" w:hAnsi="Arial" w:cs="Arial"/>
          <w:b/>
          <w:sz w:val="24"/>
          <w:szCs w:val="24"/>
        </w:rPr>
        <w:br/>
      </w:r>
      <w:r w:rsidRPr="00A03A07">
        <w:rPr>
          <w:rFonts w:ascii="Arial" w:hAnsi="Arial" w:cs="Arial"/>
          <w:b/>
          <w:sz w:val="24"/>
          <w:szCs w:val="24"/>
          <w:lang w:val="en-US"/>
        </w:rPr>
        <w:t>Assembly</w:t>
      </w:r>
      <w:r w:rsidR="00D318A5" w:rsidRPr="00D318A5">
        <w:rPr>
          <w:rFonts w:ascii="Arial" w:hAnsi="Arial" w:cs="Arial"/>
          <w:b/>
          <w:sz w:val="24"/>
          <w:szCs w:val="24"/>
        </w:rPr>
        <w:t>-</w:t>
      </w:r>
      <w:r w:rsidRPr="00A03A07">
        <w:rPr>
          <w:rFonts w:ascii="Arial" w:hAnsi="Arial" w:cs="Arial"/>
          <w:b/>
          <w:sz w:val="24"/>
          <w:szCs w:val="24"/>
          <w:lang w:val="en-US"/>
        </w:rPr>
        <w:t>wide</w:t>
      </w:r>
      <w:r w:rsidR="00D318A5" w:rsidRPr="00D318A5">
        <w:rPr>
          <w:rFonts w:ascii="Arial" w:hAnsi="Arial" w:cs="Arial"/>
          <w:b/>
          <w:sz w:val="24"/>
          <w:szCs w:val="24"/>
        </w:rPr>
        <w:t xml:space="preserve"> </w:t>
      </w:r>
      <w:r w:rsidRPr="00A03A07">
        <w:rPr>
          <w:rFonts w:ascii="Arial" w:hAnsi="Arial" w:cs="Arial"/>
          <w:b/>
          <w:sz w:val="24"/>
          <w:szCs w:val="24"/>
          <w:lang w:val="en-US"/>
        </w:rPr>
        <w:t>objects</w:t>
      </w:r>
    </w:p>
    <w:p w:rsidR="00E97FE9" w:rsidRPr="00E97FE9" w:rsidRDefault="00E97FE9" w:rsidP="00EE47EB">
      <w:pPr>
        <w:rPr>
          <w:ins w:id="448" w:author="Kanatov Alexey" w:date="2016-04-13T20:39:00Z"/>
          <w:rFonts w:ascii="Arial" w:hAnsi="Arial" w:cs="Arial"/>
          <w:sz w:val="24"/>
          <w:szCs w:val="24"/>
        </w:rPr>
      </w:pPr>
      <w:ins w:id="449" w:author="Kanatov Alexey" w:date="2016-04-13T20:39:00Z">
        <w:r>
          <w:rPr>
            <w:rFonts w:ascii="Arial" w:hAnsi="Arial" w:cs="Arial"/>
            <w:sz w:val="24"/>
            <w:szCs w:val="24"/>
          </w:rPr>
          <w:t xml:space="preserve">НЕПРАВИЛЬНО!!!! Директива </w:t>
        </w:r>
        <w:r>
          <w:rPr>
            <w:rFonts w:ascii="Arial" w:hAnsi="Arial" w:cs="Arial"/>
            <w:sz w:val="24"/>
            <w:szCs w:val="24"/>
            <w:lang w:val="en-US"/>
          </w:rPr>
          <w:t>use</w:t>
        </w:r>
        <w:r w:rsidRPr="00E97FE9">
          <w:rPr>
            <w:rFonts w:ascii="Arial" w:hAnsi="Arial" w:cs="Arial"/>
            <w:sz w:val="24"/>
            <w:szCs w:val="24"/>
            <w:rPrChange w:id="450" w:author="Kanatov Alexey" w:date="2016-04-13T20:39:00Z">
              <w:rPr>
                <w:rFonts w:ascii="Arial" w:hAnsi="Arial" w:cs="Arial"/>
                <w:sz w:val="24"/>
                <w:szCs w:val="24"/>
                <w:lang w:val="en-US"/>
              </w:rPr>
            </w:rPrChange>
          </w:rPr>
          <w:t xml:space="preserve"> </w:t>
        </w:r>
        <w:r>
          <w:rPr>
            <w:rFonts w:ascii="Arial" w:hAnsi="Arial" w:cs="Arial"/>
            <w:sz w:val="24"/>
            <w:szCs w:val="24"/>
          </w:rPr>
          <w:t>на самом верхнем уровне говорит о том что создается один объект типа модуль – синглетон, а не куча об</w:t>
        </w:r>
      </w:ins>
      <w:ins w:id="451" w:author="Kanatov Alexey" w:date="2016-04-13T20:40:00Z">
        <w:r>
          <w:rPr>
            <w:rFonts w:ascii="Arial" w:hAnsi="Arial" w:cs="Arial"/>
            <w:sz w:val="24"/>
            <w:szCs w:val="24"/>
          </w:rPr>
          <w:t>ъ</w:t>
        </w:r>
      </w:ins>
      <w:ins w:id="452" w:author="Kanatov Alexey" w:date="2016-04-13T20:39:00Z">
        <w:r>
          <w:rPr>
            <w:rFonts w:ascii="Arial" w:hAnsi="Arial" w:cs="Arial"/>
            <w:sz w:val="24"/>
            <w:szCs w:val="24"/>
          </w:rPr>
          <w:t>ектов … Переписывай!!!</w:t>
        </w:r>
      </w:ins>
      <w:ins w:id="453" w:author="Kanatov Alexey" w:date="2016-04-13T20:40:00Z">
        <w:r>
          <w:rPr>
            <w:rFonts w:ascii="Arial" w:hAnsi="Arial" w:cs="Arial"/>
            <w:sz w:val="24"/>
            <w:szCs w:val="24"/>
          </w:rPr>
          <w:t xml:space="preserve"> Синглетон имеет внутреннюю структуру но он ОДИН!</w:t>
        </w:r>
      </w:ins>
    </w:p>
    <w:p w:rsidR="00A03A07" w:rsidRDefault="00A03A07" w:rsidP="00EE47EB">
      <w:pPr>
        <w:rPr>
          <w:rFonts w:ascii="Arial" w:hAnsi="Arial" w:cs="Arial"/>
          <w:sz w:val="24"/>
          <w:szCs w:val="24"/>
        </w:rPr>
      </w:pPr>
      <w:r>
        <w:rPr>
          <w:rFonts w:ascii="Arial" w:hAnsi="Arial" w:cs="Arial"/>
          <w:sz w:val="24"/>
          <w:szCs w:val="24"/>
        </w:rPr>
        <w:t xml:space="preserve">Объекты, определенные в некотором контейнере и </w:t>
      </w:r>
      <w:r w:rsidR="009A06E0">
        <w:rPr>
          <w:rFonts w:ascii="Arial" w:hAnsi="Arial" w:cs="Arial"/>
          <w:sz w:val="24"/>
          <w:szCs w:val="24"/>
        </w:rPr>
        <w:t xml:space="preserve">явно </w:t>
      </w:r>
      <w:r>
        <w:rPr>
          <w:rFonts w:ascii="Arial" w:hAnsi="Arial" w:cs="Arial"/>
          <w:sz w:val="24"/>
          <w:szCs w:val="24"/>
        </w:rPr>
        <w:t xml:space="preserve">внесенные в глобальный контекст посредством объявления </w:t>
      </w:r>
      <w:r w:rsidRPr="009A06E0">
        <w:rPr>
          <w:rFonts w:ascii="Lucida Console" w:hAnsi="Lucida Console" w:cs="Arial"/>
          <w:b/>
          <w:color w:val="0000FF"/>
          <w:sz w:val="24"/>
          <w:szCs w:val="24"/>
          <w:lang w:val="en-US"/>
        </w:rPr>
        <w:t>use</w:t>
      </w:r>
      <w:r>
        <w:rPr>
          <w:rFonts w:ascii="Arial" w:hAnsi="Arial" w:cs="Arial"/>
          <w:sz w:val="24"/>
          <w:szCs w:val="24"/>
        </w:rPr>
        <w:t>, например:</w:t>
      </w:r>
    </w:p>
    <w:p w:rsidR="009A06E0" w:rsidRPr="00282280" w:rsidRDefault="009A06E0" w:rsidP="009A06E0">
      <w:pPr>
        <w:ind w:left="708"/>
        <w:rPr>
          <w:rFonts w:ascii="Lucida Console" w:hAnsi="Lucida Console" w:cs="Arial"/>
          <w:color w:val="0000FF"/>
          <w:sz w:val="24"/>
          <w:szCs w:val="24"/>
        </w:rPr>
      </w:pPr>
      <w:proofErr w:type="gramStart"/>
      <w:r>
        <w:rPr>
          <w:rFonts w:ascii="Lucida Console" w:hAnsi="Lucida Console" w:cs="Arial"/>
          <w:b/>
          <w:color w:val="0000FF"/>
          <w:sz w:val="24"/>
          <w:szCs w:val="24"/>
          <w:lang w:val="en-US"/>
        </w:rPr>
        <w:lastRenderedPageBreak/>
        <w:t>unit</w:t>
      </w:r>
      <w:proofErr w:type="gramEnd"/>
      <w:r w:rsidRPr="00282280">
        <w:rPr>
          <w:rFonts w:ascii="Lucida Console" w:hAnsi="Lucida Console" w:cs="Arial"/>
          <w:color w:val="0000FF"/>
          <w:sz w:val="24"/>
          <w:szCs w:val="24"/>
        </w:rPr>
        <w:t xml:space="preserve"> </w:t>
      </w:r>
      <w:r w:rsidRPr="009A06E0">
        <w:rPr>
          <w:rFonts w:ascii="Lucida Console" w:hAnsi="Lucida Console" w:cs="Arial"/>
          <w:color w:val="0000FF"/>
          <w:sz w:val="24"/>
          <w:szCs w:val="24"/>
          <w:lang w:val="en-US"/>
        </w:rPr>
        <w:t>A</w:t>
      </w:r>
      <w:r w:rsidRPr="00282280">
        <w:rPr>
          <w:rFonts w:ascii="Lucida Console" w:hAnsi="Lucida Console" w:cs="Arial"/>
          <w:color w:val="0000FF"/>
          <w:sz w:val="24"/>
          <w:szCs w:val="24"/>
        </w:rPr>
        <w:t xml:space="preserve"> </w:t>
      </w:r>
      <w:r>
        <w:rPr>
          <w:rFonts w:ascii="Lucida Console" w:hAnsi="Lucida Console" w:cs="Arial"/>
          <w:b/>
          <w:color w:val="0000FF"/>
          <w:sz w:val="24"/>
          <w:szCs w:val="24"/>
          <w:lang w:val="en-US"/>
        </w:rPr>
        <w:t>is</w:t>
      </w:r>
      <w:r w:rsidRPr="00282280">
        <w:rPr>
          <w:rFonts w:ascii="Lucida Console" w:hAnsi="Lucida Console" w:cs="Arial"/>
          <w:b/>
          <w:color w:val="0000FF"/>
          <w:sz w:val="24"/>
          <w:szCs w:val="24"/>
        </w:rPr>
        <w:br/>
        <w:t xml:space="preserve">    ...</w:t>
      </w:r>
      <w:r w:rsidRPr="00282280">
        <w:rPr>
          <w:rFonts w:ascii="Lucida Console" w:hAnsi="Lucida Console" w:cs="Arial"/>
          <w:b/>
          <w:color w:val="0000FF"/>
          <w:sz w:val="24"/>
          <w:szCs w:val="24"/>
        </w:rPr>
        <w:br/>
      </w:r>
      <w:r>
        <w:rPr>
          <w:rFonts w:ascii="Lucida Console" w:hAnsi="Lucida Console" w:cs="Arial"/>
          <w:b/>
          <w:color w:val="0000FF"/>
          <w:sz w:val="24"/>
          <w:szCs w:val="24"/>
          <w:lang w:val="en-US"/>
        </w:rPr>
        <w:t>end</w:t>
      </w:r>
      <w:r w:rsidRPr="00282280">
        <w:rPr>
          <w:rFonts w:ascii="Lucida Console" w:hAnsi="Lucida Console" w:cs="Arial"/>
          <w:b/>
          <w:color w:val="0000FF"/>
          <w:sz w:val="24"/>
          <w:szCs w:val="24"/>
        </w:rPr>
        <w:br/>
      </w:r>
      <w:r w:rsidRPr="00282280">
        <w:rPr>
          <w:rFonts w:ascii="Lucida Console" w:hAnsi="Lucida Console" w:cs="Arial"/>
          <w:b/>
          <w:color w:val="0000FF"/>
          <w:sz w:val="24"/>
          <w:szCs w:val="24"/>
        </w:rPr>
        <w:br/>
      </w:r>
      <w:r w:rsidRPr="009A06E0">
        <w:rPr>
          <w:rFonts w:ascii="Lucida Console" w:hAnsi="Lucida Console" w:cs="Arial"/>
          <w:b/>
          <w:color w:val="0000FF"/>
          <w:sz w:val="24"/>
          <w:szCs w:val="24"/>
          <w:lang w:val="en-US"/>
        </w:rPr>
        <w:t>unit</w:t>
      </w:r>
      <w:r w:rsidRPr="00282280">
        <w:rPr>
          <w:rFonts w:ascii="Lucida Console" w:hAnsi="Lucida Console" w:cs="Arial"/>
          <w:color w:val="0000FF"/>
          <w:sz w:val="24"/>
          <w:szCs w:val="24"/>
        </w:rPr>
        <w:t xml:space="preserve"> </w:t>
      </w:r>
      <w:r w:rsidRPr="009A06E0">
        <w:rPr>
          <w:rFonts w:ascii="Lucida Console" w:hAnsi="Lucida Console" w:cs="Arial"/>
          <w:color w:val="0000FF"/>
          <w:sz w:val="24"/>
          <w:szCs w:val="24"/>
          <w:lang w:val="en-US"/>
        </w:rPr>
        <w:t>X</w:t>
      </w:r>
      <w:r w:rsidRPr="00282280">
        <w:rPr>
          <w:rFonts w:ascii="Lucida Console" w:hAnsi="Lucida Console" w:cs="Arial"/>
          <w:color w:val="0000FF"/>
          <w:sz w:val="24"/>
          <w:szCs w:val="24"/>
        </w:rPr>
        <w:t xml:space="preserve"> </w:t>
      </w:r>
      <w:r w:rsidRPr="009A06E0">
        <w:rPr>
          <w:rFonts w:ascii="Lucida Console" w:hAnsi="Lucida Console" w:cs="Arial"/>
          <w:b/>
          <w:color w:val="0000FF"/>
          <w:sz w:val="24"/>
          <w:szCs w:val="24"/>
          <w:lang w:val="en-US"/>
        </w:rPr>
        <w:t>is</w:t>
      </w:r>
      <w:r w:rsidRPr="00282280">
        <w:rPr>
          <w:rFonts w:ascii="Lucida Console" w:hAnsi="Lucida Console" w:cs="Arial"/>
          <w:b/>
          <w:color w:val="0000FF"/>
          <w:sz w:val="24"/>
          <w:szCs w:val="24"/>
        </w:rPr>
        <w:br/>
      </w:r>
      <w:r w:rsidRPr="00282280">
        <w:rPr>
          <w:rFonts w:ascii="Lucida Console" w:hAnsi="Lucida Console" w:cs="Arial"/>
          <w:color w:val="0000FF"/>
          <w:sz w:val="24"/>
          <w:szCs w:val="24"/>
        </w:rPr>
        <w:t xml:space="preserve">   </w:t>
      </w:r>
      <w:r>
        <w:rPr>
          <w:rFonts w:ascii="Lucida Console" w:hAnsi="Lucida Console" w:cs="Arial"/>
          <w:color w:val="0000FF"/>
          <w:sz w:val="24"/>
          <w:szCs w:val="24"/>
          <w:lang w:val="en-US"/>
        </w:rPr>
        <w:t>global</w:t>
      </w:r>
      <w:r w:rsidRPr="00282280">
        <w:rPr>
          <w:rFonts w:ascii="Lucida Console" w:hAnsi="Lucida Console" w:cs="Arial"/>
          <w:color w:val="0000FF"/>
          <w:sz w:val="24"/>
          <w:szCs w:val="24"/>
        </w:rPr>
        <w:t xml:space="preserve"> : </w:t>
      </w:r>
      <w:r>
        <w:rPr>
          <w:rFonts w:ascii="Lucida Console" w:hAnsi="Lucida Console" w:cs="Arial"/>
          <w:color w:val="0000FF"/>
          <w:sz w:val="24"/>
          <w:szCs w:val="24"/>
          <w:lang w:val="en-US"/>
        </w:rPr>
        <w:t>A</w:t>
      </w:r>
      <w:r w:rsidRPr="00282280">
        <w:rPr>
          <w:rFonts w:ascii="Lucida Console" w:hAnsi="Lucida Console" w:cs="Arial"/>
          <w:color w:val="0000FF"/>
          <w:sz w:val="24"/>
          <w:szCs w:val="24"/>
        </w:rPr>
        <w:br/>
      </w:r>
      <w:r w:rsidRPr="009A06E0">
        <w:rPr>
          <w:rFonts w:ascii="Lucida Console" w:hAnsi="Lucida Console" w:cs="Arial"/>
          <w:b/>
          <w:color w:val="0000FF"/>
          <w:sz w:val="24"/>
          <w:szCs w:val="24"/>
          <w:lang w:val="en-US"/>
        </w:rPr>
        <w:t>end</w:t>
      </w:r>
      <w:r w:rsidRPr="00282280">
        <w:rPr>
          <w:rFonts w:ascii="Lucida Console" w:hAnsi="Lucida Console" w:cs="Arial"/>
          <w:color w:val="0000FF"/>
          <w:sz w:val="24"/>
          <w:szCs w:val="24"/>
        </w:rPr>
        <w:br/>
        <w:t>...</w:t>
      </w:r>
      <w:r w:rsidRPr="00282280">
        <w:rPr>
          <w:rFonts w:ascii="Lucida Console" w:hAnsi="Lucida Console" w:cs="Arial"/>
          <w:color w:val="0000FF"/>
          <w:sz w:val="24"/>
          <w:szCs w:val="24"/>
        </w:rPr>
        <w:br/>
      </w:r>
      <w:r w:rsidRPr="009A06E0">
        <w:rPr>
          <w:rFonts w:ascii="Lucida Console" w:hAnsi="Lucida Console" w:cs="Arial"/>
          <w:b/>
          <w:color w:val="0000FF"/>
          <w:sz w:val="24"/>
          <w:szCs w:val="24"/>
          <w:lang w:val="en-US"/>
        </w:rPr>
        <w:t>use</w:t>
      </w:r>
      <w:r w:rsidRPr="00282280">
        <w:rPr>
          <w:rFonts w:ascii="Lucida Console" w:hAnsi="Lucida Console" w:cs="Arial"/>
          <w:color w:val="0000FF"/>
          <w:sz w:val="24"/>
          <w:szCs w:val="24"/>
        </w:rPr>
        <w:t xml:space="preserve"> </w:t>
      </w:r>
      <w:r w:rsidRPr="009A06E0">
        <w:rPr>
          <w:rFonts w:ascii="Lucida Console" w:hAnsi="Lucida Console" w:cs="Arial"/>
          <w:color w:val="0000FF"/>
          <w:sz w:val="24"/>
          <w:szCs w:val="24"/>
          <w:lang w:val="en-US"/>
        </w:rPr>
        <w:t>X</w:t>
      </w:r>
      <w:r w:rsidRPr="00282280">
        <w:rPr>
          <w:rFonts w:ascii="Lucida Console" w:hAnsi="Lucida Console" w:cs="Arial"/>
          <w:color w:val="0000FF"/>
          <w:sz w:val="24"/>
          <w:szCs w:val="24"/>
        </w:rPr>
        <w:br/>
        <w:t xml:space="preserve">  // </w:t>
      </w:r>
      <w:r>
        <w:rPr>
          <w:rFonts w:ascii="Lucida Console" w:hAnsi="Lucida Console" w:cs="Arial"/>
          <w:color w:val="0000FF"/>
          <w:sz w:val="24"/>
          <w:szCs w:val="24"/>
        </w:rPr>
        <w:t>Объект</w:t>
      </w:r>
      <w:r w:rsidRPr="00282280">
        <w:rPr>
          <w:rFonts w:ascii="Lucida Console" w:hAnsi="Lucida Console" w:cs="Arial"/>
          <w:color w:val="0000FF"/>
          <w:sz w:val="24"/>
          <w:szCs w:val="24"/>
        </w:rPr>
        <w:t xml:space="preserve"> </w:t>
      </w:r>
      <w:r>
        <w:rPr>
          <w:rFonts w:ascii="Lucida Console" w:hAnsi="Lucida Console" w:cs="Arial"/>
          <w:color w:val="0000FF"/>
          <w:sz w:val="24"/>
          <w:szCs w:val="24"/>
          <w:lang w:val="en-US"/>
        </w:rPr>
        <w:t>X</w:t>
      </w:r>
      <w:r w:rsidRPr="00282280">
        <w:rPr>
          <w:rFonts w:ascii="Lucida Console" w:hAnsi="Lucida Console" w:cs="Arial"/>
          <w:color w:val="0000FF"/>
          <w:sz w:val="24"/>
          <w:szCs w:val="24"/>
        </w:rPr>
        <w:t>.</w:t>
      </w:r>
      <w:r>
        <w:rPr>
          <w:rFonts w:ascii="Lucida Console" w:hAnsi="Lucida Console" w:cs="Arial"/>
          <w:color w:val="0000FF"/>
          <w:sz w:val="24"/>
          <w:szCs w:val="24"/>
          <w:lang w:val="en-US"/>
        </w:rPr>
        <w:t>global</w:t>
      </w:r>
      <w:r w:rsidRPr="00282280">
        <w:rPr>
          <w:rFonts w:ascii="Lucida Console" w:hAnsi="Lucida Console" w:cs="Arial"/>
          <w:color w:val="0000FF"/>
          <w:sz w:val="24"/>
          <w:szCs w:val="24"/>
        </w:rPr>
        <w:t xml:space="preserve"> </w:t>
      </w:r>
      <w:r>
        <w:rPr>
          <w:rFonts w:ascii="Lucida Console" w:hAnsi="Lucida Console" w:cs="Arial"/>
          <w:color w:val="0000FF"/>
          <w:sz w:val="24"/>
          <w:szCs w:val="24"/>
        </w:rPr>
        <w:t>становится</w:t>
      </w:r>
      <w:r w:rsidRPr="00282280">
        <w:rPr>
          <w:rFonts w:ascii="Lucida Console" w:hAnsi="Lucida Console" w:cs="Arial"/>
          <w:color w:val="0000FF"/>
          <w:sz w:val="24"/>
          <w:szCs w:val="24"/>
        </w:rPr>
        <w:t xml:space="preserve"> </w:t>
      </w:r>
      <w:r>
        <w:rPr>
          <w:rFonts w:ascii="Lucida Console" w:hAnsi="Lucida Console" w:cs="Arial"/>
          <w:color w:val="0000FF"/>
          <w:sz w:val="24"/>
          <w:szCs w:val="24"/>
        </w:rPr>
        <w:t>доступным</w:t>
      </w:r>
      <w:r w:rsidR="00282280" w:rsidRPr="00282280">
        <w:rPr>
          <w:rFonts w:ascii="Lucida Console" w:hAnsi="Lucida Console" w:cs="Arial"/>
          <w:color w:val="0000FF"/>
          <w:sz w:val="24"/>
          <w:szCs w:val="24"/>
        </w:rPr>
        <w:t xml:space="preserve"> </w:t>
      </w:r>
      <w:r w:rsidR="00282280">
        <w:rPr>
          <w:rFonts w:ascii="Lucida Console" w:hAnsi="Lucida Console" w:cs="Arial"/>
          <w:color w:val="0000FF"/>
          <w:sz w:val="24"/>
          <w:szCs w:val="24"/>
        </w:rPr>
        <w:t>в</w:t>
      </w:r>
      <w:r w:rsidR="00282280" w:rsidRPr="00282280">
        <w:rPr>
          <w:rFonts w:ascii="Lucida Console" w:hAnsi="Lucida Console" w:cs="Arial"/>
          <w:color w:val="0000FF"/>
          <w:sz w:val="24"/>
          <w:szCs w:val="24"/>
        </w:rPr>
        <w:t xml:space="preserve"> </w:t>
      </w:r>
      <w:r w:rsidR="00282280">
        <w:rPr>
          <w:rFonts w:ascii="Lucida Console" w:hAnsi="Lucida Console" w:cs="Arial"/>
          <w:color w:val="0000FF"/>
          <w:sz w:val="24"/>
          <w:szCs w:val="24"/>
        </w:rPr>
        <w:t>любой</w:t>
      </w:r>
      <w:r w:rsidR="00282280" w:rsidRPr="00282280">
        <w:rPr>
          <w:rFonts w:ascii="Lucida Console" w:hAnsi="Lucida Console" w:cs="Arial"/>
          <w:color w:val="0000FF"/>
          <w:sz w:val="24"/>
          <w:szCs w:val="24"/>
        </w:rPr>
        <w:t xml:space="preserve"> </w:t>
      </w:r>
      <w:r w:rsidR="00282280">
        <w:rPr>
          <w:rFonts w:ascii="Lucida Console" w:hAnsi="Lucida Console" w:cs="Arial"/>
          <w:color w:val="0000FF"/>
          <w:sz w:val="24"/>
          <w:szCs w:val="24"/>
        </w:rPr>
        <w:t>точке</w:t>
      </w:r>
      <w:r w:rsidR="00282280" w:rsidRPr="00282280">
        <w:rPr>
          <w:rFonts w:ascii="Lucida Console" w:hAnsi="Lucida Console" w:cs="Arial"/>
          <w:color w:val="0000FF"/>
          <w:sz w:val="24"/>
          <w:szCs w:val="24"/>
        </w:rPr>
        <w:br/>
      </w:r>
      <w:r w:rsidR="00282280">
        <w:rPr>
          <w:rFonts w:ascii="Lucida Console" w:hAnsi="Lucida Console" w:cs="Arial"/>
          <w:color w:val="0000FF"/>
          <w:sz w:val="24"/>
          <w:szCs w:val="24"/>
        </w:rPr>
        <w:t xml:space="preserve">  // </w:t>
      </w:r>
      <w:r w:rsidR="001B7353">
        <w:rPr>
          <w:rFonts w:ascii="Lucida Console" w:hAnsi="Lucida Console" w:cs="Arial"/>
          <w:color w:val="0000FF"/>
          <w:sz w:val="24"/>
          <w:szCs w:val="24"/>
        </w:rPr>
        <w:t xml:space="preserve">данного исходного файла </w:t>
      </w:r>
      <w:r w:rsidR="00282280">
        <w:rPr>
          <w:rFonts w:ascii="Lucida Console" w:hAnsi="Lucida Console" w:cs="Arial"/>
          <w:color w:val="0000FF"/>
          <w:sz w:val="24"/>
          <w:szCs w:val="24"/>
        </w:rPr>
        <w:t>программы</w:t>
      </w:r>
      <w:r w:rsidR="00C17CE2">
        <w:rPr>
          <w:rFonts w:ascii="Lucida Console" w:hAnsi="Lucida Console" w:cs="Arial"/>
          <w:color w:val="0000FF"/>
          <w:sz w:val="24"/>
          <w:szCs w:val="24"/>
        </w:rPr>
        <w:t xml:space="preserve"> посредством</w:t>
      </w:r>
      <w:r w:rsidR="00C17CE2">
        <w:rPr>
          <w:rFonts w:ascii="Lucida Console" w:hAnsi="Lucida Console" w:cs="Arial"/>
          <w:color w:val="0000FF"/>
          <w:sz w:val="24"/>
          <w:szCs w:val="24"/>
        </w:rPr>
        <w:br/>
        <w:t xml:space="preserve">  // конструкции </w:t>
      </w:r>
      <w:r w:rsidR="00C17CE2">
        <w:rPr>
          <w:rFonts w:ascii="Lucida Console" w:hAnsi="Lucida Console" w:cs="Arial"/>
          <w:color w:val="0000FF"/>
          <w:sz w:val="24"/>
          <w:szCs w:val="24"/>
          <w:lang w:val="en-US"/>
        </w:rPr>
        <w:t>X</w:t>
      </w:r>
      <w:r w:rsidR="00C17CE2" w:rsidRPr="00C17CE2">
        <w:rPr>
          <w:rFonts w:ascii="Lucida Console" w:hAnsi="Lucida Console" w:cs="Arial"/>
          <w:color w:val="0000FF"/>
          <w:sz w:val="24"/>
          <w:szCs w:val="24"/>
        </w:rPr>
        <w:t>.</w:t>
      </w:r>
      <w:r w:rsidR="00C17CE2">
        <w:rPr>
          <w:rFonts w:ascii="Lucida Console" w:hAnsi="Lucida Console" w:cs="Arial"/>
          <w:color w:val="0000FF"/>
          <w:sz w:val="24"/>
          <w:szCs w:val="24"/>
          <w:lang w:val="en-US"/>
        </w:rPr>
        <w:t>global</w:t>
      </w:r>
    </w:p>
    <w:p w:rsidR="00A03A07" w:rsidRPr="001B7353" w:rsidRDefault="00A03A07" w:rsidP="00EE47EB">
      <w:pPr>
        <w:rPr>
          <w:rFonts w:ascii="Arial" w:hAnsi="Arial" w:cs="Arial"/>
          <w:sz w:val="24"/>
          <w:szCs w:val="24"/>
        </w:rPr>
      </w:pPr>
      <w:r>
        <w:rPr>
          <w:rFonts w:ascii="Arial" w:hAnsi="Arial" w:cs="Arial"/>
          <w:sz w:val="24"/>
          <w:szCs w:val="24"/>
        </w:rPr>
        <w:t xml:space="preserve">Такие объекты считаются доступными в любой точке </w:t>
      </w:r>
      <w:r w:rsidR="00896876">
        <w:rPr>
          <w:rFonts w:ascii="Arial" w:hAnsi="Arial" w:cs="Arial"/>
          <w:sz w:val="24"/>
          <w:szCs w:val="24"/>
        </w:rPr>
        <w:t>данного исходного файла</w:t>
      </w:r>
      <w:r>
        <w:rPr>
          <w:rFonts w:ascii="Arial" w:hAnsi="Arial" w:cs="Arial"/>
          <w:sz w:val="24"/>
          <w:szCs w:val="24"/>
        </w:rPr>
        <w:t>. Время жи</w:t>
      </w:r>
      <w:r w:rsidR="009A06E0">
        <w:rPr>
          <w:rFonts w:ascii="Arial" w:hAnsi="Arial" w:cs="Arial"/>
          <w:sz w:val="24"/>
          <w:szCs w:val="24"/>
        </w:rPr>
        <w:t>з</w:t>
      </w:r>
      <w:r>
        <w:rPr>
          <w:rFonts w:ascii="Arial" w:hAnsi="Arial" w:cs="Arial"/>
          <w:sz w:val="24"/>
          <w:szCs w:val="24"/>
        </w:rPr>
        <w:t>ни таких объектов</w:t>
      </w:r>
      <w:r w:rsidR="009A06E0">
        <w:rPr>
          <w:rFonts w:ascii="Arial" w:hAnsi="Arial" w:cs="Arial"/>
          <w:sz w:val="24"/>
          <w:szCs w:val="24"/>
        </w:rPr>
        <w:t xml:space="preserve"> совпадает с временем выполнения программы. Иными словами, глобальные объекты создаются в некоторый неопределенный момент времени до начала выполнения программы</w:t>
      </w:r>
      <w:r w:rsidR="00896876">
        <w:rPr>
          <w:rFonts w:ascii="Arial" w:hAnsi="Arial" w:cs="Arial"/>
          <w:sz w:val="24"/>
          <w:szCs w:val="24"/>
        </w:rPr>
        <w:t xml:space="preserve"> (</w:t>
      </w:r>
      <w:r w:rsidR="00896876" w:rsidRPr="00896876">
        <w:rPr>
          <w:rFonts w:ascii="Arial" w:hAnsi="Arial" w:cs="Arial"/>
          <w:b/>
          <w:i/>
          <w:sz w:val="24"/>
          <w:szCs w:val="24"/>
        </w:rPr>
        <w:t>вариант</w:t>
      </w:r>
      <w:r w:rsidR="00896876">
        <w:rPr>
          <w:rFonts w:ascii="Arial" w:hAnsi="Arial" w:cs="Arial"/>
          <w:sz w:val="24"/>
          <w:szCs w:val="24"/>
        </w:rPr>
        <w:t xml:space="preserve">: при первом обращении к ним) </w:t>
      </w:r>
      <w:r w:rsidR="009A06E0">
        <w:rPr>
          <w:rFonts w:ascii="Arial" w:hAnsi="Arial" w:cs="Arial"/>
          <w:sz w:val="24"/>
          <w:szCs w:val="24"/>
        </w:rPr>
        <w:t>и разрушаются после завершения ее выполнения.</w:t>
      </w:r>
    </w:p>
    <w:p w:rsidR="00282280" w:rsidRDefault="00282280" w:rsidP="00EE47EB">
      <w:pPr>
        <w:rPr>
          <w:rFonts w:ascii="Arial" w:hAnsi="Arial" w:cs="Arial"/>
          <w:sz w:val="24"/>
          <w:szCs w:val="24"/>
        </w:rPr>
      </w:pPr>
      <w:r>
        <w:rPr>
          <w:rFonts w:ascii="Arial" w:hAnsi="Arial" w:cs="Arial"/>
          <w:sz w:val="24"/>
          <w:szCs w:val="24"/>
        </w:rPr>
        <w:t xml:space="preserve">Семантика конструкции </w:t>
      </w:r>
      <w:r w:rsidRPr="00282280">
        <w:rPr>
          <w:rFonts w:ascii="Lucida Console" w:hAnsi="Lucida Console" w:cs="Arial"/>
          <w:b/>
          <w:color w:val="0000FF"/>
          <w:sz w:val="24"/>
          <w:szCs w:val="24"/>
          <w:lang w:val="en-US"/>
        </w:rPr>
        <w:t>use</w:t>
      </w:r>
      <w:r w:rsidRPr="00282280">
        <w:rPr>
          <w:rFonts w:ascii="Lucida Console" w:hAnsi="Lucida Console" w:cs="Arial"/>
          <w:color w:val="0000FF"/>
          <w:sz w:val="24"/>
          <w:szCs w:val="24"/>
        </w:rPr>
        <w:t xml:space="preserve"> </w:t>
      </w:r>
      <w:r w:rsidRPr="00282280">
        <w:rPr>
          <w:rFonts w:ascii="Lucida Console" w:hAnsi="Lucida Console" w:cs="Arial"/>
          <w:color w:val="0000FF"/>
          <w:sz w:val="24"/>
          <w:szCs w:val="24"/>
          <w:lang w:val="en-US"/>
        </w:rPr>
        <w:t>X</w:t>
      </w:r>
      <w:r w:rsidRPr="00282280">
        <w:rPr>
          <w:rFonts w:ascii="Arial" w:hAnsi="Arial" w:cs="Arial"/>
          <w:sz w:val="24"/>
          <w:szCs w:val="24"/>
        </w:rPr>
        <w:t xml:space="preserve"> </w:t>
      </w:r>
      <w:r>
        <w:rPr>
          <w:rFonts w:ascii="Arial" w:hAnsi="Arial" w:cs="Arial"/>
          <w:sz w:val="24"/>
          <w:szCs w:val="24"/>
        </w:rPr>
        <w:t>заключается в том, что в данно</w:t>
      </w:r>
      <w:r w:rsidR="00896876">
        <w:rPr>
          <w:rFonts w:ascii="Arial" w:hAnsi="Arial" w:cs="Arial"/>
          <w:sz w:val="24"/>
          <w:szCs w:val="24"/>
        </w:rPr>
        <w:t>м</w:t>
      </w:r>
      <w:r w:rsidR="001B7353">
        <w:rPr>
          <w:rFonts w:ascii="Arial" w:hAnsi="Arial" w:cs="Arial"/>
          <w:sz w:val="24"/>
          <w:szCs w:val="24"/>
        </w:rPr>
        <w:t xml:space="preserve"> исходно</w:t>
      </w:r>
      <w:r w:rsidR="00896876">
        <w:rPr>
          <w:rFonts w:ascii="Arial" w:hAnsi="Arial" w:cs="Arial"/>
          <w:sz w:val="24"/>
          <w:szCs w:val="24"/>
        </w:rPr>
        <w:t>м тексте</w:t>
      </w:r>
      <w:r w:rsidR="001B7353">
        <w:rPr>
          <w:rFonts w:ascii="Arial" w:hAnsi="Arial" w:cs="Arial"/>
          <w:sz w:val="24"/>
          <w:szCs w:val="24"/>
        </w:rPr>
        <w:t xml:space="preserve"> </w:t>
      </w:r>
      <w:r w:rsidR="00C17CE2">
        <w:rPr>
          <w:rFonts w:ascii="Arial" w:hAnsi="Arial" w:cs="Arial"/>
          <w:sz w:val="24"/>
          <w:szCs w:val="24"/>
        </w:rPr>
        <w:t xml:space="preserve">программы </w:t>
      </w:r>
      <w:r w:rsidR="001B7353">
        <w:rPr>
          <w:rFonts w:ascii="Arial" w:hAnsi="Arial" w:cs="Arial"/>
          <w:sz w:val="24"/>
          <w:szCs w:val="24"/>
        </w:rPr>
        <w:t xml:space="preserve">будет доступен </w:t>
      </w:r>
      <w:r>
        <w:rPr>
          <w:rFonts w:ascii="Arial" w:hAnsi="Arial" w:cs="Arial"/>
          <w:sz w:val="24"/>
          <w:szCs w:val="24"/>
        </w:rPr>
        <w:t xml:space="preserve">единичный объект-контейнер </w:t>
      </w:r>
      <w:r w:rsidRPr="00282280">
        <w:rPr>
          <w:rFonts w:ascii="Lucida Console" w:hAnsi="Lucida Console" w:cs="Arial"/>
          <w:color w:val="0000FF"/>
          <w:sz w:val="24"/>
          <w:szCs w:val="24"/>
          <w:lang w:val="en-US"/>
        </w:rPr>
        <w:t>X</w:t>
      </w:r>
      <w:r w:rsidR="00E53E1B">
        <w:rPr>
          <w:rFonts w:ascii="Arial" w:hAnsi="Arial" w:cs="Arial"/>
          <w:sz w:val="24"/>
          <w:szCs w:val="24"/>
        </w:rPr>
        <w:t xml:space="preserve"> («синглтон»),</w:t>
      </w:r>
      <w:r>
        <w:rPr>
          <w:rFonts w:ascii="Arial" w:hAnsi="Arial" w:cs="Arial"/>
          <w:sz w:val="24"/>
          <w:szCs w:val="24"/>
        </w:rPr>
        <w:t xml:space="preserve"> и все публичные имена из этого контейнера становятся доступными.</w:t>
      </w:r>
    </w:p>
    <w:p w:rsidR="00282280" w:rsidRPr="002373F3" w:rsidRDefault="00282280" w:rsidP="00282280">
      <w:pPr>
        <w:rPr>
          <w:rFonts w:ascii="Arial" w:hAnsi="Arial" w:cs="Arial"/>
          <w:b/>
          <w:sz w:val="24"/>
          <w:szCs w:val="24"/>
        </w:rPr>
      </w:pPr>
      <w:r w:rsidRPr="00282280">
        <w:rPr>
          <w:rFonts w:ascii="Arial" w:hAnsi="Arial" w:cs="Arial"/>
          <w:b/>
          <w:sz w:val="24"/>
          <w:szCs w:val="24"/>
        </w:rPr>
        <w:t>Агрегируемые</w:t>
      </w:r>
      <w:r w:rsidRPr="002373F3">
        <w:rPr>
          <w:rFonts w:ascii="Arial" w:hAnsi="Arial" w:cs="Arial"/>
          <w:b/>
          <w:sz w:val="24"/>
          <w:szCs w:val="24"/>
        </w:rPr>
        <w:t xml:space="preserve"> </w:t>
      </w:r>
      <w:r w:rsidRPr="00282280">
        <w:rPr>
          <w:rFonts w:ascii="Arial" w:hAnsi="Arial" w:cs="Arial"/>
          <w:b/>
          <w:sz w:val="24"/>
          <w:szCs w:val="24"/>
        </w:rPr>
        <w:t>объекты</w:t>
      </w:r>
      <w:r w:rsidRPr="002373F3">
        <w:rPr>
          <w:rFonts w:ascii="Arial" w:hAnsi="Arial" w:cs="Arial"/>
          <w:b/>
          <w:sz w:val="24"/>
          <w:szCs w:val="24"/>
        </w:rPr>
        <w:br/>
      </w:r>
      <w:r w:rsidRPr="00282280">
        <w:rPr>
          <w:rFonts w:ascii="Arial" w:hAnsi="Arial" w:cs="Arial"/>
          <w:b/>
          <w:sz w:val="24"/>
          <w:szCs w:val="24"/>
          <w:lang w:val="en-US"/>
        </w:rPr>
        <w:t>Hierarchy</w:t>
      </w:r>
      <w:r w:rsidRPr="002373F3">
        <w:rPr>
          <w:rFonts w:ascii="Arial" w:hAnsi="Arial" w:cs="Arial"/>
          <w:b/>
          <w:sz w:val="24"/>
          <w:szCs w:val="24"/>
        </w:rPr>
        <w:t>-</w:t>
      </w:r>
      <w:r w:rsidRPr="00282280">
        <w:rPr>
          <w:rFonts w:ascii="Arial" w:hAnsi="Arial" w:cs="Arial"/>
          <w:b/>
          <w:sz w:val="24"/>
          <w:szCs w:val="24"/>
          <w:lang w:val="en-US"/>
        </w:rPr>
        <w:t>wide</w:t>
      </w:r>
      <w:r w:rsidRPr="002373F3">
        <w:rPr>
          <w:rFonts w:ascii="Arial" w:hAnsi="Arial" w:cs="Arial"/>
          <w:b/>
          <w:sz w:val="24"/>
          <w:szCs w:val="24"/>
        </w:rPr>
        <w:t xml:space="preserve"> </w:t>
      </w:r>
      <w:r w:rsidRPr="00282280">
        <w:rPr>
          <w:rFonts w:ascii="Arial" w:hAnsi="Arial" w:cs="Arial"/>
          <w:b/>
          <w:sz w:val="24"/>
          <w:szCs w:val="24"/>
          <w:lang w:val="en-US"/>
        </w:rPr>
        <w:t>objects</w:t>
      </w:r>
    </w:p>
    <w:p w:rsidR="00282280" w:rsidRPr="002373F3" w:rsidRDefault="00DC222C" w:rsidP="00282280">
      <w:pPr>
        <w:rPr>
          <w:rFonts w:ascii="Arial" w:hAnsi="Arial" w:cs="Arial"/>
          <w:sz w:val="24"/>
          <w:szCs w:val="24"/>
        </w:rPr>
      </w:pPr>
      <w:r>
        <w:rPr>
          <w:rFonts w:ascii="Arial" w:hAnsi="Arial" w:cs="Arial"/>
          <w:sz w:val="24"/>
          <w:szCs w:val="24"/>
        </w:rPr>
        <w:t xml:space="preserve">Если имя контейнера явно задано в заголовке некоторого другого контейнера в фразе </w:t>
      </w:r>
      <w:r w:rsidRPr="00DC222C">
        <w:rPr>
          <w:rFonts w:ascii="Lucida Console" w:hAnsi="Lucida Console" w:cs="Arial"/>
          <w:b/>
          <w:color w:val="0000FF"/>
          <w:sz w:val="24"/>
          <w:szCs w:val="24"/>
          <w:lang w:val="en-US"/>
        </w:rPr>
        <w:t>use</w:t>
      </w:r>
      <w:r>
        <w:rPr>
          <w:rFonts w:ascii="Arial" w:hAnsi="Arial" w:cs="Arial"/>
          <w:sz w:val="24"/>
          <w:szCs w:val="24"/>
        </w:rPr>
        <w:t xml:space="preserve">, то </w:t>
      </w:r>
      <w:r w:rsidR="002373F3">
        <w:rPr>
          <w:rFonts w:ascii="Arial" w:hAnsi="Arial" w:cs="Arial"/>
          <w:sz w:val="24"/>
          <w:szCs w:val="24"/>
        </w:rPr>
        <w:t>публичные ресурсы</w:t>
      </w:r>
      <w:r>
        <w:rPr>
          <w:rFonts w:ascii="Arial" w:hAnsi="Arial" w:cs="Arial"/>
          <w:sz w:val="24"/>
          <w:szCs w:val="24"/>
        </w:rPr>
        <w:t xml:space="preserve"> указанного контейнера станов</w:t>
      </w:r>
      <w:r w:rsidR="002373F3">
        <w:rPr>
          <w:rFonts w:ascii="Arial" w:hAnsi="Arial" w:cs="Arial"/>
          <w:sz w:val="24"/>
          <w:szCs w:val="24"/>
        </w:rPr>
        <w:t>я</w:t>
      </w:r>
      <w:r>
        <w:rPr>
          <w:rFonts w:ascii="Arial" w:hAnsi="Arial" w:cs="Arial"/>
          <w:sz w:val="24"/>
          <w:szCs w:val="24"/>
        </w:rPr>
        <w:t>тся</w:t>
      </w:r>
      <w:r w:rsidR="002373F3">
        <w:rPr>
          <w:rFonts w:ascii="Arial" w:hAnsi="Arial" w:cs="Arial"/>
          <w:sz w:val="24"/>
          <w:szCs w:val="24"/>
        </w:rPr>
        <w:t xml:space="preserve"> доступными</w:t>
      </w:r>
      <w:r>
        <w:rPr>
          <w:rFonts w:ascii="Arial" w:hAnsi="Arial" w:cs="Arial"/>
          <w:sz w:val="24"/>
          <w:szCs w:val="24"/>
        </w:rPr>
        <w:t xml:space="preserve"> </w:t>
      </w:r>
      <w:r w:rsidR="002373F3">
        <w:rPr>
          <w:rFonts w:ascii="Arial" w:hAnsi="Arial" w:cs="Arial"/>
          <w:sz w:val="24"/>
          <w:szCs w:val="24"/>
        </w:rPr>
        <w:t>внутри</w:t>
      </w:r>
      <w:r>
        <w:rPr>
          <w:rFonts w:ascii="Arial" w:hAnsi="Arial" w:cs="Arial"/>
          <w:sz w:val="24"/>
          <w:szCs w:val="24"/>
        </w:rPr>
        <w:t xml:space="preserve"> объявляемого контейнера. Пример</w:t>
      </w:r>
      <w:r w:rsidR="00D318A5" w:rsidRPr="002373F3">
        <w:rPr>
          <w:rFonts w:ascii="Arial" w:hAnsi="Arial" w:cs="Arial"/>
          <w:sz w:val="24"/>
          <w:szCs w:val="24"/>
        </w:rPr>
        <w:t>:</w:t>
      </w:r>
    </w:p>
    <w:p w:rsidR="00DC222C" w:rsidRPr="00B43594" w:rsidRDefault="00DC222C" w:rsidP="002373F3">
      <w:pPr>
        <w:ind w:left="708"/>
        <w:rPr>
          <w:rFonts w:ascii="Lucida Console" w:hAnsi="Lucida Console" w:cs="Arial"/>
          <w:color w:val="0000FF"/>
          <w:sz w:val="24"/>
          <w:szCs w:val="24"/>
        </w:rPr>
      </w:pPr>
      <w:proofErr w:type="gramStart"/>
      <w:r w:rsidRPr="00DC222C">
        <w:rPr>
          <w:rFonts w:ascii="Lucida Console" w:hAnsi="Lucida Console" w:cs="Arial"/>
          <w:b/>
          <w:color w:val="0000FF"/>
          <w:sz w:val="24"/>
          <w:szCs w:val="24"/>
          <w:lang w:val="en-US"/>
        </w:rPr>
        <w:t>unit</w:t>
      </w:r>
      <w:proofErr w:type="gramEnd"/>
      <w:r w:rsidR="00D318A5" w:rsidRPr="00B43594">
        <w:rPr>
          <w:rFonts w:ascii="Lucida Console" w:hAnsi="Lucida Console" w:cs="Arial"/>
          <w:color w:val="0000FF"/>
          <w:sz w:val="24"/>
          <w:szCs w:val="24"/>
        </w:rPr>
        <w:t xml:space="preserve"> </w:t>
      </w:r>
      <w:r w:rsidRPr="00DC222C">
        <w:rPr>
          <w:rFonts w:ascii="Lucida Console" w:hAnsi="Lucida Console" w:cs="Arial"/>
          <w:color w:val="0000FF"/>
          <w:sz w:val="24"/>
          <w:szCs w:val="24"/>
          <w:lang w:val="en-US"/>
        </w:rPr>
        <w:t>X</w:t>
      </w:r>
      <w:r w:rsidR="002E71C5" w:rsidRPr="00B43594">
        <w:rPr>
          <w:rFonts w:ascii="Lucida Console" w:hAnsi="Lucida Console" w:cs="Arial"/>
          <w:color w:val="0000FF"/>
          <w:sz w:val="24"/>
          <w:szCs w:val="24"/>
        </w:rPr>
        <w:t xml:space="preserve"> </w:t>
      </w:r>
      <w:r w:rsidR="002E71C5" w:rsidRPr="002E71C5">
        <w:rPr>
          <w:rFonts w:ascii="Lucida Console" w:hAnsi="Lucida Console" w:cs="Arial"/>
          <w:b/>
          <w:color w:val="0000FF"/>
          <w:sz w:val="24"/>
          <w:szCs w:val="24"/>
          <w:lang w:val="en-US"/>
        </w:rPr>
        <w:t>is</w:t>
      </w:r>
      <w:r w:rsidR="00D318A5" w:rsidRPr="00B43594">
        <w:rPr>
          <w:rFonts w:ascii="Lucida Console" w:hAnsi="Lucida Console" w:cs="Arial"/>
          <w:color w:val="0000FF"/>
          <w:sz w:val="24"/>
          <w:szCs w:val="24"/>
        </w:rPr>
        <w:br/>
        <w:t xml:space="preserve">    </w:t>
      </w:r>
      <w:r w:rsidRPr="00DC222C">
        <w:rPr>
          <w:rFonts w:ascii="Lucida Console" w:hAnsi="Lucida Console" w:cs="Arial"/>
          <w:color w:val="0000FF"/>
          <w:sz w:val="24"/>
          <w:szCs w:val="24"/>
          <w:lang w:val="en-US"/>
        </w:rPr>
        <w:t>object</w:t>
      </w:r>
      <w:r w:rsidR="00D318A5" w:rsidRPr="00B43594">
        <w:rPr>
          <w:rFonts w:ascii="Lucida Console" w:hAnsi="Lucida Console" w:cs="Arial"/>
          <w:color w:val="0000FF"/>
          <w:sz w:val="24"/>
          <w:szCs w:val="24"/>
        </w:rPr>
        <w:t xml:space="preserve"> </w:t>
      </w:r>
      <w:ins w:id="454" w:author="Kanatov Alexey" w:date="2016-04-15T14:02:00Z">
        <w:r w:rsidR="006B1315" w:rsidRPr="006B1315">
          <w:rPr>
            <w:rFonts w:ascii="Lucida Console" w:hAnsi="Lucida Console" w:cs="Arial"/>
            <w:b/>
            <w:color w:val="0000FF"/>
            <w:sz w:val="24"/>
            <w:szCs w:val="24"/>
            <w:lang w:val="en-US"/>
            <w:rPrChange w:id="455" w:author="Kanatov Alexey" w:date="2016-04-15T14:02:00Z">
              <w:rPr>
                <w:rFonts w:ascii="Lucida Console" w:hAnsi="Lucida Console" w:cs="Arial"/>
                <w:color w:val="0000FF"/>
                <w:sz w:val="24"/>
                <w:szCs w:val="24"/>
                <w:lang w:val="en-US"/>
              </w:rPr>
            </w:rPrChange>
          </w:rPr>
          <w:t>is</w:t>
        </w:r>
      </w:ins>
      <w:del w:id="456" w:author="Kanatov Alexey" w:date="2016-04-15T14:02:00Z">
        <w:r w:rsidR="00D318A5" w:rsidRPr="00B43594" w:rsidDel="006B1315">
          <w:rPr>
            <w:rFonts w:ascii="Lucida Console" w:hAnsi="Lucida Console" w:cs="Arial"/>
            <w:color w:val="0000FF"/>
            <w:sz w:val="24"/>
            <w:szCs w:val="24"/>
          </w:rPr>
          <w:delText>:</w:delText>
        </w:r>
      </w:del>
      <w:r w:rsidR="00D318A5" w:rsidRPr="00B43594">
        <w:rPr>
          <w:rFonts w:ascii="Lucida Console" w:hAnsi="Lucida Console" w:cs="Arial"/>
          <w:color w:val="0000FF"/>
          <w:sz w:val="24"/>
          <w:szCs w:val="24"/>
        </w:rPr>
        <w:t xml:space="preserve"> </w:t>
      </w:r>
      <w:r w:rsidRPr="00DC222C">
        <w:rPr>
          <w:rFonts w:ascii="Lucida Console" w:hAnsi="Lucida Console" w:cs="Arial"/>
          <w:color w:val="0000FF"/>
          <w:sz w:val="24"/>
          <w:szCs w:val="24"/>
          <w:lang w:val="en-US"/>
        </w:rPr>
        <w:t>Integer</w:t>
      </w:r>
      <w:ins w:id="457" w:author="Kanatov Alexey" w:date="2016-04-15T14:02:00Z">
        <w:r w:rsidR="006B1315" w:rsidRPr="006B1315">
          <w:rPr>
            <w:rFonts w:ascii="Lucida Console" w:hAnsi="Lucida Console" w:cs="Arial"/>
            <w:color w:val="0000FF"/>
            <w:sz w:val="24"/>
            <w:szCs w:val="24"/>
          </w:rPr>
          <w:t xml:space="preserve"> /</w:t>
        </w:r>
      </w:ins>
      <w:ins w:id="458" w:author="Kanatov Alexey" w:date="2016-04-15T14:03:00Z">
        <w:r w:rsidR="006B1315">
          <w:rPr>
            <w:rFonts w:ascii="Lucida Console" w:hAnsi="Lucida Console" w:cs="Arial"/>
            <w:color w:val="0000FF"/>
            <w:sz w:val="24"/>
            <w:szCs w:val="24"/>
          </w:rPr>
          <w:t>*</w:t>
        </w:r>
      </w:ins>
      <w:ins w:id="459" w:author="Kanatov Alexey" w:date="2016-04-15T14:02:00Z">
        <w:r w:rsidR="006B1315" w:rsidRPr="006B1315">
          <w:rPr>
            <w:rFonts w:ascii="Lucida Console" w:hAnsi="Lucida Console" w:cs="Arial"/>
            <w:color w:val="0000FF"/>
            <w:sz w:val="24"/>
            <w:szCs w:val="24"/>
            <w:rPrChange w:id="460" w:author="Kanatov Alexey" w:date="2016-04-15T14:02:00Z">
              <w:rPr>
                <w:rFonts w:ascii="Lucida Console" w:hAnsi="Lucida Console" w:cs="Arial"/>
                <w:color w:val="0000FF"/>
                <w:sz w:val="24"/>
                <w:szCs w:val="24"/>
                <w:lang w:val="en-US"/>
              </w:rPr>
            </w:rPrChange>
          </w:rPr>
          <w:t xml:space="preserve"> </w:t>
        </w:r>
        <w:r w:rsidR="006B1315">
          <w:rPr>
            <w:rFonts w:ascii="Lucida Console" w:hAnsi="Lucida Console" w:cs="Arial"/>
            <w:color w:val="0000FF"/>
            <w:sz w:val="24"/>
            <w:szCs w:val="24"/>
          </w:rPr>
          <w:t xml:space="preserve">М используем тот факт что </w:t>
        </w:r>
      </w:ins>
      <w:ins w:id="461" w:author="Kanatov Alexey" w:date="2016-04-15T14:03:00Z">
        <w:r w:rsidR="006B1315">
          <w:rPr>
            <w:rFonts w:ascii="Lucida Console" w:hAnsi="Lucida Console" w:cs="Arial"/>
            <w:color w:val="0000FF"/>
            <w:sz w:val="24"/>
            <w:szCs w:val="24"/>
            <w:lang w:val="en-US"/>
          </w:rPr>
          <w:t>unit</w:t>
        </w:r>
        <w:r w:rsidR="006B1315" w:rsidRPr="006B1315">
          <w:rPr>
            <w:rFonts w:ascii="Lucida Console" w:hAnsi="Lucida Console" w:cs="Arial"/>
            <w:color w:val="0000FF"/>
            <w:sz w:val="24"/>
            <w:szCs w:val="24"/>
            <w:rPrChange w:id="462" w:author="Kanatov Alexey" w:date="2016-04-15T14:03:00Z">
              <w:rPr>
                <w:rFonts w:ascii="Lucida Console" w:hAnsi="Lucida Console" w:cs="Arial"/>
                <w:color w:val="0000FF"/>
                <w:sz w:val="24"/>
                <w:szCs w:val="24"/>
                <w:lang w:val="en-US"/>
              </w:rPr>
            </w:rPrChange>
          </w:rPr>
          <w:t xml:space="preserve"> </w:t>
        </w:r>
        <w:r w:rsidR="006B1315">
          <w:rPr>
            <w:rFonts w:ascii="Lucida Console" w:hAnsi="Lucida Console" w:cs="Arial"/>
            <w:color w:val="0000FF"/>
            <w:sz w:val="24"/>
            <w:szCs w:val="24"/>
            <w:lang w:val="en-US"/>
          </w:rPr>
          <w:t>Integer</w:t>
        </w:r>
        <w:r w:rsidR="006B1315" w:rsidRPr="006B1315">
          <w:rPr>
            <w:rFonts w:ascii="Lucida Console" w:hAnsi="Lucida Console" w:cs="Arial"/>
            <w:color w:val="0000FF"/>
            <w:sz w:val="24"/>
            <w:szCs w:val="24"/>
            <w:rPrChange w:id="463" w:author="Kanatov Alexey" w:date="2016-04-15T14:03:00Z">
              <w:rPr>
                <w:rFonts w:ascii="Lucida Console" w:hAnsi="Lucida Console" w:cs="Arial"/>
                <w:color w:val="0000FF"/>
                <w:sz w:val="24"/>
                <w:szCs w:val="24"/>
                <w:lang w:val="en-US"/>
              </w:rPr>
            </w:rPrChange>
          </w:rPr>
          <w:t xml:space="preserve"> </w:t>
        </w:r>
        <w:r w:rsidR="006B1315">
          <w:rPr>
            <w:rFonts w:ascii="Lucida Console" w:hAnsi="Lucida Console" w:cs="Arial"/>
            <w:color w:val="0000FF"/>
            <w:sz w:val="24"/>
            <w:szCs w:val="24"/>
          </w:rPr>
          <w:t xml:space="preserve">имеет процедуру инициализации </w:t>
        </w:r>
        <w:proofErr w:type="spellStart"/>
        <w:r w:rsidR="006B1315">
          <w:rPr>
            <w:rFonts w:ascii="Lucida Console" w:hAnsi="Lucida Console" w:cs="Arial"/>
            <w:color w:val="0000FF"/>
            <w:sz w:val="24"/>
            <w:szCs w:val="24"/>
          </w:rPr>
          <w:t>безх</w:t>
        </w:r>
        <w:proofErr w:type="spellEnd"/>
        <w:r w:rsidR="006B1315">
          <w:rPr>
            <w:rFonts w:ascii="Lucida Console" w:hAnsi="Lucida Console" w:cs="Arial"/>
            <w:color w:val="0000FF"/>
            <w:sz w:val="24"/>
            <w:szCs w:val="24"/>
          </w:rPr>
          <w:t xml:space="preserve"> аргументов, которая задает значение 0</w:t>
        </w:r>
        <w:r w:rsidR="006B1315" w:rsidRPr="006B1315">
          <w:rPr>
            <w:rFonts w:ascii="Lucida Console" w:hAnsi="Lucida Console" w:cs="Arial"/>
            <w:color w:val="0000FF"/>
            <w:sz w:val="24"/>
            <w:szCs w:val="24"/>
            <w:rPrChange w:id="464" w:author="Kanatov Alexey" w:date="2016-04-15T14:03:00Z">
              <w:rPr>
                <w:rFonts w:ascii="Lucida Console" w:hAnsi="Lucida Console" w:cs="Arial"/>
                <w:color w:val="0000FF"/>
                <w:sz w:val="24"/>
                <w:szCs w:val="24"/>
                <w:lang w:val="en-US"/>
              </w:rPr>
            </w:rPrChange>
          </w:rPr>
          <w:t>*/</w:t>
        </w:r>
      </w:ins>
      <w:r w:rsidR="002E71C5" w:rsidRPr="00B43594">
        <w:rPr>
          <w:rFonts w:ascii="Lucida Console" w:hAnsi="Lucida Console" w:cs="Arial"/>
          <w:color w:val="0000FF"/>
          <w:sz w:val="24"/>
          <w:szCs w:val="24"/>
        </w:rPr>
        <w:br/>
        <w:t xml:space="preserve">    </w:t>
      </w:r>
      <w:r w:rsidR="002E71C5">
        <w:rPr>
          <w:rFonts w:ascii="Lucida Console" w:hAnsi="Lucida Console" w:cs="Arial"/>
          <w:color w:val="0000FF"/>
          <w:sz w:val="24"/>
          <w:szCs w:val="24"/>
          <w:lang w:val="en-US"/>
        </w:rPr>
        <w:t>set</w:t>
      </w:r>
      <w:r w:rsidR="002E71C5" w:rsidRPr="00B43594">
        <w:rPr>
          <w:rFonts w:ascii="Lucida Console" w:hAnsi="Lucida Console" w:cs="Arial"/>
          <w:color w:val="0000FF"/>
          <w:sz w:val="24"/>
          <w:szCs w:val="24"/>
        </w:rPr>
        <w:t>(</w:t>
      </w:r>
      <w:proofErr w:type="spellStart"/>
      <w:r w:rsidR="002E71C5">
        <w:rPr>
          <w:rFonts w:ascii="Lucida Console" w:hAnsi="Lucida Console" w:cs="Arial"/>
          <w:color w:val="0000FF"/>
          <w:sz w:val="24"/>
          <w:szCs w:val="24"/>
          <w:lang w:val="en-US"/>
        </w:rPr>
        <w:t>i</w:t>
      </w:r>
      <w:proofErr w:type="spellEnd"/>
      <w:r w:rsidR="002E71C5" w:rsidRPr="00B43594">
        <w:rPr>
          <w:rFonts w:ascii="Lucida Console" w:hAnsi="Lucida Console" w:cs="Arial"/>
          <w:color w:val="0000FF"/>
          <w:sz w:val="24"/>
          <w:szCs w:val="24"/>
        </w:rPr>
        <w:t>:</w:t>
      </w:r>
      <w:r w:rsidR="002E71C5">
        <w:rPr>
          <w:rFonts w:ascii="Lucida Console" w:hAnsi="Lucida Console" w:cs="Arial"/>
          <w:color w:val="0000FF"/>
          <w:sz w:val="24"/>
          <w:szCs w:val="24"/>
          <w:lang w:val="en-US"/>
        </w:rPr>
        <w:t>Integer</w:t>
      </w:r>
      <w:r w:rsidR="002E71C5" w:rsidRPr="00B43594">
        <w:rPr>
          <w:rFonts w:ascii="Lucida Console" w:hAnsi="Lucida Console" w:cs="Arial"/>
          <w:color w:val="0000FF"/>
          <w:sz w:val="24"/>
          <w:szCs w:val="24"/>
        </w:rPr>
        <w:t xml:space="preserve">) </w:t>
      </w:r>
      <w:r w:rsidR="002E71C5" w:rsidRPr="002E71C5">
        <w:rPr>
          <w:rFonts w:ascii="Lucida Console" w:hAnsi="Lucida Console" w:cs="Arial"/>
          <w:b/>
          <w:color w:val="0000FF"/>
          <w:sz w:val="24"/>
          <w:szCs w:val="24"/>
          <w:lang w:val="en-US"/>
        </w:rPr>
        <w:t>is</w:t>
      </w:r>
      <w:r w:rsidR="002E71C5" w:rsidRPr="00B43594">
        <w:rPr>
          <w:rFonts w:ascii="Lucida Console" w:hAnsi="Lucida Console" w:cs="Arial"/>
          <w:color w:val="0000FF"/>
          <w:sz w:val="24"/>
          <w:szCs w:val="24"/>
        </w:rPr>
        <w:t xml:space="preserve"> </w:t>
      </w:r>
      <w:r w:rsidR="002E71C5">
        <w:rPr>
          <w:rFonts w:ascii="Lucida Console" w:hAnsi="Lucida Console" w:cs="Arial"/>
          <w:color w:val="0000FF"/>
          <w:sz w:val="24"/>
          <w:szCs w:val="24"/>
          <w:lang w:val="en-US"/>
        </w:rPr>
        <w:t>object</w:t>
      </w:r>
      <w:r w:rsidR="002E71C5" w:rsidRPr="00B43594">
        <w:rPr>
          <w:rFonts w:ascii="Lucida Console" w:hAnsi="Lucida Console" w:cs="Arial"/>
          <w:color w:val="0000FF"/>
          <w:sz w:val="24"/>
          <w:szCs w:val="24"/>
        </w:rPr>
        <w:t xml:space="preserve"> := </w:t>
      </w:r>
      <w:r w:rsidR="002E71C5">
        <w:rPr>
          <w:rFonts w:ascii="Lucida Console" w:hAnsi="Lucida Console" w:cs="Arial"/>
          <w:color w:val="0000FF"/>
          <w:sz w:val="24"/>
          <w:szCs w:val="24"/>
          <w:lang w:val="en-US"/>
        </w:rPr>
        <w:t>object</w:t>
      </w:r>
      <w:r w:rsidR="002E71C5" w:rsidRPr="00B43594">
        <w:rPr>
          <w:rFonts w:ascii="Lucida Console" w:hAnsi="Lucida Console" w:cs="Arial"/>
          <w:color w:val="0000FF"/>
          <w:sz w:val="24"/>
          <w:szCs w:val="24"/>
        </w:rPr>
        <w:t xml:space="preserve"> + </w:t>
      </w:r>
      <w:proofErr w:type="spellStart"/>
      <w:r w:rsidR="002E71C5">
        <w:rPr>
          <w:rFonts w:ascii="Lucida Console" w:hAnsi="Lucida Console" w:cs="Arial"/>
          <w:color w:val="0000FF"/>
          <w:sz w:val="24"/>
          <w:szCs w:val="24"/>
          <w:lang w:val="en-US"/>
        </w:rPr>
        <w:t>i</w:t>
      </w:r>
      <w:proofErr w:type="spellEnd"/>
      <w:r w:rsidR="002E71C5" w:rsidRPr="00B43594">
        <w:rPr>
          <w:rFonts w:ascii="Lucida Console" w:hAnsi="Lucida Console" w:cs="Arial"/>
          <w:color w:val="0000FF"/>
          <w:sz w:val="24"/>
          <w:szCs w:val="24"/>
        </w:rPr>
        <w:t xml:space="preserve"> </w:t>
      </w:r>
      <w:r w:rsidR="002E71C5" w:rsidRPr="002E71C5">
        <w:rPr>
          <w:rFonts w:ascii="Lucida Console" w:hAnsi="Lucida Console" w:cs="Arial"/>
          <w:b/>
          <w:color w:val="0000FF"/>
          <w:sz w:val="24"/>
          <w:szCs w:val="24"/>
          <w:lang w:val="en-US"/>
        </w:rPr>
        <w:t>end</w:t>
      </w:r>
      <w:r w:rsidR="00D318A5" w:rsidRPr="00B43594">
        <w:rPr>
          <w:rFonts w:ascii="Lucida Console" w:hAnsi="Lucida Console" w:cs="Arial"/>
          <w:color w:val="0000FF"/>
          <w:sz w:val="24"/>
          <w:szCs w:val="24"/>
        </w:rPr>
        <w:br/>
      </w:r>
      <w:proofErr w:type="spellStart"/>
      <w:r w:rsidRPr="00DC222C">
        <w:rPr>
          <w:rFonts w:ascii="Lucida Console" w:hAnsi="Lucida Console" w:cs="Arial"/>
          <w:b/>
          <w:color w:val="0000FF"/>
          <w:sz w:val="24"/>
          <w:szCs w:val="24"/>
          <w:lang w:val="en-US"/>
        </w:rPr>
        <w:t>end</w:t>
      </w:r>
      <w:proofErr w:type="spellEnd"/>
      <w:r w:rsidR="00D318A5" w:rsidRPr="00B43594">
        <w:rPr>
          <w:rFonts w:ascii="Lucida Console" w:hAnsi="Lucida Console" w:cs="Arial"/>
          <w:color w:val="0000FF"/>
          <w:sz w:val="24"/>
          <w:szCs w:val="24"/>
        </w:rPr>
        <w:br/>
      </w:r>
      <w:r w:rsidR="00D318A5" w:rsidRPr="00B43594">
        <w:rPr>
          <w:rFonts w:ascii="Lucida Console" w:hAnsi="Lucida Console" w:cs="Arial"/>
          <w:color w:val="0000FF"/>
          <w:sz w:val="24"/>
          <w:szCs w:val="24"/>
        </w:rPr>
        <w:br/>
      </w:r>
      <w:r w:rsidRPr="00DC222C">
        <w:rPr>
          <w:rFonts w:ascii="Lucida Console" w:hAnsi="Lucida Console" w:cs="Arial"/>
          <w:b/>
          <w:color w:val="0000FF"/>
          <w:sz w:val="24"/>
          <w:szCs w:val="24"/>
          <w:lang w:val="en-US"/>
        </w:rPr>
        <w:t>unit</w:t>
      </w:r>
      <w:r w:rsidR="00D318A5" w:rsidRPr="00B43594">
        <w:rPr>
          <w:rFonts w:ascii="Lucida Console" w:hAnsi="Lucida Console" w:cs="Arial"/>
          <w:color w:val="0000FF"/>
          <w:sz w:val="24"/>
          <w:szCs w:val="24"/>
        </w:rPr>
        <w:t xml:space="preserve"> </w:t>
      </w:r>
      <w:r w:rsidRPr="00DC222C">
        <w:rPr>
          <w:rFonts w:ascii="Lucida Console" w:hAnsi="Lucida Console" w:cs="Arial"/>
          <w:color w:val="0000FF"/>
          <w:sz w:val="24"/>
          <w:szCs w:val="24"/>
          <w:lang w:val="en-US"/>
        </w:rPr>
        <w:t>A</w:t>
      </w:r>
      <w:r w:rsidR="00D318A5" w:rsidRPr="00B43594">
        <w:rPr>
          <w:rFonts w:ascii="Lucida Console" w:hAnsi="Lucida Console" w:cs="Arial"/>
          <w:color w:val="0000FF"/>
          <w:sz w:val="24"/>
          <w:szCs w:val="24"/>
        </w:rPr>
        <w:t xml:space="preserve"> </w:t>
      </w:r>
      <w:r w:rsidRPr="00DC222C">
        <w:rPr>
          <w:rFonts w:ascii="Lucida Console" w:hAnsi="Lucida Console" w:cs="Arial"/>
          <w:b/>
          <w:color w:val="0000FF"/>
          <w:sz w:val="24"/>
          <w:szCs w:val="24"/>
          <w:lang w:val="en-US"/>
        </w:rPr>
        <w:t>use</w:t>
      </w:r>
      <w:r w:rsidR="00D318A5" w:rsidRPr="00B43594">
        <w:rPr>
          <w:rFonts w:ascii="Lucida Console" w:hAnsi="Lucida Console" w:cs="Arial"/>
          <w:color w:val="0000FF"/>
          <w:sz w:val="24"/>
          <w:szCs w:val="24"/>
        </w:rPr>
        <w:t xml:space="preserve"> </w:t>
      </w:r>
      <w:r w:rsidRPr="00DC222C">
        <w:rPr>
          <w:rFonts w:ascii="Lucida Console" w:hAnsi="Lucida Console" w:cs="Arial"/>
          <w:color w:val="0000FF"/>
          <w:sz w:val="24"/>
          <w:szCs w:val="24"/>
          <w:lang w:val="en-US"/>
        </w:rPr>
        <w:t>X</w:t>
      </w:r>
      <w:r w:rsidR="002E71C5" w:rsidRPr="00B43594">
        <w:rPr>
          <w:rFonts w:ascii="Lucida Console" w:hAnsi="Lucida Console" w:cs="Arial"/>
          <w:color w:val="0000FF"/>
          <w:sz w:val="24"/>
          <w:szCs w:val="24"/>
        </w:rPr>
        <w:t xml:space="preserve"> </w:t>
      </w:r>
      <w:r w:rsidR="002E71C5" w:rsidRPr="002E71C5">
        <w:rPr>
          <w:rFonts w:ascii="Lucida Console" w:hAnsi="Lucida Console" w:cs="Arial"/>
          <w:b/>
          <w:color w:val="0000FF"/>
          <w:sz w:val="24"/>
          <w:szCs w:val="24"/>
          <w:lang w:val="en-US"/>
        </w:rPr>
        <w:t>is</w:t>
      </w:r>
      <w:r w:rsidR="00D318A5" w:rsidRPr="00B43594">
        <w:rPr>
          <w:rFonts w:ascii="Lucida Console" w:hAnsi="Lucida Console" w:cs="Arial"/>
          <w:color w:val="0000FF"/>
          <w:sz w:val="24"/>
          <w:szCs w:val="24"/>
        </w:rPr>
        <w:br/>
        <w:t xml:space="preserve">    // </w:t>
      </w:r>
      <w:r w:rsidRPr="00DC222C">
        <w:rPr>
          <w:rFonts w:ascii="Lucida Console" w:hAnsi="Lucida Console" w:cs="Arial"/>
          <w:color w:val="0000FF"/>
          <w:sz w:val="24"/>
          <w:szCs w:val="24"/>
        </w:rPr>
        <w:t>Объект</w:t>
      </w:r>
      <w:r w:rsidR="00D318A5" w:rsidRPr="00B43594">
        <w:rPr>
          <w:rFonts w:ascii="Lucida Console" w:hAnsi="Lucida Console" w:cs="Arial"/>
          <w:color w:val="0000FF"/>
          <w:sz w:val="24"/>
          <w:szCs w:val="24"/>
        </w:rPr>
        <w:t xml:space="preserve"> </w:t>
      </w:r>
      <w:r w:rsidRPr="00DC222C">
        <w:rPr>
          <w:rFonts w:ascii="Lucida Console" w:hAnsi="Lucida Console" w:cs="Arial"/>
          <w:color w:val="0000FF"/>
          <w:sz w:val="24"/>
          <w:szCs w:val="24"/>
          <w:lang w:val="en-US"/>
        </w:rPr>
        <w:t>object</w:t>
      </w:r>
      <w:r w:rsidR="00D318A5" w:rsidRPr="00B43594">
        <w:rPr>
          <w:rFonts w:ascii="Lucida Console" w:hAnsi="Lucida Console" w:cs="Arial"/>
          <w:color w:val="0000FF"/>
          <w:sz w:val="24"/>
          <w:szCs w:val="24"/>
        </w:rPr>
        <w:t xml:space="preserve"> </w:t>
      </w:r>
      <w:r w:rsidR="00B43594">
        <w:rPr>
          <w:rFonts w:ascii="Lucida Console" w:hAnsi="Lucida Console" w:cs="Arial"/>
          <w:color w:val="0000FF"/>
          <w:sz w:val="24"/>
          <w:szCs w:val="24"/>
        </w:rPr>
        <w:t xml:space="preserve">и подпрограмма </w:t>
      </w:r>
      <w:r w:rsidR="00B43594">
        <w:rPr>
          <w:rFonts w:ascii="Lucida Console" w:hAnsi="Lucida Console" w:cs="Arial"/>
          <w:color w:val="0000FF"/>
          <w:sz w:val="24"/>
          <w:szCs w:val="24"/>
          <w:lang w:val="en-US"/>
        </w:rPr>
        <w:t>set</w:t>
      </w:r>
      <w:r w:rsidR="00B43594" w:rsidRPr="00B43594">
        <w:rPr>
          <w:rFonts w:ascii="Lucida Console" w:hAnsi="Lucida Console" w:cs="Arial"/>
          <w:color w:val="0000FF"/>
          <w:sz w:val="24"/>
          <w:szCs w:val="24"/>
        </w:rPr>
        <w:t xml:space="preserve"> </w:t>
      </w:r>
      <w:r w:rsidRPr="00DC222C">
        <w:rPr>
          <w:rFonts w:ascii="Lucida Console" w:hAnsi="Lucida Console" w:cs="Arial"/>
          <w:color w:val="0000FF"/>
          <w:sz w:val="24"/>
          <w:szCs w:val="24"/>
        </w:rPr>
        <w:t>из</w:t>
      </w:r>
      <w:r w:rsidR="00D318A5" w:rsidRPr="00B43594">
        <w:rPr>
          <w:rFonts w:ascii="Lucida Console" w:hAnsi="Lucida Console" w:cs="Arial"/>
          <w:color w:val="0000FF"/>
          <w:sz w:val="24"/>
          <w:szCs w:val="24"/>
        </w:rPr>
        <w:t xml:space="preserve"> </w:t>
      </w:r>
      <w:r w:rsidRPr="00DC222C">
        <w:rPr>
          <w:rFonts w:ascii="Lucida Console" w:hAnsi="Lucida Console" w:cs="Arial"/>
          <w:color w:val="0000FF"/>
          <w:sz w:val="24"/>
          <w:szCs w:val="24"/>
        </w:rPr>
        <w:t>контейнера</w:t>
      </w:r>
      <w:r w:rsidR="00D318A5" w:rsidRPr="00B43594">
        <w:rPr>
          <w:rFonts w:ascii="Lucida Console" w:hAnsi="Lucida Console" w:cs="Arial"/>
          <w:color w:val="0000FF"/>
          <w:sz w:val="24"/>
          <w:szCs w:val="24"/>
        </w:rPr>
        <w:t xml:space="preserve"> </w:t>
      </w:r>
      <w:r w:rsidRPr="00DC222C">
        <w:rPr>
          <w:rFonts w:ascii="Lucida Console" w:hAnsi="Lucida Console" w:cs="Arial"/>
          <w:color w:val="0000FF"/>
          <w:sz w:val="24"/>
          <w:szCs w:val="24"/>
          <w:lang w:val="en-US"/>
        </w:rPr>
        <w:t>X</w:t>
      </w:r>
      <w:r w:rsidR="00B43594" w:rsidRPr="00B43594">
        <w:rPr>
          <w:rFonts w:ascii="Lucida Console" w:hAnsi="Lucida Console" w:cs="Arial"/>
          <w:color w:val="0000FF"/>
          <w:sz w:val="24"/>
          <w:szCs w:val="24"/>
        </w:rPr>
        <w:br/>
        <w:t xml:space="preserve">    //</w:t>
      </w:r>
      <w:r w:rsidR="00D318A5" w:rsidRPr="00B43594">
        <w:rPr>
          <w:rFonts w:ascii="Lucida Console" w:hAnsi="Lucida Console" w:cs="Arial"/>
          <w:color w:val="0000FF"/>
          <w:sz w:val="24"/>
          <w:szCs w:val="24"/>
        </w:rPr>
        <w:t xml:space="preserve"> </w:t>
      </w:r>
      <w:r w:rsidRPr="00DC222C">
        <w:rPr>
          <w:rFonts w:ascii="Lucida Console" w:hAnsi="Lucida Console" w:cs="Arial"/>
          <w:color w:val="0000FF"/>
          <w:sz w:val="24"/>
          <w:szCs w:val="24"/>
        </w:rPr>
        <w:t>становится</w:t>
      </w:r>
      <w:r w:rsidR="001B7353" w:rsidRPr="00B43594">
        <w:rPr>
          <w:rFonts w:ascii="Lucida Console" w:hAnsi="Lucida Console" w:cs="Arial"/>
          <w:color w:val="0000FF"/>
          <w:sz w:val="24"/>
          <w:szCs w:val="24"/>
        </w:rPr>
        <w:t xml:space="preserve"> </w:t>
      </w:r>
      <w:r w:rsidR="001B7353">
        <w:rPr>
          <w:rFonts w:ascii="Lucida Console" w:hAnsi="Lucida Console" w:cs="Arial"/>
          <w:color w:val="0000FF"/>
          <w:sz w:val="24"/>
          <w:szCs w:val="24"/>
        </w:rPr>
        <w:t>доступ</w:t>
      </w:r>
      <w:r w:rsidR="00B43594">
        <w:rPr>
          <w:rFonts w:ascii="Lucida Console" w:hAnsi="Lucida Console" w:cs="Arial"/>
          <w:color w:val="0000FF"/>
          <w:sz w:val="24"/>
          <w:szCs w:val="24"/>
        </w:rPr>
        <w:t xml:space="preserve">ны </w:t>
      </w:r>
      <w:r w:rsidR="001B7353">
        <w:rPr>
          <w:rFonts w:ascii="Lucida Console" w:hAnsi="Lucida Console" w:cs="Arial"/>
          <w:color w:val="0000FF"/>
          <w:sz w:val="24"/>
          <w:szCs w:val="24"/>
        </w:rPr>
        <w:t>внутри</w:t>
      </w:r>
      <w:r w:rsidR="001B7353" w:rsidRPr="00B43594">
        <w:rPr>
          <w:rFonts w:ascii="Lucida Console" w:hAnsi="Lucida Console" w:cs="Arial"/>
          <w:color w:val="0000FF"/>
          <w:sz w:val="24"/>
          <w:szCs w:val="24"/>
        </w:rPr>
        <w:t xml:space="preserve"> </w:t>
      </w:r>
      <w:r w:rsidR="001B7353">
        <w:rPr>
          <w:rFonts w:ascii="Lucida Console" w:hAnsi="Lucida Console" w:cs="Arial"/>
          <w:color w:val="0000FF"/>
          <w:sz w:val="24"/>
          <w:szCs w:val="24"/>
        </w:rPr>
        <w:t>объектов</w:t>
      </w:r>
      <w:r w:rsidR="001B7353" w:rsidRPr="00B43594">
        <w:rPr>
          <w:rFonts w:ascii="Lucida Console" w:hAnsi="Lucida Console" w:cs="Arial"/>
          <w:color w:val="0000FF"/>
          <w:sz w:val="24"/>
          <w:szCs w:val="24"/>
        </w:rPr>
        <w:t xml:space="preserve"> </w:t>
      </w:r>
      <w:r w:rsidR="001B7353">
        <w:rPr>
          <w:rFonts w:ascii="Lucida Console" w:hAnsi="Lucida Console" w:cs="Arial"/>
          <w:color w:val="0000FF"/>
          <w:sz w:val="24"/>
          <w:szCs w:val="24"/>
        </w:rPr>
        <w:t>типа</w:t>
      </w:r>
      <w:r w:rsidR="001B7353" w:rsidRPr="00B43594">
        <w:rPr>
          <w:rFonts w:ascii="Lucida Console" w:hAnsi="Lucida Console" w:cs="Arial"/>
          <w:color w:val="0000FF"/>
          <w:sz w:val="24"/>
          <w:szCs w:val="24"/>
        </w:rPr>
        <w:t xml:space="preserve"> </w:t>
      </w:r>
      <w:r w:rsidR="001B7353">
        <w:rPr>
          <w:rFonts w:ascii="Lucida Console" w:hAnsi="Lucida Console" w:cs="Arial"/>
          <w:color w:val="0000FF"/>
          <w:sz w:val="24"/>
          <w:szCs w:val="24"/>
        </w:rPr>
        <w:t>А</w:t>
      </w:r>
      <w:r w:rsidR="00B43594">
        <w:rPr>
          <w:rFonts w:ascii="Lucida Console" w:hAnsi="Lucida Console" w:cs="Arial"/>
          <w:color w:val="0000FF"/>
          <w:sz w:val="24"/>
          <w:szCs w:val="24"/>
        </w:rPr>
        <w:br/>
        <w:t xml:space="preserve">    //</w:t>
      </w:r>
      <w:r w:rsidR="001B7353" w:rsidRPr="00B43594">
        <w:rPr>
          <w:rFonts w:ascii="Lucida Console" w:hAnsi="Lucida Console" w:cs="Arial"/>
          <w:color w:val="0000FF"/>
          <w:sz w:val="24"/>
          <w:szCs w:val="24"/>
        </w:rPr>
        <w:t xml:space="preserve"> </w:t>
      </w:r>
      <w:r w:rsidR="001B7353">
        <w:rPr>
          <w:rFonts w:ascii="Lucida Console" w:hAnsi="Lucida Console" w:cs="Arial"/>
          <w:color w:val="0000FF"/>
          <w:sz w:val="24"/>
          <w:szCs w:val="24"/>
        </w:rPr>
        <w:t>и</w:t>
      </w:r>
      <w:r w:rsidR="001B7353" w:rsidRPr="00B43594">
        <w:rPr>
          <w:rFonts w:ascii="Lucida Console" w:hAnsi="Lucida Console" w:cs="Arial"/>
          <w:color w:val="0000FF"/>
          <w:sz w:val="24"/>
          <w:szCs w:val="24"/>
        </w:rPr>
        <w:t xml:space="preserve"> </w:t>
      </w:r>
      <w:r w:rsidR="001B7353">
        <w:rPr>
          <w:rFonts w:ascii="Lucida Console" w:hAnsi="Lucida Console" w:cs="Arial"/>
          <w:color w:val="0000FF"/>
          <w:sz w:val="24"/>
          <w:szCs w:val="24"/>
        </w:rPr>
        <w:t>его</w:t>
      </w:r>
      <w:r w:rsidR="001B7353" w:rsidRPr="00B43594">
        <w:rPr>
          <w:rFonts w:ascii="Lucida Console" w:hAnsi="Lucida Console" w:cs="Arial"/>
          <w:color w:val="0000FF"/>
          <w:sz w:val="24"/>
          <w:szCs w:val="24"/>
        </w:rPr>
        <w:t xml:space="preserve"> </w:t>
      </w:r>
      <w:r w:rsidR="001B7353">
        <w:rPr>
          <w:rFonts w:ascii="Lucida Console" w:hAnsi="Lucida Console" w:cs="Arial"/>
          <w:color w:val="0000FF"/>
          <w:sz w:val="24"/>
          <w:szCs w:val="24"/>
        </w:rPr>
        <w:t>потомков</w:t>
      </w:r>
      <w:r w:rsidR="001B7353" w:rsidRPr="002E71C5">
        <w:rPr>
          <w:rFonts w:ascii="Lucida Console" w:hAnsi="Lucida Console" w:cs="Arial"/>
          <w:color w:val="0000FF"/>
          <w:sz w:val="24"/>
          <w:szCs w:val="24"/>
        </w:rPr>
        <w:t>.</w:t>
      </w:r>
      <w:r w:rsidR="00D318A5" w:rsidRPr="002E71C5">
        <w:rPr>
          <w:rFonts w:ascii="Lucida Console" w:hAnsi="Lucida Console" w:cs="Arial"/>
          <w:color w:val="0000FF"/>
          <w:sz w:val="24"/>
          <w:szCs w:val="24"/>
        </w:rPr>
        <w:br/>
      </w:r>
      <w:proofErr w:type="gramStart"/>
      <w:r w:rsidRPr="00DC222C">
        <w:rPr>
          <w:rFonts w:ascii="Lucida Console" w:hAnsi="Lucida Console" w:cs="Arial"/>
          <w:b/>
          <w:color w:val="0000FF"/>
          <w:sz w:val="24"/>
          <w:szCs w:val="24"/>
          <w:lang w:val="en-US"/>
        </w:rPr>
        <w:t>end</w:t>
      </w:r>
      <w:proofErr w:type="gramEnd"/>
    </w:p>
    <w:p w:rsidR="00836502" w:rsidRPr="00836502" w:rsidRDefault="00836502" w:rsidP="00836502">
      <w:pPr>
        <w:rPr>
          <w:rFonts w:ascii="Arial" w:hAnsi="Arial" w:cs="Arial"/>
          <w:sz w:val="24"/>
          <w:szCs w:val="24"/>
        </w:rPr>
      </w:pPr>
      <w:r w:rsidRPr="00836502">
        <w:rPr>
          <w:rFonts w:ascii="Arial" w:hAnsi="Arial" w:cs="Arial"/>
          <w:sz w:val="24"/>
          <w:szCs w:val="24"/>
        </w:rPr>
        <w:t>Несколько более подробно и точно:</w:t>
      </w:r>
      <w:r>
        <w:rPr>
          <w:rFonts w:ascii="Arial" w:hAnsi="Arial" w:cs="Arial"/>
          <w:sz w:val="24"/>
          <w:szCs w:val="24"/>
        </w:rPr>
        <w:t xml:space="preserve"> фраза </w:t>
      </w:r>
      <w:r w:rsidRPr="00836502">
        <w:rPr>
          <w:rFonts w:ascii="Lucida Console" w:hAnsi="Lucida Console" w:cs="Arial"/>
          <w:b/>
          <w:color w:val="0000FF"/>
          <w:sz w:val="24"/>
          <w:szCs w:val="24"/>
          <w:lang w:val="en-US"/>
        </w:rPr>
        <w:t>use</w:t>
      </w:r>
      <w:r w:rsidRPr="00836502">
        <w:rPr>
          <w:rFonts w:ascii="Lucida Console" w:hAnsi="Lucida Console" w:cs="Arial"/>
          <w:color w:val="0000FF"/>
          <w:sz w:val="24"/>
          <w:szCs w:val="24"/>
        </w:rPr>
        <w:t xml:space="preserve"> </w:t>
      </w:r>
      <w:r w:rsidRPr="00836502">
        <w:rPr>
          <w:rFonts w:ascii="Lucida Console" w:hAnsi="Lucida Console" w:cs="Arial"/>
          <w:color w:val="0000FF"/>
          <w:sz w:val="24"/>
          <w:szCs w:val="24"/>
          <w:lang w:val="en-US"/>
        </w:rPr>
        <w:t>X</w:t>
      </w:r>
      <w:r w:rsidRPr="00836502">
        <w:rPr>
          <w:rFonts w:ascii="Arial" w:hAnsi="Arial" w:cs="Arial"/>
          <w:sz w:val="24"/>
          <w:szCs w:val="24"/>
        </w:rPr>
        <w:t xml:space="preserve"> </w:t>
      </w:r>
      <w:r>
        <w:rPr>
          <w:rFonts w:ascii="Arial" w:hAnsi="Arial" w:cs="Arial"/>
          <w:sz w:val="24"/>
          <w:szCs w:val="24"/>
        </w:rPr>
        <w:t xml:space="preserve">в заголовке контейнера </w:t>
      </w:r>
      <w:r w:rsidRPr="00836502">
        <w:rPr>
          <w:rFonts w:ascii="Lucida Console" w:hAnsi="Lucida Console" w:cs="Arial"/>
          <w:color w:val="0000FF"/>
          <w:sz w:val="24"/>
          <w:szCs w:val="24"/>
          <w:lang w:val="en-US"/>
        </w:rPr>
        <w:t>A</w:t>
      </w:r>
      <w:r w:rsidRPr="00836502">
        <w:rPr>
          <w:rFonts w:ascii="Arial" w:hAnsi="Arial" w:cs="Arial"/>
          <w:sz w:val="24"/>
          <w:szCs w:val="24"/>
        </w:rPr>
        <w:t xml:space="preserve"> </w:t>
      </w:r>
      <w:r>
        <w:rPr>
          <w:rFonts w:ascii="Arial" w:hAnsi="Arial" w:cs="Arial"/>
          <w:sz w:val="24"/>
          <w:szCs w:val="24"/>
        </w:rPr>
        <w:t xml:space="preserve">говорит о том, что в памяти будет создан объект-синглтон </w:t>
      </w:r>
      <w:r>
        <w:rPr>
          <w:rFonts w:ascii="Lucida Console" w:hAnsi="Lucida Console" w:cs="Arial"/>
          <w:color w:val="0000FF"/>
          <w:sz w:val="24"/>
          <w:szCs w:val="24"/>
          <w:lang w:val="en-US"/>
        </w:rPr>
        <w:t>X</w:t>
      </w:r>
      <w:r>
        <w:rPr>
          <w:rFonts w:ascii="Arial" w:hAnsi="Arial" w:cs="Arial"/>
          <w:sz w:val="24"/>
          <w:szCs w:val="24"/>
        </w:rPr>
        <w:t xml:space="preserve">, и объекты типа </w:t>
      </w:r>
      <w:r w:rsidRPr="00836502">
        <w:rPr>
          <w:rFonts w:ascii="Lucida Console" w:hAnsi="Lucida Console" w:cs="Arial"/>
          <w:color w:val="0000FF"/>
          <w:sz w:val="24"/>
          <w:szCs w:val="24"/>
          <w:lang w:val="en-US"/>
        </w:rPr>
        <w:t>A</w:t>
      </w:r>
      <w:r w:rsidRPr="00836502">
        <w:rPr>
          <w:rFonts w:ascii="Arial" w:hAnsi="Arial" w:cs="Arial"/>
          <w:sz w:val="24"/>
          <w:szCs w:val="24"/>
        </w:rPr>
        <w:t xml:space="preserve"> </w:t>
      </w:r>
      <w:r>
        <w:rPr>
          <w:rFonts w:ascii="Arial" w:hAnsi="Arial" w:cs="Arial"/>
          <w:sz w:val="24"/>
          <w:szCs w:val="24"/>
        </w:rPr>
        <w:t xml:space="preserve">получат доступ к данному синглтону. </w:t>
      </w:r>
      <w:r w:rsidR="00855DC8">
        <w:rPr>
          <w:rFonts w:ascii="Arial" w:hAnsi="Arial" w:cs="Arial"/>
          <w:sz w:val="24"/>
          <w:szCs w:val="24"/>
        </w:rPr>
        <w:t xml:space="preserve">При этом все объекты типа </w:t>
      </w:r>
      <w:r w:rsidR="00855DC8" w:rsidRPr="00855DC8">
        <w:rPr>
          <w:rFonts w:ascii="Lucida Console" w:hAnsi="Lucida Console" w:cs="Arial"/>
          <w:color w:val="0000FF"/>
          <w:sz w:val="24"/>
          <w:szCs w:val="24"/>
          <w:lang w:val="en-US"/>
        </w:rPr>
        <w:t>A</w:t>
      </w:r>
      <w:r w:rsidR="00855DC8">
        <w:rPr>
          <w:rFonts w:ascii="Arial" w:hAnsi="Arial" w:cs="Arial"/>
          <w:sz w:val="24"/>
          <w:szCs w:val="24"/>
        </w:rPr>
        <w:t xml:space="preserve"> ссылаются на единственный экземпляр-синглтон контейнера </w:t>
      </w:r>
      <w:r w:rsidR="00855DC8" w:rsidRPr="00855DC8">
        <w:rPr>
          <w:rFonts w:ascii="Lucida Console" w:hAnsi="Lucida Console" w:cs="Arial"/>
          <w:color w:val="0000FF"/>
          <w:sz w:val="24"/>
          <w:szCs w:val="24"/>
          <w:lang w:val="en-US"/>
        </w:rPr>
        <w:t>X</w:t>
      </w:r>
      <w:r w:rsidR="00855DC8" w:rsidRPr="00855DC8">
        <w:rPr>
          <w:rFonts w:ascii="Arial" w:hAnsi="Arial" w:cs="Arial"/>
          <w:sz w:val="24"/>
          <w:szCs w:val="24"/>
        </w:rPr>
        <w:t xml:space="preserve">. </w:t>
      </w:r>
      <w:r>
        <w:rPr>
          <w:rFonts w:ascii="Arial" w:hAnsi="Arial" w:cs="Arial"/>
          <w:sz w:val="24"/>
          <w:szCs w:val="24"/>
        </w:rPr>
        <w:t>Аналогичная фраза в заголо</w:t>
      </w:r>
      <w:r w:rsidR="00855DC8">
        <w:rPr>
          <w:rFonts w:ascii="Arial" w:hAnsi="Arial" w:cs="Arial"/>
          <w:sz w:val="24"/>
          <w:szCs w:val="24"/>
        </w:rPr>
        <w:t>в</w:t>
      </w:r>
      <w:r>
        <w:rPr>
          <w:rFonts w:ascii="Arial" w:hAnsi="Arial" w:cs="Arial"/>
          <w:sz w:val="24"/>
          <w:szCs w:val="24"/>
        </w:rPr>
        <w:t>ке некоторого другого контейнера приведет к созданию другого синглтона данного типа, который не будет связан с предыдущим.</w:t>
      </w:r>
    </w:p>
    <w:p w:rsidR="00DC222C" w:rsidRDefault="002373F3" w:rsidP="00DC222C">
      <w:pPr>
        <w:ind w:left="708"/>
        <w:rPr>
          <w:rFonts w:ascii="Arial" w:hAnsi="Arial" w:cs="Arial"/>
          <w:sz w:val="24"/>
          <w:szCs w:val="24"/>
        </w:rPr>
      </w:pPr>
      <w:r>
        <w:rPr>
          <w:rFonts w:ascii="Arial" w:hAnsi="Arial" w:cs="Arial"/>
          <w:b/>
          <w:i/>
          <w:sz w:val="24"/>
          <w:szCs w:val="24"/>
        </w:rPr>
        <w:lastRenderedPageBreak/>
        <w:t>Замечание</w:t>
      </w:r>
      <w:r w:rsidR="00DC222C">
        <w:rPr>
          <w:rFonts w:ascii="Arial" w:hAnsi="Arial" w:cs="Arial"/>
          <w:sz w:val="24"/>
          <w:szCs w:val="24"/>
        </w:rPr>
        <w:t xml:space="preserve">. </w:t>
      </w:r>
      <w:r>
        <w:rPr>
          <w:rFonts w:ascii="Arial" w:hAnsi="Arial" w:cs="Arial"/>
          <w:sz w:val="24"/>
          <w:szCs w:val="24"/>
        </w:rPr>
        <w:t xml:space="preserve">Необходимо подчеркнуть, что фраза </w:t>
      </w:r>
      <w:r w:rsidRPr="00A90880">
        <w:rPr>
          <w:rFonts w:ascii="Lucida Console" w:hAnsi="Lucida Console" w:cs="Arial"/>
          <w:b/>
          <w:color w:val="0000FF"/>
          <w:sz w:val="24"/>
          <w:szCs w:val="24"/>
          <w:lang w:val="en-US"/>
        </w:rPr>
        <w:t>use</w:t>
      </w:r>
      <w:r>
        <w:rPr>
          <w:rFonts w:ascii="Arial" w:hAnsi="Arial" w:cs="Arial"/>
          <w:sz w:val="24"/>
          <w:szCs w:val="24"/>
        </w:rPr>
        <w:t xml:space="preserve"> не подразумевает наследование: контейнер </w:t>
      </w:r>
      <w:r w:rsidRPr="002373F3">
        <w:rPr>
          <w:rFonts w:ascii="Lucida Console" w:hAnsi="Lucida Console" w:cs="Arial"/>
          <w:color w:val="0000FF"/>
          <w:sz w:val="24"/>
          <w:szCs w:val="24"/>
          <w:lang w:val="en-US"/>
        </w:rPr>
        <w:t>A</w:t>
      </w:r>
      <w:r w:rsidRPr="002373F3">
        <w:rPr>
          <w:rFonts w:ascii="Arial" w:hAnsi="Arial" w:cs="Arial"/>
          <w:sz w:val="24"/>
          <w:szCs w:val="24"/>
        </w:rPr>
        <w:t xml:space="preserve"> </w:t>
      </w:r>
      <w:r>
        <w:rPr>
          <w:rFonts w:ascii="Arial" w:hAnsi="Arial" w:cs="Arial"/>
          <w:sz w:val="24"/>
          <w:szCs w:val="24"/>
        </w:rPr>
        <w:t xml:space="preserve">из примера выше не наследует контейнер </w:t>
      </w:r>
      <w:r w:rsidRPr="002373F3">
        <w:rPr>
          <w:rFonts w:ascii="Lucida Console" w:hAnsi="Lucida Console" w:cs="Arial"/>
          <w:color w:val="0000FF"/>
          <w:sz w:val="24"/>
          <w:szCs w:val="24"/>
          <w:lang w:val="en-US"/>
        </w:rPr>
        <w:t>X</w:t>
      </w:r>
      <w:r w:rsidRPr="002373F3">
        <w:rPr>
          <w:rFonts w:ascii="Arial" w:hAnsi="Arial" w:cs="Arial"/>
          <w:sz w:val="24"/>
          <w:szCs w:val="24"/>
        </w:rPr>
        <w:t xml:space="preserve">. </w:t>
      </w:r>
      <w:r>
        <w:rPr>
          <w:rFonts w:ascii="Arial" w:hAnsi="Arial" w:cs="Arial"/>
          <w:sz w:val="24"/>
          <w:szCs w:val="24"/>
        </w:rPr>
        <w:t xml:space="preserve">Он просто использует ресурсы </w:t>
      </w:r>
      <w:r w:rsidRPr="002373F3">
        <w:rPr>
          <w:rFonts w:ascii="Lucida Console" w:hAnsi="Lucida Console" w:cs="Arial"/>
          <w:color w:val="0000FF"/>
          <w:sz w:val="24"/>
          <w:szCs w:val="24"/>
          <w:lang w:val="en-US"/>
        </w:rPr>
        <w:t>X</w:t>
      </w:r>
      <w:r>
        <w:rPr>
          <w:rFonts w:ascii="Arial" w:hAnsi="Arial" w:cs="Arial"/>
          <w:sz w:val="24"/>
          <w:szCs w:val="24"/>
        </w:rPr>
        <w:t>.</w:t>
      </w:r>
    </w:p>
    <w:p w:rsidR="00855DC8" w:rsidRDefault="00855DC8" w:rsidP="00855DC8">
      <w:pPr>
        <w:rPr>
          <w:rFonts w:ascii="Arial" w:hAnsi="Arial" w:cs="Arial"/>
          <w:sz w:val="24"/>
          <w:szCs w:val="24"/>
        </w:rPr>
      </w:pPr>
      <w:r w:rsidRPr="00855DC8">
        <w:rPr>
          <w:rFonts w:ascii="Arial" w:hAnsi="Arial" w:cs="Arial"/>
          <w:sz w:val="24"/>
          <w:szCs w:val="24"/>
        </w:rPr>
        <w:t xml:space="preserve">Аналогичным образом, </w:t>
      </w:r>
      <w:r>
        <w:rPr>
          <w:rFonts w:ascii="Arial" w:hAnsi="Arial" w:cs="Arial"/>
          <w:sz w:val="24"/>
          <w:szCs w:val="24"/>
        </w:rPr>
        <w:t xml:space="preserve">фраза </w:t>
      </w:r>
      <w:r w:rsidRPr="00855DC8">
        <w:rPr>
          <w:rFonts w:ascii="Lucida Console" w:hAnsi="Lucida Console" w:cs="Arial"/>
          <w:b/>
          <w:color w:val="0000FF"/>
          <w:sz w:val="24"/>
          <w:szCs w:val="24"/>
          <w:lang w:val="en-US"/>
        </w:rPr>
        <w:t>use</w:t>
      </w:r>
      <w:r w:rsidRPr="00855DC8">
        <w:rPr>
          <w:rFonts w:ascii="Arial" w:hAnsi="Arial" w:cs="Arial"/>
          <w:sz w:val="24"/>
          <w:szCs w:val="24"/>
        </w:rPr>
        <w:t xml:space="preserve"> </w:t>
      </w:r>
      <w:r>
        <w:rPr>
          <w:rFonts w:ascii="Arial" w:hAnsi="Arial" w:cs="Arial"/>
          <w:sz w:val="24"/>
          <w:szCs w:val="24"/>
        </w:rPr>
        <w:t>в заголовке некоторой независимой подпрограммы (объявленной вне контейнера) приводит к образованию объекта-синглтона. В этом случае при любом вызове данной подпрограммы ссылки на атрибуты контейнера будут относиться к единственному объекту-синглтону. Тем самым, контейнер, заданный в заголовке такой функции, может служит своего рода «посредником» или хранителем информации, которая может передаваться от одного вызова подпрограммы к другому.</w:t>
      </w:r>
    </w:p>
    <w:p w:rsidR="00855DC8" w:rsidRDefault="00855DC8" w:rsidP="00855DC8">
      <w:pPr>
        <w:rPr>
          <w:rFonts w:ascii="Arial" w:hAnsi="Arial" w:cs="Arial"/>
          <w:sz w:val="24"/>
          <w:szCs w:val="24"/>
        </w:rPr>
      </w:pPr>
      <w:r>
        <w:rPr>
          <w:rFonts w:ascii="Arial" w:hAnsi="Arial" w:cs="Arial"/>
          <w:sz w:val="24"/>
          <w:szCs w:val="24"/>
        </w:rPr>
        <w:t>Пример:</w:t>
      </w:r>
    </w:p>
    <w:p w:rsidR="00855DC8" w:rsidRPr="00855DC8" w:rsidRDefault="00855DC8" w:rsidP="00855DC8">
      <w:pPr>
        <w:ind w:left="708"/>
        <w:rPr>
          <w:rFonts w:ascii="Lucida Console" w:hAnsi="Lucida Console" w:cs="Arial"/>
          <w:color w:val="0000FF"/>
          <w:sz w:val="24"/>
          <w:szCs w:val="24"/>
          <w:lang w:val="en-US"/>
        </w:rPr>
      </w:pPr>
      <w:proofErr w:type="gramStart"/>
      <w:r w:rsidRPr="00855DC8">
        <w:rPr>
          <w:rFonts w:ascii="Lucida Console" w:hAnsi="Lucida Console" w:cs="Arial"/>
          <w:color w:val="0000FF"/>
          <w:sz w:val="24"/>
          <w:szCs w:val="24"/>
          <w:lang w:val="en-US"/>
        </w:rPr>
        <w:t>foo(</w:t>
      </w:r>
      <w:proofErr w:type="spellStart"/>
      <w:proofErr w:type="gramEnd"/>
      <w:r w:rsidRPr="00855DC8">
        <w:rPr>
          <w:rFonts w:ascii="Lucida Console" w:hAnsi="Lucida Console" w:cs="Arial"/>
          <w:color w:val="0000FF"/>
          <w:sz w:val="24"/>
          <w:szCs w:val="24"/>
          <w:lang w:val="en-US"/>
        </w:rPr>
        <w:t>i</w:t>
      </w:r>
      <w:proofErr w:type="spellEnd"/>
      <w:r w:rsidRPr="00855DC8">
        <w:rPr>
          <w:rFonts w:ascii="Lucida Console" w:hAnsi="Lucida Console" w:cs="Arial"/>
          <w:color w:val="0000FF"/>
          <w:sz w:val="24"/>
          <w:szCs w:val="24"/>
          <w:lang w:val="en-US"/>
        </w:rPr>
        <w:t xml:space="preserve">: Integer) </w:t>
      </w:r>
      <w:r w:rsidRPr="00855DC8">
        <w:rPr>
          <w:rFonts w:ascii="Lucida Console" w:hAnsi="Lucida Console" w:cs="Arial"/>
          <w:b/>
          <w:color w:val="0000FF"/>
          <w:sz w:val="24"/>
          <w:szCs w:val="24"/>
          <w:lang w:val="en-US"/>
        </w:rPr>
        <w:t>use</w:t>
      </w:r>
      <w:r w:rsidRPr="00855DC8">
        <w:rPr>
          <w:rFonts w:ascii="Lucida Console" w:hAnsi="Lucida Console" w:cs="Arial"/>
          <w:color w:val="0000FF"/>
          <w:sz w:val="24"/>
          <w:szCs w:val="24"/>
          <w:lang w:val="en-US"/>
        </w:rPr>
        <w:t xml:space="preserve"> X </w:t>
      </w:r>
      <w:r w:rsidRPr="00855DC8">
        <w:rPr>
          <w:rFonts w:ascii="Lucida Console" w:hAnsi="Lucida Console" w:cs="Arial"/>
          <w:b/>
          <w:color w:val="0000FF"/>
          <w:sz w:val="24"/>
          <w:szCs w:val="24"/>
          <w:lang w:val="en-US"/>
        </w:rPr>
        <w:t>is</w:t>
      </w:r>
      <w:r w:rsidRPr="00855DC8">
        <w:rPr>
          <w:rFonts w:ascii="Lucida Console" w:hAnsi="Lucida Console" w:cs="Arial"/>
          <w:color w:val="0000FF"/>
          <w:sz w:val="24"/>
          <w:szCs w:val="24"/>
          <w:lang w:val="en-US"/>
        </w:rPr>
        <w:br/>
        <w:t xml:space="preserve">    </w:t>
      </w:r>
      <w:proofErr w:type="spellStart"/>
      <w:r w:rsidRPr="00855DC8">
        <w:rPr>
          <w:rFonts w:ascii="Lucida Console" w:hAnsi="Lucida Console" w:cs="Arial"/>
          <w:color w:val="0000FF"/>
          <w:sz w:val="24"/>
          <w:szCs w:val="24"/>
          <w:lang w:val="en-US"/>
        </w:rPr>
        <w:t>X.</w:t>
      </w:r>
      <w:r w:rsidR="002E71C5">
        <w:rPr>
          <w:rFonts w:ascii="Lucida Console" w:hAnsi="Lucida Console" w:cs="Arial"/>
          <w:color w:val="0000FF"/>
          <w:sz w:val="24"/>
          <w:szCs w:val="24"/>
          <w:lang w:val="en-US"/>
        </w:rPr>
        <w:t>set</w:t>
      </w:r>
      <w:proofErr w:type="spellEnd"/>
      <w:r w:rsidR="002E71C5">
        <w:rPr>
          <w:rFonts w:ascii="Lucida Console" w:hAnsi="Lucida Console" w:cs="Arial"/>
          <w:color w:val="0000FF"/>
          <w:sz w:val="24"/>
          <w:szCs w:val="24"/>
          <w:lang w:val="en-US"/>
        </w:rPr>
        <w:t>(</w:t>
      </w:r>
      <w:proofErr w:type="spellStart"/>
      <w:r w:rsidRPr="00855DC8">
        <w:rPr>
          <w:rFonts w:ascii="Lucida Console" w:hAnsi="Lucida Console" w:cs="Arial"/>
          <w:color w:val="0000FF"/>
          <w:sz w:val="24"/>
          <w:szCs w:val="24"/>
          <w:lang w:val="en-US"/>
        </w:rPr>
        <w:t>i</w:t>
      </w:r>
      <w:proofErr w:type="spellEnd"/>
      <w:r w:rsidR="002E71C5">
        <w:rPr>
          <w:rFonts w:ascii="Lucida Console" w:hAnsi="Lucida Console" w:cs="Arial"/>
          <w:color w:val="0000FF"/>
          <w:sz w:val="24"/>
          <w:szCs w:val="24"/>
          <w:lang w:val="en-US"/>
        </w:rPr>
        <w:t>)</w:t>
      </w:r>
      <w:r w:rsidRPr="00855DC8">
        <w:rPr>
          <w:rFonts w:ascii="Lucida Console" w:hAnsi="Lucida Console" w:cs="Arial"/>
          <w:color w:val="0000FF"/>
          <w:sz w:val="24"/>
          <w:szCs w:val="24"/>
          <w:lang w:val="en-US"/>
        </w:rPr>
        <w:br/>
      </w:r>
      <w:r w:rsidRPr="00855DC8">
        <w:rPr>
          <w:rFonts w:ascii="Lucida Console" w:hAnsi="Lucida Console" w:cs="Arial"/>
          <w:b/>
          <w:color w:val="0000FF"/>
          <w:sz w:val="24"/>
          <w:szCs w:val="24"/>
          <w:lang w:val="en-US"/>
        </w:rPr>
        <w:t>end</w:t>
      </w:r>
    </w:p>
    <w:p w:rsidR="00855DC8" w:rsidRPr="00855DC8" w:rsidRDefault="00855DC8" w:rsidP="00855DC8">
      <w:pPr>
        <w:ind w:left="708"/>
        <w:rPr>
          <w:rFonts w:ascii="Lucida Console" w:hAnsi="Lucida Console" w:cs="Arial"/>
          <w:color w:val="0000FF"/>
          <w:sz w:val="24"/>
          <w:szCs w:val="24"/>
          <w:lang w:val="en-US"/>
        </w:rPr>
      </w:pPr>
      <w:proofErr w:type="gramStart"/>
      <w:r w:rsidRPr="00855DC8">
        <w:rPr>
          <w:rFonts w:ascii="Lucida Console" w:hAnsi="Lucida Console" w:cs="Arial"/>
          <w:color w:val="0000FF"/>
          <w:sz w:val="24"/>
          <w:szCs w:val="24"/>
          <w:lang w:val="en-US"/>
        </w:rPr>
        <w:t>foo(</w:t>
      </w:r>
      <w:proofErr w:type="gramEnd"/>
      <w:r w:rsidRPr="00855DC8">
        <w:rPr>
          <w:rFonts w:ascii="Lucida Console" w:hAnsi="Lucida Console" w:cs="Arial"/>
          <w:color w:val="0000FF"/>
          <w:sz w:val="24"/>
          <w:szCs w:val="24"/>
          <w:lang w:val="en-US"/>
        </w:rPr>
        <w:t xml:space="preserve">1)      // </w:t>
      </w:r>
      <w:proofErr w:type="spellStart"/>
      <w:r w:rsidRPr="00855DC8">
        <w:rPr>
          <w:rFonts w:ascii="Lucida Console" w:hAnsi="Lucida Console" w:cs="Arial"/>
          <w:color w:val="0000FF"/>
          <w:sz w:val="24"/>
          <w:szCs w:val="24"/>
          <w:lang w:val="en-US"/>
        </w:rPr>
        <w:t>X.object</w:t>
      </w:r>
      <w:proofErr w:type="spellEnd"/>
      <w:r w:rsidRPr="00855DC8">
        <w:rPr>
          <w:rFonts w:ascii="Lucida Console" w:hAnsi="Lucida Console" w:cs="Arial"/>
          <w:color w:val="0000FF"/>
          <w:sz w:val="24"/>
          <w:szCs w:val="24"/>
          <w:lang w:val="en-US"/>
        </w:rPr>
        <w:t xml:space="preserve"> </w:t>
      </w:r>
      <w:r w:rsidRPr="00855DC8">
        <w:rPr>
          <w:rFonts w:ascii="Lucida Console" w:hAnsi="Lucida Console" w:cs="Arial"/>
          <w:color w:val="0000FF"/>
          <w:sz w:val="24"/>
          <w:szCs w:val="24"/>
        </w:rPr>
        <w:t>равен</w:t>
      </w:r>
      <w:r w:rsidRPr="00855DC8">
        <w:rPr>
          <w:rFonts w:ascii="Lucida Console" w:hAnsi="Lucida Console" w:cs="Arial"/>
          <w:color w:val="0000FF"/>
          <w:sz w:val="24"/>
          <w:szCs w:val="24"/>
          <w:lang w:val="en-US"/>
        </w:rPr>
        <w:t xml:space="preserve"> 1</w:t>
      </w:r>
      <w:r w:rsidRPr="00855DC8">
        <w:rPr>
          <w:rFonts w:ascii="Lucida Console" w:hAnsi="Lucida Console" w:cs="Arial"/>
          <w:color w:val="0000FF"/>
          <w:sz w:val="24"/>
          <w:szCs w:val="24"/>
          <w:lang w:val="en-US"/>
        </w:rPr>
        <w:br/>
        <w:t>...</w:t>
      </w:r>
      <w:r w:rsidRPr="00855DC8">
        <w:rPr>
          <w:rFonts w:ascii="Lucida Console" w:hAnsi="Lucida Console" w:cs="Arial"/>
          <w:color w:val="0000FF"/>
          <w:sz w:val="24"/>
          <w:szCs w:val="24"/>
          <w:lang w:val="en-US"/>
        </w:rPr>
        <w:br/>
        <w:t>fo</w:t>
      </w:r>
      <w:r w:rsidR="002E71C5">
        <w:rPr>
          <w:rFonts w:ascii="Lucida Console" w:hAnsi="Lucida Console" w:cs="Arial"/>
          <w:color w:val="0000FF"/>
          <w:sz w:val="24"/>
          <w:szCs w:val="24"/>
          <w:lang w:val="en-US"/>
        </w:rPr>
        <w:t>o</w:t>
      </w:r>
      <w:r w:rsidRPr="00855DC8">
        <w:rPr>
          <w:rFonts w:ascii="Lucida Console" w:hAnsi="Lucida Console" w:cs="Arial"/>
          <w:color w:val="0000FF"/>
          <w:sz w:val="24"/>
          <w:szCs w:val="24"/>
          <w:lang w:val="en-US"/>
        </w:rPr>
        <w:t xml:space="preserve">(100)    // </w:t>
      </w:r>
      <w:proofErr w:type="spellStart"/>
      <w:r w:rsidRPr="00855DC8">
        <w:rPr>
          <w:rFonts w:ascii="Lucida Console" w:hAnsi="Lucida Console" w:cs="Arial"/>
          <w:color w:val="0000FF"/>
          <w:sz w:val="24"/>
          <w:szCs w:val="24"/>
          <w:lang w:val="en-US"/>
        </w:rPr>
        <w:t>X.object</w:t>
      </w:r>
      <w:proofErr w:type="spellEnd"/>
      <w:r w:rsidRPr="00855DC8">
        <w:rPr>
          <w:rFonts w:ascii="Lucida Console" w:hAnsi="Lucida Console" w:cs="Arial"/>
          <w:color w:val="0000FF"/>
          <w:sz w:val="24"/>
          <w:szCs w:val="24"/>
          <w:lang w:val="en-US"/>
        </w:rPr>
        <w:t xml:space="preserve"> </w:t>
      </w:r>
      <w:r w:rsidRPr="00855DC8">
        <w:rPr>
          <w:rFonts w:ascii="Lucida Console" w:hAnsi="Lucida Console" w:cs="Arial"/>
          <w:color w:val="0000FF"/>
          <w:sz w:val="24"/>
          <w:szCs w:val="24"/>
        </w:rPr>
        <w:t>равен</w:t>
      </w:r>
      <w:r w:rsidRPr="00855DC8">
        <w:rPr>
          <w:rFonts w:ascii="Lucida Console" w:hAnsi="Lucida Console" w:cs="Arial"/>
          <w:color w:val="0000FF"/>
          <w:sz w:val="24"/>
          <w:szCs w:val="24"/>
          <w:lang w:val="en-US"/>
        </w:rPr>
        <w:t xml:space="preserve"> 101</w:t>
      </w:r>
    </w:p>
    <w:p w:rsidR="00E53E1B" w:rsidRPr="00896876" w:rsidRDefault="00E53E1B" w:rsidP="00E53E1B">
      <w:pPr>
        <w:rPr>
          <w:rFonts w:ascii="Arial" w:hAnsi="Arial" w:cs="Arial"/>
          <w:sz w:val="24"/>
          <w:szCs w:val="24"/>
        </w:rPr>
      </w:pPr>
      <w:r>
        <w:rPr>
          <w:rFonts w:ascii="Arial" w:hAnsi="Arial" w:cs="Arial"/>
          <w:sz w:val="24"/>
          <w:szCs w:val="24"/>
        </w:rPr>
        <w:t xml:space="preserve">Таким образом, конструкция вида </w:t>
      </w:r>
      <w:r w:rsidRPr="00896876">
        <w:rPr>
          <w:rFonts w:ascii="Lucida Console" w:hAnsi="Lucida Console" w:cs="Arial"/>
          <w:b/>
          <w:color w:val="0000FF"/>
          <w:sz w:val="24"/>
          <w:szCs w:val="24"/>
          <w:lang w:val="en-US"/>
        </w:rPr>
        <w:t>use</w:t>
      </w:r>
      <w:r w:rsidRPr="00896876">
        <w:rPr>
          <w:rFonts w:ascii="Lucida Console" w:hAnsi="Lucida Console" w:cs="Arial"/>
          <w:color w:val="0000FF"/>
          <w:sz w:val="24"/>
          <w:szCs w:val="24"/>
        </w:rPr>
        <w:t xml:space="preserve"> </w:t>
      </w:r>
      <w:r w:rsidRPr="00896876">
        <w:rPr>
          <w:rFonts w:ascii="Lucida Console" w:hAnsi="Lucida Console" w:cs="Arial"/>
          <w:color w:val="0000FF"/>
          <w:sz w:val="24"/>
          <w:szCs w:val="24"/>
          <w:lang w:val="en-US"/>
        </w:rPr>
        <w:t>X</w:t>
      </w:r>
      <w:r>
        <w:rPr>
          <w:rFonts w:ascii="Arial" w:hAnsi="Arial" w:cs="Arial"/>
          <w:sz w:val="24"/>
          <w:szCs w:val="24"/>
        </w:rPr>
        <w:t xml:space="preserve"> может представлять собой либо объявление на самом внешнем уровне исходного текста (как показано в предыдущем подразделе – вне объявлений контейнеров или подпрограмм), либо быть частью частью заголовка контейнера, либо частью заголовка </w:t>
      </w:r>
      <w:r>
        <w:rPr>
          <w:rFonts w:ascii="Arial" w:hAnsi="Arial" w:cs="Arial"/>
          <w:sz w:val="24"/>
          <w:szCs w:val="24"/>
          <w:lang w:val="en-US"/>
        </w:rPr>
        <w:t>standalone</w:t>
      </w:r>
      <w:r w:rsidRPr="00C17CE2">
        <w:rPr>
          <w:rFonts w:ascii="Arial" w:hAnsi="Arial" w:cs="Arial"/>
          <w:sz w:val="24"/>
          <w:szCs w:val="24"/>
        </w:rPr>
        <w:t>-</w:t>
      </w:r>
      <w:r>
        <w:rPr>
          <w:rFonts w:ascii="Arial" w:hAnsi="Arial" w:cs="Arial"/>
          <w:sz w:val="24"/>
          <w:szCs w:val="24"/>
        </w:rPr>
        <w:t xml:space="preserve">подпрограммы (см. ниже). Фразу </w:t>
      </w:r>
      <w:r w:rsidRPr="00896876">
        <w:rPr>
          <w:rFonts w:ascii="Lucida Console" w:hAnsi="Lucida Console" w:cs="Arial"/>
          <w:b/>
          <w:color w:val="0000FF"/>
          <w:sz w:val="24"/>
          <w:szCs w:val="24"/>
          <w:lang w:val="en-US"/>
        </w:rPr>
        <w:t>use</w:t>
      </w:r>
      <w:r w:rsidRPr="00896876">
        <w:rPr>
          <w:rFonts w:ascii="Arial" w:hAnsi="Arial" w:cs="Arial"/>
          <w:sz w:val="24"/>
          <w:szCs w:val="24"/>
        </w:rPr>
        <w:t xml:space="preserve"> </w:t>
      </w:r>
      <w:r>
        <w:rPr>
          <w:rFonts w:ascii="Arial" w:hAnsi="Arial" w:cs="Arial"/>
          <w:sz w:val="24"/>
          <w:szCs w:val="24"/>
        </w:rPr>
        <w:t>нельзя использовать внутри контейнеров, подпрограмм или составных операторов.</w:t>
      </w:r>
    </w:p>
    <w:p w:rsidR="00B43594" w:rsidRPr="00B43594" w:rsidRDefault="00E53E1B" w:rsidP="00E53E1B">
      <w:pPr>
        <w:ind w:left="708"/>
        <w:rPr>
          <w:rFonts w:ascii="Arial" w:hAnsi="Arial" w:cs="Arial"/>
          <w:sz w:val="24"/>
          <w:szCs w:val="24"/>
        </w:rPr>
      </w:pPr>
      <w:r>
        <w:rPr>
          <w:rFonts w:ascii="Arial" w:hAnsi="Arial" w:cs="Arial"/>
          <w:b/>
          <w:i/>
          <w:sz w:val="24"/>
          <w:szCs w:val="24"/>
        </w:rPr>
        <w:t>Замечание</w:t>
      </w:r>
      <w:r w:rsidR="00B43594">
        <w:rPr>
          <w:rFonts w:ascii="Arial" w:hAnsi="Arial" w:cs="Arial"/>
          <w:b/>
          <w:i/>
          <w:sz w:val="24"/>
          <w:szCs w:val="24"/>
        </w:rPr>
        <w:t xml:space="preserve"> 1</w:t>
      </w:r>
      <w:r>
        <w:rPr>
          <w:rFonts w:ascii="Arial" w:hAnsi="Arial" w:cs="Arial"/>
          <w:sz w:val="24"/>
          <w:szCs w:val="24"/>
        </w:rPr>
        <w:t xml:space="preserve">. Вообще говоря, конструкция вида </w:t>
      </w:r>
      <w:r w:rsidRPr="00282280">
        <w:rPr>
          <w:rFonts w:ascii="Lucida Console" w:hAnsi="Lucida Console" w:cs="Arial"/>
          <w:b/>
          <w:color w:val="0000FF"/>
          <w:sz w:val="24"/>
          <w:szCs w:val="24"/>
          <w:lang w:val="en-US"/>
        </w:rPr>
        <w:t>use</w:t>
      </w:r>
      <w:r w:rsidRPr="00282280">
        <w:rPr>
          <w:rFonts w:ascii="Lucida Console" w:hAnsi="Lucida Console" w:cs="Arial"/>
          <w:color w:val="0000FF"/>
          <w:sz w:val="24"/>
          <w:szCs w:val="24"/>
        </w:rPr>
        <w:t xml:space="preserve"> </w:t>
      </w:r>
      <w:r w:rsidRPr="00282280">
        <w:rPr>
          <w:rFonts w:ascii="Lucida Console" w:hAnsi="Lucida Console" w:cs="Arial"/>
          <w:color w:val="0000FF"/>
          <w:sz w:val="24"/>
          <w:szCs w:val="24"/>
          <w:lang w:val="en-US"/>
        </w:rPr>
        <w:t>X</w:t>
      </w:r>
      <w:r w:rsidRPr="00282280">
        <w:rPr>
          <w:rFonts w:ascii="Arial" w:hAnsi="Arial" w:cs="Arial"/>
          <w:sz w:val="24"/>
          <w:szCs w:val="24"/>
        </w:rPr>
        <w:t xml:space="preserve"> </w:t>
      </w:r>
      <w:r>
        <w:rPr>
          <w:rFonts w:ascii="Arial" w:hAnsi="Arial" w:cs="Arial"/>
          <w:sz w:val="24"/>
          <w:szCs w:val="24"/>
        </w:rPr>
        <w:t xml:space="preserve">не является обязательной. Если в контейнере или в </w:t>
      </w:r>
      <w:r>
        <w:rPr>
          <w:rFonts w:ascii="Arial" w:hAnsi="Arial" w:cs="Arial"/>
          <w:sz w:val="24"/>
          <w:szCs w:val="24"/>
          <w:lang w:val="en-US"/>
        </w:rPr>
        <w:t>standalone</w:t>
      </w:r>
      <w:r w:rsidRPr="00E53E1B">
        <w:rPr>
          <w:rFonts w:ascii="Arial" w:hAnsi="Arial" w:cs="Arial"/>
          <w:sz w:val="24"/>
          <w:szCs w:val="24"/>
        </w:rPr>
        <w:t>-</w:t>
      </w:r>
      <w:r>
        <w:rPr>
          <w:rFonts w:ascii="Arial" w:hAnsi="Arial" w:cs="Arial"/>
          <w:sz w:val="24"/>
          <w:szCs w:val="24"/>
        </w:rPr>
        <w:t xml:space="preserve">подпрограмме </w:t>
      </w:r>
      <w:r w:rsidR="00B43594">
        <w:rPr>
          <w:rFonts w:ascii="Arial" w:hAnsi="Arial" w:cs="Arial"/>
          <w:sz w:val="24"/>
          <w:szCs w:val="24"/>
        </w:rPr>
        <w:t xml:space="preserve">используется квалифицированное имя вида </w:t>
      </w:r>
      <w:r w:rsidR="00B43594" w:rsidRPr="00B43594">
        <w:rPr>
          <w:rFonts w:ascii="Lucida Console" w:hAnsi="Lucida Console" w:cs="Arial"/>
          <w:color w:val="0000FF"/>
          <w:sz w:val="24"/>
          <w:szCs w:val="24"/>
          <w:lang w:val="en-US"/>
        </w:rPr>
        <w:t>X</w:t>
      </w:r>
      <w:r w:rsidR="00B43594" w:rsidRPr="00B43594">
        <w:rPr>
          <w:rFonts w:ascii="Lucida Console" w:hAnsi="Lucida Console" w:cs="Arial"/>
          <w:color w:val="0000FF"/>
          <w:sz w:val="24"/>
          <w:szCs w:val="24"/>
        </w:rPr>
        <w:t>.</w:t>
      </w:r>
      <w:r w:rsidR="00B43594" w:rsidRPr="00B43594">
        <w:rPr>
          <w:rFonts w:ascii="Lucida Console" w:hAnsi="Lucida Console" w:cs="Arial"/>
          <w:color w:val="0000FF"/>
          <w:sz w:val="24"/>
          <w:szCs w:val="24"/>
          <w:lang w:val="en-US"/>
        </w:rPr>
        <w:t>object</w:t>
      </w:r>
      <w:r w:rsidR="00B43594">
        <w:rPr>
          <w:rFonts w:ascii="Arial" w:hAnsi="Arial" w:cs="Arial"/>
          <w:sz w:val="24"/>
          <w:szCs w:val="24"/>
        </w:rPr>
        <w:t xml:space="preserve"> без указания имени </w:t>
      </w:r>
      <w:r w:rsidR="00B43594" w:rsidRPr="00B43594">
        <w:rPr>
          <w:rFonts w:ascii="Lucida Console" w:hAnsi="Lucida Console" w:cs="Arial"/>
          <w:color w:val="0000FF"/>
          <w:sz w:val="24"/>
          <w:szCs w:val="24"/>
          <w:lang w:val="en-US"/>
        </w:rPr>
        <w:t>X</w:t>
      </w:r>
      <w:r w:rsidR="00B43594" w:rsidRPr="00B43594">
        <w:rPr>
          <w:rFonts w:ascii="Arial" w:hAnsi="Arial" w:cs="Arial"/>
          <w:sz w:val="24"/>
          <w:szCs w:val="24"/>
        </w:rPr>
        <w:t xml:space="preserve"> </w:t>
      </w:r>
      <w:r w:rsidR="00B43594">
        <w:rPr>
          <w:rFonts w:ascii="Arial" w:hAnsi="Arial" w:cs="Arial"/>
          <w:sz w:val="24"/>
          <w:szCs w:val="24"/>
        </w:rPr>
        <w:t xml:space="preserve">в фразе </w:t>
      </w:r>
      <w:r w:rsidR="00B43594" w:rsidRPr="00B43594">
        <w:rPr>
          <w:rFonts w:ascii="Lucida Console" w:hAnsi="Lucida Console" w:cs="Arial"/>
          <w:b/>
          <w:color w:val="0000FF"/>
          <w:sz w:val="24"/>
          <w:szCs w:val="24"/>
          <w:lang w:val="en-US"/>
        </w:rPr>
        <w:t>use</w:t>
      </w:r>
      <w:r w:rsidR="00B43594">
        <w:rPr>
          <w:rFonts w:ascii="Arial" w:hAnsi="Arial" w:cs="Arial"/>
          <w:sz w:val="24"/>
          <w:szCs w:val="24"/>
        </w:rPr>
        <w:t xml:space="preserve">, то компилятор попытается идентифицировать имя </w:t>
      </w:r>
      <w:r w:rsidR="00B43594" w:rsidRPr="00B43594">
        <w:rPr>
          <w:rFonts w:ascii="Lucida Console" w:hAnsi="Lucida Console" w:cs="Arial"/>
          <w:color w:val="0000FF"/>
          <w:sz w:val="24"/>
          <w:szCs w:val="24"/>
          <w:lang w:val="en-US"/>
        </w:rPr>
        <w:t>X</w:t>
      </w:r>
      <w:r w:rsidR="00B43594" w:rsidRPr="00B43594">
        <w:rPr>
          <w:rFonts w:ascii="Arial" w:hAnsi="Arial" w:cs="Arial"/>
          <w:sz w:val="24"/>
          <w:szCs w:val="24"/>
        </w:rPr>
        <w:t xml:space="preserve"> </w:t>
      </w:r>
      <w:r w:rsidR="00B43594">
        <w:rPr>
          <w:rFonts w:ascii="Arial" w:hAnsi="Arial" w:cs="Arial"/>
          <w:sz w:val="24"/>
          <w:szCs w:val="24"/>
        </w:rPr>
        <w:t xml:space="preserve">как имя некоторого контейнера (найдя его объявление в программе или его упоминание в конфигурационном файле). Если идентификация успешна, то описанная выше семантика </w:t>
      </w:r>
      <w:r w:rsidR="00B43594" w:rsidRPr="00B43594">
        <w:rPr>
          <w:rFonts w:ascii="Lucida Console" w:hAnsi="Lucida Console" w:cs="Arial"/>
          <w:b/>
          <w:color w:val="0000FF"/>
          <w:sz w:val="24"/>
          <w:szCs w:val="24"/>
          <w:lang w:val="en-US"/>
        </w:rPr>
        <w:t>use</w:t>
      </w:r>
      <w:r w:rsidR="00B43594" w:rsidRPr="00B43594">
        <w:rPr>
          <w:rFonts w:ascii="Arial" w:hAnsi="Arial" w:cs="Arial"/>
          <w:sz w:val="24"/>
          <w:szCs w:val="24"/>
        </w:rPr>
        <w:t xml:space="preserve"> </w:t>
      </w:r>
      <w:r w:rsidR="00B43594">
        <w:rPr>
          <w:rFonts w:ascii="Arial" w:hAnsi="Arial" w:cs="Arial"/>
          <w:sz w:val="24"/>
          <w:szCs w:val="24"/>
        </w:rPr>
        <w:t xml:space="preserve">реализуется по умолчанию для ближайшего к месту использования контекста (то есть, либо для </w:t>
      </w:r>
      <w:r w:rsidR="00B43594">
        <w:rPr>
          <w:rFonts w:ascii="Arial" w:hAnsi="Arial" w:cs="Arial"/>
          <w:sz w:val="24"/>
          <w:szCs w:val="24"/>
          <w:lang w:val="en-US"/>
        </w:rPr>
        <w:t>standalone</w:t>
      </w:r>
      <w:r w:rsidR="00B43594" w:rsidRPr="00B43594">
        <w:rPr>
          <w:rFonts w:ascii="Arial" w:hAnsi="Arial" w:cs="Arial"/>
          <w:sz w:val="24"/>
          <w:szCs w:val="24"/>
        </w:rPr>
        <w:t>-</w:t>
      </w:r>
      <w:r w:rsidR="00B43594">
        <w:rPr>
          <w:rFonts w:ascii="Arial" w:hAnsi="Arial" w:cs="Arial"/>
          <w:sz w:val="24"/>
          <w:szCs w:val="24"/>
        </w:rPr>
        <w:t>процедуры, либо для контейнера, в пределах которого встретилось квалифицированное имя).</w:t>
      </w:r>
    </w:p>
    <w:p w:rsidR="00E53E1B" w:rsidRDefault="00B63D12" w:rsidP="00B63D12">
      <w:pPr>
        <w:rPr>
          <w:rFonts w:ascii="Arial" w:hAnsi="Arial" w:cs="Arial"/>
          <w:sz w:val="24"/>
          <w:szCs w:val="24"/>
        </w:rPr>
      </w:pPr>
      <w:r>
        <w:rPr>
          <w:rFonts w:ascii="Arial" w:hAnsi="Arial" w:cs="Arial"/>
          <w:sz w:val="24"/>
          <w:szCs w:val="24"/>
        </w:rPr>
        <w:t>Следует специально отметить, что</w:t>
      </w:r>
      <w:r w:rsidR="00E53E1B">
        <w:rPr>
          <w:rFonts w:ascii="Arial" w:hAnsi="Arial" w:cs="Arial"/>
          <w:sz w:val="24"/>
          <w:szCs w:val="24"/>
        </w:rPr>
        <w:t xml:space="preserve"> наличие фразы</w:t>
      </w:r>
      <w:r>
        <w:rPr>
          <w:rFonts w:ascii="Arial" w:hAnsi="Arial" w:cs="Arial"/>
          <w:sz w:val="24"/>
          <w:szCs w:val="24"/>
        </w:rPr>
        <w:t xml:space="preserve"> </w:t>
      </w:r>
      <w:r w:rsidRPr="00B63D12">
        <w:rPr>
          <w:rFonts w:ascii="Lucida Console" w:hAnsi="Lucida Console" w:cs="Arial"/>
          <w:b/>
          <w:color w:val="0000FF"/>
          <w:sz w:val="24"/>
          <w:szCs w:val="24"/>
          <w:lang w:val="en-US"/>
        </w:rPr>
        <w:t>use</w:t>
      </w:r>
      <w:r w:rsidR="00E53E1B">
        <w:rPr>
          <w:rFonts w:ascii="Arial" w:hAnsi="Arial" w:cs="Arial"/>
          <w:sz w:val="24"/>
          <w:szCs w:val="24"/>
        </w:rPr>
        <w:t xml:space="preserve"> не означает, что</w:t>
      </w:r>
      <w:r>
        <w:rPr>
          <w:rFonts w:ascii="Arial" w:hAnsi="Arial" w:cs="Arial"/>
          <w:sz w:val="24"/>
          <w:szCs w:val="24"/>
        </w:rPr>
        <w:t xml:space="preserve"> атрибуты указанного контейнера</w:t>
      </w:r>
      <w:r w:rsidR="00E53E1B" w:rsidRPr="00282280">
        <w:rPr>
          <w:rFonts w:ascii="Arial" w:hAnsi="Arial" w:cs="Arial"/>
          <w:sz w:val="24"/>
          <w:szCs w:val="24"/>
        </w:rPr>
        <w:t xml:space="preserve"> </w:t>
      </w:r>
      <w:r w:rsidR="00E53E1B">
        <w:rPr>
          <w:rFonts w:ascii="Arial" w:hAnsi="Arial" w:cs="Arial"/>
          <w:sz w:val="24"/>
          <w:szCs w:val="24"/>
        </w:rPr>
        <w:t>буд</w:t>
      </w:r>
      <w:r>
        <w:rPr>
          <w:rFonts w:ascii="Arial" w:hAnsi="Arial" w:cs="Arial"/>
          <w:sz w:val="24"/>
          <w:szCs w:val="24"/>
        </w:rPr>
        <w:t>у</w:t>
      </w:r>
      <w:r w:rsidR="00E53E1B">
        <w:rPr>
          <w:rFonts w:ascii="Arial" w:hAnsi="Arial" w:cs="Arial"/>
          <w:sz w:val="24"/>
          <w:szCs w:val="24"/>
        </w:rPr>
        <w:t>т доступен по сво</w:t>
      </w:r>
      <w:r>
        <w:rPr>
          <w:rFonts w:ascii="Arial" w:hAnsi="Arial" w:cs="Arial"/>
          <w:sz w:val="24"/>
          <w:szCs w:val="24"/>
        </w:rPr>
        <w:t>им</w:t>
      </w:r>
      <w:r w:rsidR="00E53E1B">
        <w:rPr>
          <w:rFonts w:ascii="Arial" w:hAnsi="Arial" w:cs="Arial"/>
          <w:sz w:val="24"/>
          <w:szCs w:val="24"/>
        </w:rPr>
        <w:t xml:space="preserve"> коротк</w:t>
      </w:r>
      <w:r>
        <w:rPr>
          <w:rFonts w:ascii="Arial" w:hAnsi="Arial" w:cs="Arial"/>
          <w:sz w:val="24"/>
          <w:szCs w:val="24"/>
        </w:rPr>
        <w:t>и</w:t>
      </w:r>
      <w:r w:rsidR="00E53E1B">
        <w:rPr>
          <w:rFonts w:ascii="Arial" w:hAnsi="Arial" w:cs="Arial"/>
          <w:sz w:val="24"/>
          <w:szCs w:val="24"/>
        </w:rPr>
        <w:t>м имен</w:t>
      </w:r>
      <w:r>
        <w:rPr>
          <w:rFonts w:ascii="Arial" w:hAnsi="Arial" w:cs="Arial"/>
          <w:sz w:val="24"/>
          <w:szCs w:val="24"/>
        </w:rPr>
        <w:t>ам</w:t>
      </w:r>
      <w:r w:rsidR="00E53E1B">
        <w:rPr>
          <w:rFonts w:ascii="Arial" w:hAnsi="Arial" w:cs="Arial"/>
          <w:sz w:val="24"/>
          <w:szCs w:val="24"/>
        </w:rPr>
        <w:t>. Общее правило заключается в том, что ресурсы контейнера</w:t>
      </w:r>
      <w:r w:rsidR="00B43594">
        <w:rPr>
          <w:rFonts w:ascii="Arial" w:hAnsi="Arial" w:cs="Arial"/>
          <w:sz w:val="24"/>
          <w:szCs w:val="24"/>
        </w:rPr>
        <w:t xml:space="preserve"> всегда должны квалифицироваться именем этого контейнера. Представляется, что такая практика будет приводить к большей читабельности и понятности текста программы и приведет к недопущению случайных конфликотов имен.</w:t>
      </w:r>
    </w:p>
    <w:p w:rsidR="00E53E1B" w:rsidRPr="002373F3" w:rsidRDefault="00E53E1B" w:rsidP="00E53E1B">
      <w:pPr>
        <w:ind w:left="708"/>
        <w:rPr>
          <w:rFonts w:ascii="Arial" w:hAnsi="Arial" w:cs="Arial"/>
          <w:sz w:val="24"/>
          <w:szCs w:val="24"/>
        </w:rPr>
      </w:pPr>
      <w:r>
        <w:rPr>
          <w:rFonts w:ascii="Arial" w:hAnsi="Arial" w:cs="Arial"/>
          <w:b/>
          <w:i/>
          <w:sz w:val="24"/>
          <w:szCs w:val="24"/>
        </w:rPr>
        <w:lastRenderedPageBreak/>
        <w:t>Замечание</w:t>
      </w:r>
      <w:r w:rsidR="00B43594">
        <w:rPr>
          <w:rFonts w:ascii="Arial" w:hAnsi="Arial" w:cs="Arial"/>
          <w:b/>
          <w:i/>
          <w:sz w:val="24"/>
          <w:szCs w:val="24"/>
        </w:rPr>
        <w:t xml:space="preserve"> 2</w:t>
      </w:r>
      <w:r w:rsidRPr="002373F3">
        <w:rPr>
          <w:rFonts w:ascii="Arial" w:hAnsi="Arial" w:cs="Arial"/>
          <w:sz w:val="24"/>
          <w:szCs w:val="24"/>
        </w:rPr>
        <w:t>.</w:t>
      </w:r>
      <w:r>
        <w:rPr>
          <w:rFonts w:ascii="Arial" w:hAnsi="Arial" w:cs="Arial"/>
          <w:sz w:val="24"/>
          <w:szCs w:val="24"/>
        </w:rPr>
        <w:t xml:space="preserve"> Связывание имени контейнера, заданного в фразе </w:t>
      </w:r>
      <w:r w:rsidRPr="00C17CE2">
        <w:rPr>
          <w:rFonts w:ascii="Lucida Console" w:hAnsi="Lucida Console" w:cs="Arial"/>
          <w:b/>
          <w:color w:val="0000FF"/>
          <w:sz w:val="24"/>
          <w:szCs w:val="24"/>
          <w:lang w:val="en-US"/>
        </w:rPr>
        <w:t>use</w:t>
      </w:r>
      <w:r>
        <w:rPr>
          <w:rFonts w:ascii="Arial" w:hAnsi="Arial" w:cs="Arial"/>
          <w:sz w:val="24"/>
          <w:szCs w:val="24"/>
        </w:rPr>
        <w:t>, с расположением этого контейнера (либо его исходного текста, либо кодового образа) на физическом носителе, производится вне программы (посредством конфигурационного файла).</w:t>
      </w:r>
    </w:p>
    <w:p w:rsidR="00C17CE2" w:rsidRDefault="00C17CE2" w:rsidP="00282280">
      <w:pPr>
        <w:rPr>
          <w:rFonts w:ascii="Arial" w:hAnsi="Arial" w:cs="Arial"/>
          <w:sz w:val="24"/>
          <w:szCs w:val="24"/>
        </w:rPr>
      </w:pPr>
      <w:r w:rsidRPr="00C17CE2">
        <w:rPr>
          <w:rFonts w:ascii="Arial" w:hAnsi="Arial" w:cs="Arial"/>
          <w:sz w:val="24"/>
          <w:szCs w:val="24"/>
        </w:rPr>
        <w:t>Помимо указания</w:t>
      </w:r>
      <w:r>
        <w:rPr>
          <w:rFonts w:ascii="Arial" w:hAnsi="Arial" w:cs="Arial"/>
          <w:sz w:val="24"/>
          <w:szCs w:val="24"/>
        </w:rPr>
        <w:t xml:space="preserve"> на использование контейнера в укачестве поставщика ресурсов, фраза </w:t>
      </w:r>
      <w:r w:rsidRPr="00E53E1B">
        <w:rPr>
          <w:rFonts w:ascii="Lucida Console" w:hAnsi="Lucida Console" w:cs="Arial"/>
          <w:b/>
          <w:color w:val="0000FF"/>
          <w:sz w:val="24"/>
          <w:szCs w:val="24"/>
          <w:lang w:val="en-US"/>
        </w:rPr>
        <w:t>use</w:t>
      </w:r>
      <w:r w:rsidRPr="00C17CE2">
        <w:rPr>
          <w:rFonts w:ascii="Arial" w:hAnsi="Arial" w:cs="Arial"/>
          <w:sz w:val="24"/>
          <w:szCs w:val="24"/>
        </w:rPr>
        <w:t xml:space="preserve"> </w:t>
      </w:r>
      <w:r>
        <w:rPr>
          <w:rFonts w:ascii="Arial" w:hAnsi="Arial" w:cs="Arial"/>
          <w:sz w:val="24"/>
          <w:szCs w:val="24"/>
        </w:rPr>
        <w:t>может использоваться для задания синонима для используемого контейнера, например:</w:t>
      </w:r>
    </w:p>
    <w:p w:rsidR="00C17CE2" w:rsidRPr="00E53E1B" w:rsidRDefault="00C17CE2" w:rsidP="00E53E1B">
      <w:pPr>
        <w:ind w:left="708"/>
        <w:rPr>
          <w:rFonts w:ascii="Lucida Console" w:hAnsi="Lucida Console" w:cs="Arial"/>
          <w:color w:val="0000FF"/>
          <w:sz w:val="24"/>
          <w:szCs w:val="24"/>
          <w:lang w:val="en-US"/>
        </w:rPr>
      </w:pPr>
      <w:proofErr w:type="gramStart"/>
      <w:r w:rsidRPr="00E53E1B">
        <w:rPr>
          <w:rFonts w:ascii="Lucida Console" w:hAnsi="Lucida Console" w:cs="Arial"/>
          <w:b/>
          <w:color w:val="0000FF"/>
          <w:sz w:val="24"/>
          <w:szCs w:val="24"/>
          <w:lang w:val="en-US"/>
        </w:rPr>
        <w:t>unit</w:t>
      </w:r>
      <w:proofErr w:type="gramEnd"/>
      <w:r w:rsidRPr="00E53E1B">
        <w:rPr>
          <w:rFonts w:ascii="Lucida Console" w:hAnsi="Lucida Console" w:cs="Arial"/>
          <w:color w:val="0000FF"/>
          <w:sz w:val="24"/>
          <w:szCs w:val="24"/>
          <w:lang w:val="en-US"/>
        </w:rPr>
        <w:t xml:space="preserve"> </w:t>
      </w:r>
      <w:proofErr w:type="spellStart"/>
      <w:r w:rsidRPr="00E53E1B">
        <w:rPr>
          <w:rFonts w:ascii="Lucida Console" w:hAnsi="Lucida Console" w:cs="Arial"/>
          <w:color w:val="0000FF"/>
          <w:sz w:val="24"/>
          <w:szCs w:val="24"/>
          <w:lang w:val="en-US"/>
        </w:rPr>
        <w:t>VeryVeryLongNameForTheUnit</w:t>
      </w:r>
      <w:proofErr w:type="spellEnd"/>
      <w:r w:rsidRPr="00E53E1B">
        <w:rPr>
          <w:rFonts w:ascii="Lucida Console" w:hAnsi="Lucida Console" w:cs="Arial"/>
          <w:color w:val="0000FF"/>
          <w:sz w:val="24"/>
          <w:szCs w:val="24"/>
          <w:lang w:val="en-US"/>
        </w:rPr>
        <w:t xml:space="preserve"> </w:t>
      </w:r>
      <w:r w:rsidRPr="00E53E1B">
        <w:rPr>
          <w:rFonts w:ascii="Lucida Console" w:hAnsi="Lucida Console" w:cs="Arial"/>
          <w:b/>
          <w:color w:val="0000FF"/>
          <w:sz w:val="24"/>
          <w:szCs w:val="24"/>
          <w:lang w:val="en-US"/>
        </w:rPr>
        <w:t>is</w:t>
      </w:r>
      <w:r w:rsidRPr="00E53E1B">
        <w:rPr>
          <w:rFonts w:ascii="Lucida Console" w:hAnsi="Lucida Console" w:cs="Arial"/>
          <w:color w:val="0000FF"/>
          <w:sz w:val="24"/>
          <w:szCs w:val="24"/>
          <w:lang w:val="en-US"/>
        </w:rPr>
        <w:br/>
        <w:t xml:space="preserve">    ...</w:t>
      </w:r>
      <w:r w:rsidRPr="00E53E1B">
        <w:rPr>
          <w:rFonts w:ascii="Lucida Console" w:hAnsi="Lucida Console" w:cs="Arial"/>
          <w:color w:val="0000FF"/>
          <w:sz w:val="24"/>
          <w:szCs w:val="24"/>
          <w:lang w:val="en-US"/>
        </w:rPr>
        <w:br/>
      </w:r>
      <w:r w:rsidRPr="00E53E1B">
        <w:rPr>
          <w:rFonts w:ascii="Lucida Console" w:hAnsi="Lucida Console" w:cs="Arial"/>
          <w:b/>
          <w:color w:val="0000FF"/>
          <w:sz w:val="24"/>
          <w:szCs w:val="24"/>
          <w:lang w:val="en-US"/>
        </w:rPr>
        <w:t>end</w:t>
      </w:r>
    </w:p>
    <w:p w:rsidR="00C17CE2" w:rsidRPr="004F5FAC" w:rsidRDefault="00C17CE2" w:rsidP="00E53E1B">
      <w:pPr>
        <w:ind w:left="708"/>
        <w:rPr>
          <w:rFonts w:ascii="Lucida Console" w:hAnsi="Lucida Console" w:cs="Arial"/>
          <w:color w:val="0000FF"/>
          <w:sz w:val="24"/>
          <w:szCs w:val="24"/>
        </w:rPr>
      </w:pPr>
      <w:proofErr w:type="gramStart"/>
      <w:r w:rsidRPr="00E53E1B">
        <w:rPr>
          <w:rFonts w:ascii="Lucida Console" w:hAnsi="Lucida Console" w:cs="Arial"/>
          <w:b/>
          <w:color w:val="0000FF"/>
          <w:sz w:val="24"/>
          <w:szCs w:val="24"/>
          <w:lang w:val="en-US"/>
        </w:rPr>
        <w:t>unit</w:t>
      </w:r>
      <w:proofErr w:type="gramEnd"/>
      <w:r w:rsidRPr="00E53E1B">
        <w:rPr>
          <w:rFonts w:ascii="Lucida Console" w:hAnsi="Lucida Console" w:cs="Arial"/>
          <w:color w:val="0000FF"/>
          <w:sz w:val="24"/>
          <w:szCs w:val="24"/>
          <w:lang w:val="en-US"/>
        </w:rPr>
        <w:t xml:space="preserve"> A</w:t>
      </w:r>
      <w:r w:rsidR="00B63D12" w:rsidRPr="00B63D12">
        <w:rPr>
          <w:rFonts w:ascii="Lucida Console" w:hAnsi="Lucida Console" w:cs="Arial"/>
          <w:color w:val="0000FF"/>
          <w:sz w:val="24"/>
          <w:szCs w:val="24"/>
          <w:lang w:val="en-US"/>
        </w:rPr>
        <w:br/>
      </w:r>
      <w:r w:rsidRPr="00E53E1B">
        <w:rPr>
          <w:rFonts w:ascii="Lucida Console" w:hAnsi="Lucida Console" w:cs="Arial"/>
          <w:color w:val="0000FF"/>
          <w:sz w:val="24"/>
          <w:szCs w:val="24"/>
          <w:lang w:val="en-US"/>
        </w:rPr>
        <w:t xml:space="preserve"> </w:t>
      </w:r>
      <w:r w:rsidR="00B63D12" w:rsidRPr="00B63D12">
        <w:rPr>
          <w:rFonts w:ascii="Lucida Console" w:hAnsi="Lucida Console" w:cs="Arial"/>
          <w:color w:val="0000FF"/>
          <w:sz w:val="24"/>
          <w:szCs w:val="24"/>
          <w:lang w:val="en-US"/>
        </w:rPr>
        <w:t xml:space="preserve">   </w:t>
      </w:r>
      <w:r w:rsidRPr="00E53E1B">
        <w:rPr>
          <w:rFonts w:ascii="Lucida Console" w:hAnsi="Lucida Console" w:cs="Arial"/>
          <w:b/>
          <w:color w:val="0000FF"/>
          <w:sz w:val="24"/>
          <w:szCs w:val="24"/>
          <w:lang w:val="en-US"/>
        </w:rPr>
        <w:t>use</w:t>
      </w:r>
      <w:r w:rsidRPr="00E53E1B">
        <w:rPr>
          <w:rFonts w:ascii="Lucida Console" w:hAnsi="Lucida Console" w:cs="Arial"/>
          <w:color w:val="0000FF"/>
          <w:sz w:val="24"/>
          <w:szCs w:val="24"/>
          <w:lang w:val="en-US"/>
        </w:rPr>
        <w:t xml:space="preserve"> </w:t>
      </w:r>
      <w:proofErr w:type="spellStart"/>
      <w:r w:rsidRPr="00E53E1B">
        <w:rPr>
          <w:rFonts w:ascii="Lucida Console" w:hAnsi="Lucida Console" w:cs="Arial"/>
          <w:color w:val="0000FF"/>
          <w:sz w:val="24"/>
          <w:szCs w:val="24"/>
          <w:lang w:val="en-US"/>
        </w:rPr>
        <w:t>VeryVeryLongNameForTheUnit</w:t>
      </w:r>
      <w:proofErr w:type="spellEnd"/>
      <w:r w:rsidRPr="00E53E1B">
        <w:rPr>
          <w:rFonts w:ascii="Lucida Console" w:hAnsi="Lucida Console" w:cs="Arial"/>
          <w:color w:val="0000FF"/>
          <w:sz w:val="24"/>
          <w:szCs w:val="24"/>
          <w:lang w:val="en-US"/>
        </w:rPr>
        <w:t xml:space="preserve"> </w:t>
      </w:r>
      <w:r w:rsidRPr="00E53E1B">
        <w:rPr>
          <w:rFonts w:ascii="Lucida Console" w:hAnsi="Lucida Console" w:cs="Arial"/>
          <w:b/>
          <w:color w:val="0000FF"/>
          <w:sz w:val="24"/>
          <w:szCs w:val="24"/>
          <w:lang w:val="en-US"/>
        </w:rPr>
        <w:t>as</w:t>
      </w:r>
      <w:r w:rsidRPr="00E53E1B">
        <w:rPr>
          <w:rFonts w:ascii="Lucida Console" w:hAnsi="Lucida Console" w:cs="Arial"/>
          <w:color w:val="0000FF"/>
          <w:sz w:val="24"/>
          <w:szCs w:val="24"/>
          <w:lang w:val="en-US"/>
        </w:rPr>
        <w:t xml:space="preserve"> Short</w:t>
      </w:r>
      <w:r w:rsidR="00B63D12" w:rsidRPr="00B63D12">
        <w:rPr>
          <w:rFonts w:ascii="Lucida Console" w:hAnsi="Lucida Console" w:cs="Arial"/>
          <w:color w:val="0000FF"/>
          <w:sz w:val="24"/>
          <w:szCs w:val="24"/>
          <w:lang w:val="en-US"/>
        </w:rPr>
        <w:br/>
      </w:r>
      <w:r w:rsidRPr="00E53E1B">
        <w:rPr>
          <w:rFonts w:ascii="Lucida Console" w:hAnsi="Lucida Console" w:cs="Arial"/>
          <w:b/>
          <w:color w:val="0000FF"/>
          <w:sz w:val="24"/>
          <w:szCs w:val="24"/>
          <w:lang w:val="en-US"/>
        </w:rPr>
        <w:t>is</w:t>
      </w:r>
      <w:r w:rsidRPr="00E53E1B">
        <w:rPr>
          <w:rFonts w:ascii="Lucida Console" w:hAnsi="Lucida Console" w:cs="Arial"/>
          <w:color w:val="0000FF"/>
          <w:sz w:val="24"/>
          <w:szCs w:val="24"/>
          <w:lang w:val="en-US"/>
        </w:rPr>
        <w:br/>
        <w:t xml:space="preserve">    ...</w:t>
      </w:r>
      <w:proofErr w:type="spellStart"/>
      <w:r w:rsidRPr="00E53E1B">
        <w:rPr>
          <w:rFonts w:ascii="Lucida Console" w:hAnsi="Lucida Console" w:cs="Arial"/>
          <w:color w:val="0000FF"/>
          <w:sz w:val="24"/>
          <w:szCs w:val="24"/>
          <w:lang w:val="en-US"/>
        </w:rPr>
        <w:t>Short.object</w:t>
      </w:r>
      <w:proofErr w:type="spellEnd"/>
      <w:r w:rsidRPr="00E53E1B">
        <w:rPr>
          <w:rFonts w:ascii="Lucida Console" w:hAnsi="Lucida Console" w:cs="Arial"/>
          <w:color w:val="0000FF"/>
          <w:sz w:val="24"/>
          <w:szCs w:val="24"/>
          <w:lang w:val="en-US"/>
        </w:rPr>
        <w:t>...</w:t>
      </w:r>
      <w:r w:rsidRPr="00E53E1B">
        <w:rPr>
          <w:rFonts w:ascii="Lucida Console" w:hAnsi="Lucida Console" w:cs="Arial"/>
          <w:color w:val="0000FF"/>
          <w:sz w:val="24"/>
          <w:szCs w:val="24"/>
          <w:lang w:val="en-US"/>
        </w:rPr>
        <w:br/>
      </w:r>
      <w:r w:rsidRPr="00E53E1B">
        <w:rPr>
          <w:rFonts w:ascii="Lucida Console" w:hAnsi="Lucida Console" w:cs="Arial"/>
          <w:b/>
          <w:color w:val="0000FF"/>
          <w:sz w:val="24"/>
          <w:szCs w:val="24"/>
          <w:lang w:val="en-US"/>
        </w:rPr>
        <w:t>end</w:t>
      </w:r>
    </w:p>
    <w:p w:rsidR="00282280" w:rsidRDefault="00282280" w:rsidP="00282280">
      <w:pPr>
        <w:rPr>
          <w:rFonts w:ascii="Arial" w:hAnsi="Arial" w:cs="Arial"/>
          <w:b/>
          <w:sz w:val="24"/>
          <w:szCs w:val="24"/>
        </w:rPr>
      </w:pPr>
      <w:r w:rsidRPr="005F5641">
        <w:rPr>
          <w:rFonts w:ascii="Arial" w:hAnsi="Arial" w:cs="Arial"/>
          <w:b/>
          <w:sz w:val="24"/>
          <w:szCs w:val="24"/>
        </w:rPr>
        <w:t>Объекты контейнеров</w:t>
      </w:r>
      <w:r w:rsidR="00A90880">
        <w:rPr>
          <w:rFonts w:ascii="Arial" w:hAnsi="Arial" w:cs="Arial"/>
          <w:b/>
          <w:sz w:val="24"/>
          <w:szCs w:val="24"/>
        </w:rPr>
        <w:t xml:space="preserve"> (атрибуты)</w:t>
      </w:r>
      <w:r w:rsidRPr="005F5641">
        <w:rPr>
          <w:rFonts w:ascii="Arial" w:hAnsi="Arial" w:cs="Arial"/>
          <w:b/>
          <w:sz w:val="24"/>
          <w:szCs w:val="24"/>
        </w:rPr>
        <w:br/>
      </w:r>
      <w:r w:rsidRPr="005F5641">
        <w:rPr>
          <w:rFonts w:ascii="Arial" w:hAnsi="Arial" w:cs="Arial"/>
          <w:b/>
          <w:sz w:val="24"/>
          <w:szCs w:val="24"/>
          <w:lang w:val="en-US"/>
        </w:rPr>
        <w:t>In</w:t>
      </w:r>
      <w:r w:rsidRPr="005F5641">
        <w:rPr>
          <w:rFonts w:ascii="Arial" w:hAnsi="Arial" w:cs="Arial"/>
          <w:b/>
          <w:sz w:val="24"/>
          <w:szCs w:val="24"/>
        </w:rPr>
        <w:t>-</w:t>
      </w:r>
      <w:r w:rsidRPr="005F5641">
        <w:rPr>
          <w:rFonts w:ascii="Arial" w:hAnsi="Arial" w:cs="Arial"/>
          <w:b/>
          <w:sz w:val="24"/>
          <w:szCs w:val="24"/>
          <w:lang w:val="en-US"/>
        </w:rPr>
        <w:t>unit</w:t>
      </w:r>
      <w:r w:rsidRPr="005F5641">
        <w:rPr>
          <w:rFonts w:ascii="Arial" w:hAnsi="Arial" w:cs="Arial"/>
          <w:b/>
          <w:sz w:val="24"/>
          <w:szCs w:val="24"/>
        </w:rPr>
        <w:t xml:space="preserve"> </w:t>
      </w:r>
      <w:r w:rsidRPr="005F5641">
        <w:rPr>
          <w:rFonts w:ascii="Arial" w:hAnsi="Arial" w:cs="Arial"/>
          <w:b/>
          <w:sz w:val="24"/>
          <w:szCs w:val="24"/>
          <w:lang w:val="en-US"/>
        </w:rPr>
        <w:t>objects</w:t>
      </w:r>
    </w:p>
    <w:p w:rsidR="00D10F65" w:rsidRDefault="00D10F65" w:rsidP="00282280">
      <w:pPr>
        <w:rPr>
          <w:rFonts w:ascii="Arial" w:hAnsi="Arial" w:cs="Arial"/>
          <w:sz w:val="24"/>
          <w:szCs w:val="24"/>
        </w:rPr>
      </w:pPr>
      <w:r>
        <w:rPr>
          <w:rFonts w:ascii="Arial" w:hAnsi="Arial" w:cs="Arial"/>
          <w:sz w:val="24"/>
          <w:szCs w:val="24"/>
        </w:rPr>
        <w:t>В эту категорию попадают все объекты, объявленные как члены контейнера. Их область действия ограничена самим контейнером. В то же время механизм доступа к публичным членам контейнера определяется способом использования контейнера (</w:t>
      </w:r>
      <w:r w:rsidRPr="00D10F65">
        <w:rPr>
          <w:rFonts w:ascii="Arial" w:hAnsi="Arial" w:cs="Arial"/>
          <w:i/>
          <w:sz w:val="24"/>
          <w:szCs w:val="24"/>
        </w:rPr>
        <w:t>это принц</w:t>
      </w:r>
      <w:r w:rsidR="005B6826">
        <w:rPr>
          <w:rFonts w:ascii="Arial" w:hAnsi="Arial" w:cs="Arial"/>
          <w:i/>
          <w:sz w:val="24"/>
          <w:szCs w:val="24"/>
        </w:rPr>
        <w:t>и</w:t>
      </w:r>
      <w:r w:rsidRPr="00D10F65">
        <w:rPr>
          <w:rFonts w:ascii="Arial" w:hAnsi="Arial" w:cs="Arial"/>
          <w:i/>
          <w:sz w:val="24"/>
          <w:szCs w:val="24"/>
        </w:rPr>
        <w:t>пиальное положени</w:t>
      </w:r>
      <w:r w:rsidR="005F5641">
        <w:rPr>
          <w:rFonts w:ascii="Arial" w:hAnsi="Arial" w:cs="Arial"/>
          <w:i/>
          <w:sz w:val="24"/>
          <w:szCs w:val="24"/>
        </w:rPr>
        <w:t>е</w:t>
      </w:r>
      <w:r w:rsidRPr="00D10F65">
        <w:rPr>
          <w:rFonts w:ascii="Arial" w:hAnsi="Arial" w:cs="Arial"/>
          <w:i/>
          <w:sz w:val="24"/>
          <w:szCs w:val="24"/>
        </w:rPr>
        <w:t xml:space="preserve"> </w:t>
      </w:r>
      <w:r w:rsidR="005F5641">
        <w:rPr>
          <w:rFonts w:ascii="Arial" w:hAnsi="Arial" w:cs="Arial"/>
          <w:i/>
          <w:sz w:val="24"/>
          <w:szCs w:val="24"/>
        </w:rPr>
        <w:t>дизайна</w:t>
      </w:r>
      <w:r w:rsidRPr="00D10F65">
        <w:rPr>
          <w:rFonts w:ascii="Arial" w:hAnsi="Arial" w:cs="Arial"/>
          <w:i/>
          <w:sz w:val="24"/>
          <w:szCs w:val="24"/>
        </w:rPr>
        <w:t xml:space="preserve"> языка</w:t>
      </w:r>
      <w:r>
        <w:rPr>
          <w:rFonts w:ascii="Arial" w:hAnsi="Arial" w:cs="Arial"/>
          <w:sz w:val="24"/>
          <w:szCs w:val="24"/>
        </w:rPr>
        <w:t>)</w:t>
      </w:r>
      <w:r w:rsidR="00D80E4F">
        <w:rPr>
          <w:rFonts w:ascii="Arial" w:hAnsi="Arial" w:cs="Arial"/>
          <w:sz w:val="24"/>
          <w:szCs w:val="24"/>
        </w:rPr>
        <w:t>. Если контейнер используется как тип, например, в следующем объявлении:</w:t>
      </w:r>
    </w:p>
    <w:p w:rsidR="00D80E4F" w:rsidRPr="00D80E4F" w:rsidRDefault="00D80E4F" w:rsidP="00C95EEE">
      <w:pPr>
        <w:ind w:left="708"/>
        <w:rPr>
          <w:rFonts w:ascii="Lucida Console" w:hAnsi="Lucida Console" w:cs="Arial"/>
          <w:color w:val="0000FF"/>
          <w:sz w:val="24"/>
          <w:szCs w:val="24"/>
        </w:rPr>
      </w:pPr>
      <w:proofErr w:type="gramStart"/>
      <w:r w:rsidRPr="00D80E4F">
        <w:rPr>
          <w:rFonts w:ascii="Lucida Console" w:hAnsi="Lucida Console" w:cs="Arial"/>
          <w:color w:val="0000FF"/>
          <w:sz w:val="24"/>
          <w:szCs w:val="24"/>
          <w:lang w:val="en-US"/>
        </w:rPr>
        <w:t>x</w:t>
      </w:r>
      <w:proofErr w:type="gramEnd"/>
      <w:r w:rsidRPr="00D80E4F">
        <w:rPr>
          <w:rFonts w:ascii="Lucida Console" w:hAnsi="Lucida Console" w:cs="Arial"/>
          <w:color w:val="0000FF"/>
          <w:sz w:val="24"/>
          <w:szCs w:val="24"/>
        </w:rPr>
        <w:t xml:space="preserve">: </w:t>
      </w:r>
      <w:r w:rsidRPr="00D80E4F">
        <w:rPr>
          <w:rFonts w:ascii="Lucida Console" w:hAnsi="Lucida Console" w:cs="Arial"/>
          <w:color w:val="0000FF"/>
          <w:sz w:val="24"/>
          <w:szCs w:val="24"/>
          <w:lang w:val="en-US"/>
        </w:rPr>
        <w:t>X</w:t>
      </w:r>
    </w:p>
    <w:p w:rsidR="00D80E4F" w:rsidRDefault="00D80E4F" w:rsidP="00282280">
      <w:pPr>
        <w:rPr>
          <w:rFonts w:ascii="Arial" w:hAnsi="Arial" w:cs="Arial"/>
          <w:sz w:val="24"/>
          <w:szCs w:val="24"/>
        </w:rPr>
      </w:pPr>
      <w:r>
        <w:rPr>
          <w:rFonts w:ascii="Arial" w:hAnsi="Arial" w:cs="Arial"/>
          <w:sz w:val="24"/>
          <w:szCs w:val="24"/>
        </w:rPr>
        <w:t xml:space="preserve">то объекты из контейнера </w:t>
      </w:r>
      <w:r w:rsidRPr="005B6826">
        <w:rPr>
          <w:rFonts w:ascii="Lucida Console" w:hAnsi="Lucida Console" w:cs="Arial"/>
          <w:color w:val="0000FF"/>
          <w:sz w:val="24"/>
          <w:szCs w:val="24"/>
          <w:lang w:val="en-US"/>
        </w:rPr>
        <w:t>X</w:t>
      </w:r>
      <w:r w:rsidRPr="00D80E4F">
        <w:rPr>
          <w:rFonts w:ascii="Arial" w:hAnsi="Arial" w:cs="Arial"/>
          <w:sz w:val="24"/>
          <w:szCs w:val="24"/>
        </w:rPr>
        <w:t xml:space="preserve"> </w:t>
      </w:r>
      <w:r>
        <w:rPr>
          <w:rFonts w:ascii="Arial" w:hAnsi="Arial" w:cs="Arial"/>
          <w:sz w:val="24"/>
          <w:szCs w:val="24"/>
        </w:rPr>
        <w:t>доступны посредством их квалификации именем объекта этого типа, например:</w:t>
      </w:r>
    </w:p>
    <w:p w:rsidR="00D80E4F" w:rsidRPr="00896876" w:rsidRDefault="002373F3" w:rsidP="00C95EEE">
      <w:pPr>
        <w:ind w:left="708"/>
        <w:rPr>
          <w:rFonts w:ascii="Lucida Console" w:hAnsi="Lucida Console" w:cs="Arial"/>
          <w:color w:val="0000FF"/>
          <w:sz w:val="24"/>
          <w:szCs w:val="24"/>
        </w:rPr>
      </w:pPr>
      <w:proofErr w:type="gramStart"/>
      <w:r>
        <w:rPr>
          <w:rFonts w:ascii="Lucida Console" w:hAnsi="Lucida Console" w:cs="Arial"/>
          <w:color w:val="0000FF"/>
          <w:sz w:val="24"/>
          <w:szCs w:val="24"/>
          <w:lang w:val="en-US"/>
        </w:rPr>
        <w:t>a</w:t>
      </w:r>
      <w:proofErr w:type="gramEnd"/>
      <w:r w:rsidRPr="004F5FAC">
        <w:rPr>
          <w:rFonts w:ascii="Lucida Console" w:hAnsi="Lucida Console" w:cs="Arial"/>
          <w:color w:val="0000FF"/>
          <w:sz w:val="24"/>
          <w:szCs w:val="24"/>
        </w:rPr>
        <w:t xml:space="preserve">: </w:t>
      </w:r>
      <w:r>
        <w:rPr>
          <w:rFonts w:ascii="Lucida Console" w:hAnsi="Lucida Console" w:cs="Arial"/>
          <w:color w:val="0000FF"/>
          <w:sz w:val="24"/>
          <w:szCs w:val="24"/>
          <w:lang w:val="en-US"/>
        </w:rPr>
        <w:t>Integer</w:t>
      </w:r>
      <w:r w:rsidRPr="004F5FAC">
        <w:rPr>
          <w:rFonts w:ascii="Lucida Console" w:hAnsi="Lucida Console" w:cs="Arial"/>
          <w:color w:val="0000FF"/>
          <w:sz w:val="24"/>
          <w:szCs w:val="24"/>
        </w:rPr>
        <w:t xml:space="preserve"> </w:t>
      </w:r>
      <w:ins w:id="465" w:author="Kanatov Alexey" w:date="2016-04-13T20:43:00Z">
        <w:r w:rsidR="00DF503E">
          <w:rPr>
            <w:rFonts w:ascii="Lucida Console" w:hAnsi="Lucida Console" w:cs="Arial"/>
            <w:color w:val="0000FF"/>
            <w:sz w:val="24"/>
            <w:szCs w:val="24"/>
            <w:lang w:val="en-US"/>
          </w:rPr>
          <w:t>is</w:t>
        </w:r>
      </w:ins>
      <w:del w:id="466" w:author="Kanatov Alexey" w:date="2016-04-13T20:43:00Z">
        <w:r w:rsidRPr="004F5FAC" w:rsidDel="00DF503E">
          <w:rPr>
            <w:rFonts w:ascii="Lucida Console" w:hAnsi="Lucida Console" w:cs="Arial"/>
            <w:color w:val="0000FF"/>
            <w:sz w:val="24"/>
            <w:szCs w:val="24"/>
          </w:rPr>
          <w:delText>:=</w:delText>
        </w:r>
      </w:del>
      <w:r w:rsidRPr="004F5FAC">
        <w:rPr>
          <w:rFonts w:ascii="Lucida Console" w:hAnsi="Lucida Console" w:cs="Arial"/>
          <w:color w:val="0000FF"/>
          <w:sz w:val="24"/>
          <w:szCs w:val="24"/>
        </w:rPr>
        <w:t xml:space="preserve"> </w:t>
      </w:r>
      <w:r w:rsidR="00D80E4F" w:rsidRPr="00D80E4F">
        <w:rPr>
          <w:rFonts w:ascii="Lucida Console" w:hAnsi="Lucida Console" w:cs="Arial"/>
          <w:color w:val="0000FF"/>
          <w:sz w:val="24"/>
          <w:szCs w:val="24"/>
          <w:lang w:val="en-US"/>
        </w:rPr>
        <w:t>x</w:t>
      </w:r>
      <w:r w:rsidR="00D80E4F" w:rsidRPr="00741029">
        <w:rPr>
          <w:rFonts w:ascii="Lucida Console" w:hAnsi="Lucida Console" w:cs="Arial"/>
          <w:color w:val="0000FF"/>
          <w:sz w:val="24"/>
          <w:szCs w:val="24"/>
        </w:rPr>
        <w:t>.</w:t>
      </w:r>
      <w:r w:rsidR="00D80E4F" w:rsidRPr="00D80E4F">
        <w:rPr>
          <w:rFonts w:ascii="Lucida Console" w:hAnsi="Lucida Console" w:cs="Arial"/>
          <w:color w:val="0000FF"/>
          <w:sz w:val="24"/>
          <w:szCs w:val="24"/>
          <w:lang w:val="en-US"/>
        </w:rPr>
        <w:t>object</w:t>
      </w:r>
    </w:p>
    <w:p w:rsidR="00D80E4F" w:rsidRDefault="00D80E4F" w:rsidP="00282280">
      <w:pPr>
        <w:rPr>
          <w:rFonts w:ascii="Arial" w:hAnsi="Arial" w:cs="Arial"/>
          <w:sz w:val="24"/>
          <w:szCs w:val="24"/>
        </w:rPr>
      </w:pPr>
      <w:r>
        <w:rPr>
          <w:rFonts w:ascii="Arial" w:hAnsi="Arial" w:cs="Arial"/>
          <w:sz w:val="24"/>
          <w:szCs w:val="24"/>
        </w:rPr>
        <w:t>Если же</w:t>
      </w:r>
      <w:r w:rsidR="00741029">
        <w:rPr>
          <w:rFonts w:ascii="Arial" w:hAnsi="Arial" w:cs="Arial"/>
          <w:sz w:val="24"/>
          <w:szCs w:val="24"/>
        </w:rPr>
        <w:t xml:space="preserve"> контейнер используется как модуль (одиночный объект, «синглтон»), то его публичные члены доступны посредством квалификации именем самого контейнера</w:t>
      </w:r>
      <w:r w:rsidR="006848B8">
        <w:rPr>
          <w:rFonts w:ascii="Arial" w:hAnsi="Arial" w:cs="Arial"/>
          <w:sz w:val="24"/>
          <w:szCs w:val="24"/>
        </w:rPr>
        <w:t xml:space="preserve"> (об этом говорилось в предыдущем подразделе)</w:t>
      </w:r>
      <w:r w:rsidR="00741029">
        <w:rPr>
          <w:rFonts w:ascii="Arial" w:hAnsi="Arial" w:cs="Arial"/>
          <w:sz w:val="24"/>
          <w:szCs w:val="24"/>
        </w:rPr>
        <w:t>, например:</w:t>
      </w:r>
    </w:p>
    <w:p w:rsidR="00741029" w:rsidRPr="00DF503E" w:rsidRDefault="00F1401B" w:rsidP="00F1401B">
      <w:pPr>
        <w:ind w:left="708"/>
        <w:rPr>
          <w:rFonts w:ascii="Lucida Console" w:hAnsi="Lucida Console" w:cs="Arial"/>
          <w:color w:val="0000FF"/>
          <w:sz w:val="24"/>
          <w:szCs w:val="24"/>
          <w:rPrChange w:id="467" w:author="Kanatov Alexey" w:date="2016-04-13T20:43:00Z">
            <w:rPr>
              <w:rFonts w:ascii="Lucida Console" w:hAnsi="Lucida Console" w:cs="Arial"/>
              <w:color w:val="0000FF"/>
              <w:sz w:val="24"/>
              <w:szCs w:val="24"/>
              <w:lang w:val="en-US"/>
            </w:rPr>
          </w:rPrChange>
        </w:rPr>
      </w:pPr>
      <w:proofErr w:type="gramStart"/>
      <w:r w:rsidRPr="00F1401B">
        <w:rPr>
          <w:rFonts w:ascii="Lucida Console" w:hAnsi="Lucida Console" w:cs="Arial"/>
          <w:b/>
          <w:color w:val="0000FF"/>
          <w:sz w:val="24"/>
          <w:szCs w:val="24"/>
          <w:lang w:val="en-US"/>
        </w:rPr>
        <w:t>use</w:t>
      </w:r>
      <w:proofErr w:type="gramEnd"/>
      <w:r w:rsidR="00D318A5" w:rsidRPr="00896876">
        <w:rPr>
          <w:rFonts w:ascii="Lucida Console" w:hAnsi="Lucida Console" w:cs="Arial"/>
          <w:color w:val="0000FF"/>
          <w:sz w:val="24"/>
          <w:szCs w:val="24"/>
          <w:lang w:val="en-US"/>
        </w:rPr>
        <w:t xml:space="preserve"> </w:t>
      </w:r>
      <w:r w:rsidRPr="00F1401B">
        <w:rPr>
          <w:rFonts w:ascii="Lucida Console" w:hAnsi="Lucida Console" w:cs="Arial"/>
          <w:color w:val="0000FF"/>
          <w:sz w:val="24"/>
          <w:szCs w:val="24"/>
          <w:lang w:val="en-US"/>
        </w:rPr>
        <w:t>X</w:t>
      </w:r>
      <w:r w:rsidR="00D318A5" w:rsidRPr="00896876">
        <w:rPr>
          <w:rFonts w:ascii="Lucida Console" w:hAnsi="Lucida Console" w:cs="Arial"/>
          <w:color w:val="0000FF"/>
          <w:sz w:val="24"/>
          <w:szCs w:val="24"/>
          <w:lang w:val="en-US"/>
        </w:rPr>
        <w:br/>
        <w:t>...</w:t>
      </w:r>
      <w:r w:rsidR="00D318A5" w:rsidRPr="00896876">
        <w:rPr>
          <w:rFonts w:ascii="Lucida Console" w:hAnsi="Lucida Console" w:cs="Arial"/>
          <w:color w:val="0000FF"/>
          <w:sz w:val="24"/>
          <w:szCs w:val="24"/>
          <w:lang w:val="en-US"/>
        </w:rPr>
        <w:br/>
      </w:r>
      <w:r w:rsidRPr="00F1401B">
        <w:rPr>
          <w:rFonts w:ascii="Lucida Console" w:hAnsi="Lucida Console" w:cs="Arial"/>
          <w:color w:val="0000FF"/>
          <w:sz w:val="24"/>
          <w:szCs w:val="24"/>
          <w:lang w:val="en-US"/>
        </w:rPr>
        <w:t>foo</w:t>
      </w:r>
      <w:r w:rsidR="00D318A5" w:rsidRPr="00896876">
        <w:rPr>
          <w:rFonts w:ascii="Lucida Console" w:hAnsi="Lucida Console" w:cs="Arial"/>
          <w:color w:val="0000FF"/>
          <w:sz w:val="24"/>
          <w:szCs w:val="24"/>
          <w:lang w:val="en-US"/>
        </w:rPr>
        <w:t xml:space="preserve">(): </w:t>
      </w:r>
      <w:r w:rsidRPr="00F1401B">
        <w:rPr>
          <w:rFonts w:ascii="Lucida Console" w:hAnsi="Lucida Console" w:cs="Arial"/>
          <w:color w:val="0000FF"/>
          <w:sz w:val="24"/>
          <w:szCs w:val="24"/>
          <w:lang w:val="en-US"/>
        </w:rPr>
        <w:t>Integer</w:t>
      </w:r>
      <w:r w:rsidR="00D318A5" w:rsidRPr="00896876">
        <w:rPr>
          <w:rFonts w:ascii="Lucida Console" w:hAnsi="Lucida Console" w:cs="Arial"/>
          <w:color w:val="0000FF"/>
          <w:sz w:val="24"/>
          <w:szCs w:val="24"/>
          <w:lang w:val="en-US"/>
        </w:rPr>
        <w:t xml:space="preserve"> </w:t>
      </w:r>
      <w:r w:rsidRPr="00F1401B">
        <w:rPr>
          <w:rFonts w:ascii="Lucida Console" w:hAnsi="Lucida Console" w:cs="Arial"/>
          <w:b/>
          <w:color w:val="0000FF"/>
          <w:sz w:val="24"/>
          <w:szCs w:val="24"/>
          <w:lang w:val="en-US"/>
        </w:rPr>
        <w:t>is</w:t>
      </w:r>
      <w:r w:rsidR="00D318A5" w:rsidRPr="00896876">
        <w:rPr>
          <w:rFonts w:ascii="Lucida Console" w:hAnsi="Lucida Console" w:cs="Arial"/>
          <w:color w:val="0000FF"/>
          <w:sz w:val="24"/>
          <w:szCs w:val="24"/>
          <w:lang w:val="en-US"/>
        </w:rPr>
        <w:br/>
        <w:t xml:space="preserve">    ...</w:t>
      </w:r>
      <w:r w:rsidR="00D318A5" w:rsidRPr="00896876">
        <w:rPr>
          <w:rFonts w:ascii="Lucida Console" w:hAnsi="Lucida Console" w:cs="Arial"/>
          <w:color w:val="0000FF"/>
          <w:sz w:val="24"/>
          <w:szCs w:val="24"/>
          <w:lang w:val="en-US"/>
        </w:rPr>
        <w:br/>
        <w:t xml:space="preserve">    </w:t>
      </w:r>
      <w:r w:rsidRPr="00F1401B">
        <w:rPr>
          <w:rFonts w:ascii="Lucida Console" w:hAnsi="Lucida Console" w:cs="Arial"/>
          <w:color w:val="0000FF"/>
          <w:sz w:val="24"/>
          <w:szCs w:val="24"/>
          <w:lang w:val="en-US"/>
        </w:rPr>
        <w:t>X</w:t>
      </w:r>
      <w:r w:rsidR="00D318A5" w:rsidRPr="00DF503E">
        <w:rPr>
          <w:rFonts w:ascii="Lucida Console" w:hAnsi="Lucida Console" w:cs="Arial"/>
          <w:color w:val="0000FF"/>
          <w:sz w:val="24"/>
          <w:szCs w:val="24"/>
          <w:rPrChange w:id="468" w:author="Kanatov Alexey" w:date="2016-04-13T20:43:00Z">
            <w:rPr>
              <w:rFonts w:ascii="Lucida Console" w:hAnsi="Lucida Console" w:cs="Arial"/>
              <w:color w:val="0000FF"/>
              <w:sz w:val="24"/>
              <w:szCs w:val="24"/>
              <w:lang w:val="en-US"/>
            </w:rPr>
          </w:rPrChange>
        </w:rPr>
        <w:t>.</w:t>
      </w:r>
      <w:r w:rsidRPr="00F1401B">
        <w:rPr>
          <w:rFonts w:ascii="Lucida Console" w:hAnsi="Lucida Console" w:cs="Arial"/>
          <w:color w:val="0000FF"/>
          <w:sz w:val="24"/>
          <w:szCs w:val="24"/>
          <w:lang w:val="en-US"/>
        </w:rPr>
        <w:t>object</w:t>
      </w:r>
      <w:r w:rsidR="00D318A5" w:rsidRPr="00DF503E">
        <w:rPr>
          <w:rFonts w:ascii="Lucida Console" w:hAnsi="Lucida Console" w:cs="Arial"/>
          <w:color w:val="0000FF"/>
          <w:sz w:val="24"/>
          <w:szCs w:val="24"/>
          <w:rPrChange w:id="469" w:author="Kanatov Alexey" w:date="2016-04-13T20:43:00Z">
            <w:rPr>
              <w:rFonts w:ascii="Lucida Console" w:hAnsi="Lucida Console" w:cs="Arial"/>
              <w:color w:val="0000FF"/>
              <w:sz w:val="24"/>
              <w:szCs w:val="24"/>
              <w:lang w:val="en-US"/>
            </w:rPr>
          </w:rPrChange>
        </w:rPr>
        <w:t xml:space="preserve"> := 77</w:t>
      </w:r>
      <w:ins w:id="470" w:author="Kanatov Alexey" w:date="2016-04-13T20:43:00Z">
        <w:r w:rsidR="00DF503E" w:rsidRPr="00DF503E">
          <w:rPr>
            <w:rFonts w:ascii="Lucida Console" w:hAnsi="Lucida Console" w:cs="Arial"/>
            <w:color w:val="0000FF"/>
            <w:sz w:val="24"/>
            <w:szCs w:val="24"/>
          </w:rPr>
          <w:t xml:space="preserve"> /</w:t>
        </w:r>
      </w:ins>
      <w:ins w:id="471" w:author="Kanatov Alexey" w:date="2016-04-13T20:44:00Z">
        <w:r w:rsidR="00DF503E" w:rsidRPr="00DF503E">
          <w:rPr>
            <w:rFonts w:ascii="Lucida Console" w:hAnsi="Lucida Console" w:cs="Arial"/>
            <w:color w:val="0000FF"/>
            <w:sz w:val="24"/>
            <w:szCs w:val="24"/>
            <w:rPrChange w:id="472" w:author="Kanatov Alexey" w:date="2016-04-13T20:44:00Z">
              <w:rPr>
                <w:rFonts w:ascii="Lucida Console" w:hAnsi="Lucida Console" w:cs="Arial"/>
                <w:color w:val="0000FF"/>
                <w:sz w:val="24"/>
                <w:szCs w:val="24"/>
                <w:lang w:val="en-US"/>
              </w:rPr>
            </w:rPrChange>
          </w:rPr>
          <w:t>*</w:t>
        </w:r>
      </w:ins>
      <w:ins w:id="473" w:author="Kanatov Alexey" w:date="2016-04-13T20:43:00Z">
        <w:r w:rsidR="00DF503E" w:rsidRPr="00DF503E">
          <w:rPr>
            <w:rFonts w:ascii="Lucida Console" w:hAnsi="Lucida Console" w:cs="Arial"/>
            <w:color w:val="0000FF"/>
            <w:sz w:val="24"/>
            <w:szCs w:val="24"/>
            <w:rPrChange w:id="474" w:author="Kanatov Alexey" w:date="2016-04-13T20:43:00Z">
              <w:rPr>
                <w:rFonts w:ascii="Lucida Console" w:hAnsi="Lucida Console" w:cs="Arial"/>
                <w:color w:val="0000FF"/>
                <w:sz w:val="24"/>
                <w:szCs w:val="24"/>
                <w:lang w:val="en-US"/>
              </w:rPr>
            </w:rPrChange>
          </w:rPr>
          <w:t xml:space="preserve"> </w:t>
        </w:r>
        <w:r w:rsidR="00DF503E">
          <w:rPr>
            <w:rFonts w:ascii="Lucida Console" w:hAnsi="Lucida Console" w:cs="Arial"/>
            <w:color w:val="0000FF"/>
            <w:sz w:val="24"/>
            <w:szCs w:val="24"/>
          </w:rPr>
          <w:t>Плохой пример !!! Он работает лишь тог</w:t>
        </w:r>
      </w:ins>
      <w:ins w:id="475" w:author="Kanatov Alexey" w:date="2016-04-13T20:44:00Z">
        <w:r w:rsidR="00DF503E">
          <w:rPr>
            <w:rFonts w:ascii="Lucida Console" w:hAnsi="Lucida Console" w:cs="Arial"/>
            <w:color w:val="0000FF"/>
            <w:sz w:val="24"/>
            <w:szCs w:val="24"/>
          </w:rPr>
          <w:t>д</w:t>
        </w:r>
      </w:ins>
      <w:ins w:id="476" w:author="Kanatov Alexey" w:date="2016-04-13T20:43:00Z">
        <w:r w:rsidR="00DF503E">
          <w:rPr>
            <w:rFonts w:ascii="Lucida Console" w:hAnsi="Lucida Console" w:cs="Arial"/>
            <w:color w:val="0000FF"/>
            <w:sz w:val="24"/>
            <w:szCs w:val="24"/>
          </w:rPr>
          <w:t>а ког</w:t>
        </w:r>
      </w:ins>
      <w:ins w:id="477" w:author="Kanatov Alexey" w:date="2016-04-13T20:44:00Z">
        <w:r w:rsidR="00DF503E">
          <w:rPr>
            <w:rFonts w:ascii="Lucida Console" w:hAnsi="Lucida Console" w:cs="Arial"/>
            <w:color w:val="0000FF"/>
            <w:sz w:val="24"/>
            <w:szCs w:val="24"/>
          </w:rPr>
          <w:t>д</w:t>
        </w:r>
      </w:ins>
      <w:ins w:id="478" w:author="Kanatov Alexey" w:date="2016-04-13T20:43:00Z">
        <w:r w:rsidR="00DF503E">
          <w:rPr>
            <w:rFonts w:ascii="Lucida Console" w:hAnsi="Lucida Console" w:cs="Arial"/>
            <w:color w:val="0000FF"/>
            <w:sz w:val="24"/>
            <w:szCs w:val="24"/>
          </w:rPr>
          <w:t xml:space="preserve">а определен сеттер для атрибута </w:t>
        </w:r>
      </w:ins>
      <w:ins w:id="479" w:author="Kanatov Alexey" w:date="2016-04-13T20:44:00Z">
        <w:r w:rsidR="00DF503E">
          <w:rPr>
            <w:rFonts w:ascii="Lucida Console" w:hAnsi="Lucida Console" w:cs="Arial"/>
            <w:color w:val="0000FF"/>
            <w:sz w:val="24"/>
            <w:szCs w:val="24"/>
            <w:lang w:val="en-US"/>
          </w:rPr>
          <w:t>object</w:t>
        </w:r>
        <w:r w:rsidR="00DF503E" w:rsidRPr="00DF503E">
          <w:rPr>
            <w:rFonts w:ascii="Lucida Console" w:hAnsi="Lucida Console" w:cs="Arial"/>
            <w:color w:val="0000FF"/>
            <w:sz w:val="24"/>
            <w:szCs w:val="24"/>
            <w:rPrChange w:id="480" w:author="Kanatov Alexey" w:date="2016-04-13T20:44:00Z">
              <w:rPr>
                <w:rFonts w:ascii="Lucida Console" w:hAnsi="Lucida Console" w:cs="Arial"/>
                <w:color w:val="0000FF"/>
                <w:sz w:val="24"/>
                <w:szCs w:val="24"/>
                <w:lang w:val="en-US"/>
              </w:rPr>
            </w:rPrChange>
          </w:rPr>
          <w:t>!!!!</w:t>
        </w:r>
        <w:r w:rsidR="00DF503E">
          <w:rPr>
            <w:rFonts w:ascii="Lucida Console" w:hAnsi="Lucida Console" w:cs="Arial"/>
            <w:color w:val="0000FF"/>
            <w:sz w:val="24"/>
            <w:szCs w:val="24"/>
          </w:rPr>
          <w:t xml:space="preserve"> Перепиши плиз!</w:t>
        </w:r>
        <w:r w:rsidR="00DF503E" w:rsidRPr="00DF503E">
          <w:rPr>
            <w:rFonts w:ascii="Lucida Console" w:hAnsi="Lucida Console" w:cs="Arial"/>
            <w:color w:val="0000FF"/>
            <w:sz w:val="24"/>
            <w:szCs w:val="24"/>
            <w:rPrChange w:id="481" w:author="Kanatov Alexey" w:date="2016-04-13T20:44:00Z">
              <w:rPr>
                <w:rFonts w:ascii="Lucida Console" w:hAnsi="Lucida Console" w:cs="Arial"/>
                <w:color w:val="0000FF"/>
                <w:sz w:val="24"/>
                <w:szCs w:val="24"/>
                <w:lang w:val="en-US"/>
              </w:rPr>
            </w:rPrChange>
          </w:rPr>
          <w:t>*/</w:t>
        </w:r>
      </w:ins>
      <w:r w:rsidR="00D318A5" w:rsidRPr="00DF503E">
        <w:rPr>
          <w:rFonts w:ascii="Lucida Console" w:hAnsi="Lucida Console" w:cs="Arial"/>
          <w:color w:val="0000FF"/>
          <w:sz w:val="24"/>
          <w:szCs w:val="24"/>
          <w:rPrChange w:id="482" w:author="Kanatov Alexey" w:date="2016-04-13T20:43:00Z">
            <w:rPr>
              <w:rFonts w:ascii="Lucida Console" w:hAnsi="Lucida Console" w:cs="Arial"/>
              <w:color w:val="0000FF"/>
              <w:sz w:val="24"/>
              <w:szCs w:val="24"/>
              <w:lang w:val="en-US"/>
            </w:rPr>
          </w:rPrChange>
        </w:rPr>
        <w:br/>
      </w:r>
      <w:r w:rsidRPr="00F1401B">
        <w:rPr>
          <w:rFonts w:ascii="Lucida Console" w:hAnsi="Lucida Console" w:cs="Arial"/>
          <w:b/>
          <w:color w:val="0000FF"/>
          <w:sz w:val="24"/>
          <w:szCs w:val="24"/>
          <w:lang w:val="en-US"/>
        </w:rPr>
        <w:t>end</w:t>
      </w:r>
    </w:p>
    <w:p w:rsidR="00282280" w:rsidRPr="006B1315" w:rsidRDefault="00282280" w:rsidP="00282280">
      <w:pPr>
        <w:rPr>
          <w:rFonts w:ascii="Arial" w:hAnsi="Arial" w:cs="Arial"/>
          <w:b/>
          <w:sz w:val="24"/>
          <w:szCs w:val="24"/>
          <w:rPrChange w:id="483" w:author="Kanatov Alexey" w:date="2016-04-15T13:59:00Z">
            <w:rPr>
              <w:rFonts w:ascii="Arial" w:hAnsi="Arial" w:cs="Arial"/>
              <w:b/>
              <w:sz w:val="24"/>
              <w:szCs w:val="24"/>
              <w:lang w:val="en-US"/>
            </w:rPr>
          </w:rPrChange>
        </w:rPr>
      </w:pPr>
      <w:r w:rsidRPr="00A37CCF">
        <w:rPr>
          <w:rFonts w:ascii="Arial" w:hAnsi="Arial" w:cs="Arial"/>
          <w:b/>
          <w:sz w:val="24"/>
          <w:szCs w:val="24"/>
        </w:rPr>
        <w:t>Локальные</w:t>
      </w:r>
      <w:r w:rsidRPr="006B1315">
        <w:rPr>
          <w:rFonts w:ascii="Arial" w:hAnsi="Arial" w:cs="Arial"/>
          <w:b/>
          <w:sz w:val="24"/>
          <w:szCs w:val="24"/>
          <w:rPrChange w:id="484" w:author="Kanatov Alexey" w:date="2016-04-15T13:59:00Z">
            <w:rPr>
              <w:rFonts w:ascii="Arial" w:hAnsi="Arial" w:cs="Arial"/>
              <w:b/>
              <w:sz w:val="24"/>
              <w:szCs w:val="24"/>
              <w:lang w:val="en-US"/>
            </w:rPr>
          </w:rPrChange>
        </w:rPr>
        <w:t xml:space="preserve"> </w:t>
      </w:r>
      <w:r w:rsidRPr="00A37CCF">
        <w:rPr>
          <w:rFonts w:ascii="Arial" w:hAnsi="Arial" w:cs="Arial"/>
          <w:b/>
          <w:sz w:val="24"/>
          <w:szCs w:val="24"/>
        </w:rPr>
        <w:t>объекты</w:t>
      </w:r>
      <w:r w:rsidRPr="006B1315">
        <w:rPr>
          <w:rFonts w:ascii="Arial" w:hAnsi="Arial" w:cs="Arial"/>
          <w:b/>
          <w:sz w:val="24"/>
          <w:szCs w:val="24"/>
          <w:rPrChange w:id="485" w:author="Kanatov Alexey" w:date="2016-04-15T13:59:00Z">
            <w:rPr>
              <w:rFonts w:ascii="Arial" w:hAnsi="Arial" w:cs="Arial"/>
              <w:b/>
              <w:sz w:val="24"/>
              <w:szCs w:val="24"/>
              <w:lang w:val="en-US"/>
            </w:rPr>
          </w:rPrChange>
        </w:rPr>
        <w:br/>
      </w:r>
      <w:r w:rsidRPr="00A37CCF">
        <w:rPr>
          <w:rFonts w:ascii="Arial" w:hAnsi="Arial" w:cs="Arial"/>
          <w:b/>
          <w:sz w:val="24"/>
          <w:szCs w:val="24"/>
          <w:lang w:val="en-US"/>
        </w:rPr>
        <w:t>Local</w:t>
      </w:r>
      <w:r w:rsidRPr="006B1315">
        <w:rPr>
          <w:rFonts w:ascii="Arial" w:hAnsi="Arial" w:cs="Arial"/>
          <w:b/>
          <w:sz w:val="24"/>
          <w:szCs w:val="24"/>
          <w:rPrChange w:id="486" w:author="Kanatov Alexey" w:date="2016-04-15T13:59:00Z">
            <w:rPr>
              <w:rFonts w:ascii="Arial" w:hAnsi="Arial" w:cs="Arial"/>
              <w:b/>
              <w:sz w:val="24"/>
              <w:szCs w:val="24"/>
              <w:lang w:val="en-US"/>
            </w:rPr>
          </w:rPrChange>
        </w:rPr>
        <w:t xml:space="preserve"> </w:t>
      </w:r>
      <w:r w:rsidRPr="00A37CCF">
        <w:rPr>
          <w:rFonts w:ascii="Arial" w:hAnsi="Arial" w:cs="Arial"/>
          <w:b/>
          <w:sz w:val="24"/>
          <w:szCs w:val="24"/>
          <w:lang w:val="en-US"/>
        </w:rPr>
        <w:t>objects</w:t>
      </w:r>
    </w:p>
    <w:p w:rsidR="00282280" w:rsidRDefault="00741029" w:rsidP="00282280">
      <w:pPr>
        <w:rPr>
          <w:rFonts w:ascii="Arial" w:hAnsi="Arial" w:cs="Arial"/>
          <w:sz w:val="24"/>
          <w:szCs w:val="24"/>
        </w:rPr>
      </w:pPr>
      <w:r>
        <w:rPr>
          <w:rFonts w:ascii="Arial" w:hAnsi="Arial" w:cs="Arial"/>
          <w:sz w:val="24"/>
          <w:szCs w:val="24"/>
        </w:rPr>
        <w:lastRenderedPageBreak/>
        <w:t xml:space="preserve">Локальные объекты объявляются внутри областей действия подпрограмм или блоков (то есть, внутри составных операторов). </w:t>
      </w:r>
      <w:del w:id="487" w:author="Kanatov Alexey" w:date="2016-04-13T20:44:00Z">
        <w:r w:rsidDel="00DF503E">
          <w:rPr>
            <w:rFonts w:ascii="Arial" w:hAnsi="Arial" w:cs="Arial"/>
            <w:sz w:val="24"/>
            <w:szCs w:val="24"/>
          </w:rPr>
          <w:delText>Время жизни</w:delText>
        </w:r>
      </w:del>
      <w:ins w:id="488" w:author="Kanatov Alexey" w:date="2016-04-13T20:44:00Z">
        <w:r w:rsidR="00DF503E">
          <w:rPr>
            <w:rFonts w:ascii="Arial" w:hAnsi="Arial" w:cs="Arial"/>
            <w:sz w:val="24"/>
            <w:szCs w:val="24"/>
          </w:rPr>
          <w:t xml:space="preserve"> Доступность</w:t>
        </w:r>
      </w:ins>
      <w:r>
        <w:rPr>
          <w:rFonts w:ascii="Arial" w:hAnsi="Arial" w:cs="Arial"/>
          <w:sz w:val="24"/>
          <w:szCs w:val="24"/>
        </w:rPr>
        <w:t xml:space="preserve"> локальных объектов ограничено временем жизни блока, в котором такой объект объявлен.</w:t>
      </w:r>
    </w:p>
    <w:p w:rsidR="00741029" w:rsidRDefault="00741029" w:rsidP="00282280">
      <w:pPr>
        <w:rPr>
          <w:rFonts w:ascii="Arial" w:hAnsi="Arial" w:cs="Arial"/>
          <w:sz w:val="24"/>
          <w:szCs w:val="24"/>
        </w:rPr>
      </w:pPr>
      <w:r>
        <w:rPr>
          <w:rFonts w:ascii="Arial" w:hAnsi="Arial" w:cs="Arial"/>
          <w:sz w:val="24"/>
          <w:szCs w:val="24"/>
        </w:rPr>
        <w:t>Пример:</w:t>
      </w:r>
    </w:p>
    <w:p w:rsidR="00F1401B" w:rsidRDefault="00741029" w:rsidP="00F1401B">
      <w:pPr>
        <w:ind w:left="708"/>
        <w:rPr>
          <w:rFonts w:ascii="Arial" w:hAnsi="Arial" w:cs="Arial"/>
          <w:b/>
          <w:sz w:val="28"/>
          <w:szCs w:val="28"/>
        </w:rPr>
      </w:pPr>
      <w:proofErr w:type="gramStart"/>
      <w:r w:rsidRPr="00741029">
        <w:rPr>
          <w:rFonts w:ascii="Lucida Console" w:hAnsi="Lucida Console" w:cs="Arial"/>
          <w:color w:val="0000FF"/>
          <w:sz w:val="24"/>
          <w:szCs w:val="24"/>
          <w:lang w:val="en-US"/>
        </w:rPr>
        <w:t>foo(</w:t>
      </w:r>
      <w:proofErr w:type="gramEnd"/>
      <w:r w:rsidRPr="00741029">
        <w:rPr>
          <w:rFonts w:ascii="Lucida Console" w:hAnsi="Lucida Console" w:cs="Arial"/>
          <w:color w:val="0000FF"/>
          <w:sz w:val="24"/>
          <w:szCs w:val="24"/>
          <w:lang w:val="en-US"/>
        </w:rPr>
        <w:t xml:space="preserve">): Integer </w:t>
      </w:r>
      <w:r w:rsidRPr="00741029">
        <w:rPr>
          <w:rFonts w:ascii="Lucida Console" w:hAnsi="Lucida Console" w:cs="Arial"/>
          <w:b/>
          <w:color w:val="0000FF"/>
          <w:sz w:val="24"/>
          <w:szCs w:val="24"/>
          <w:lang w:val="en-US"/>
        </w:rPr>
        <w:t>is</w:t>
      </w:r>
      <w:r w:rsidRPr="00741029">
        <w:rPr>
          <w:rFonts w:ascii="Lucida Console" w:hAnsi="Lucida Console" w:cs="Arial"/>
          <w:color w:val="0000FF"/>
          <w:sz w:val="24"/>
          <w:szCs w:val="24"/>
          <w:lang w:val="en-US"/>
        </w:rPr>
        <w:br/>
        <w:t xml:space="preserve">    local1: Real        // </w:t>
      </w:r>
      <w:r w:rsidRPr="00741029">
        <w:rPr>
          <w:rFonts w:ascii="Lucida Console" w:hAnsi="Lucida Console" w:cs="Arial"/>
          <w:color w:val="0000FF"/>
          <w:sz w:val="24"/>
          <w:szCs w:val="24"/>
        </w:rPr>
        <w:t>объект</w:t>
      </w:r>
      <w:r w:rsidRPr="00741029">
        <w:rPr>
          <w:rFonts w:ascii="Lucida Console" w:hAnsi="Lucida Console" w:cs="Arial"/>
          <w:color w:val="0000FF"/>
          <w:sz w:val="24"/>
          <w:szCs w:val="24"/>
          <w:lang w:val="en-US"/>
        </w:rPr>
        <w:t xml:space="preserve"> local</w:t>
      </w:r>
      <w:r w:rsidR="00393FB4" w:rsidRPr="009316E9">
        <w:rPr>
          <w:rFonts w:ascii="Lucida Console" w:hAnsi="Lucida Console" w:cs="Arial"/>
          <w:color w:val="0000FF"/>
          <w:sz w:val="24"/>
          <w:szCs w:val="24"/>
          <w:lang w:val="en-US"/>
        </w:rPr>
        <w:t>1</w:t>
      </w:r>
      <w:r w:rsidRPr="00741029">
        <w:rPr>
          <w:rFonts w:ascii="Lucida Console" w:hAnsi="Lucida Console" w:cs="Arial"/>
          <w:color w:val="0000FF"/>
          <w:sz w:val="24"/>
          <w:szCs w:val="24"/>
          <w:lang w:val="en-US"/>
        </w:rPr>
        <w:t xml:space="preserve"> </w:t>
      </w:r>
      <w:r w:rsidRPr="00741029">
        <w:rPr>
          <w:rFonts w:ascii="Lucida Console" w:hAnsi="Lucida Console" w:cs="Arial"/>
          <w:color w:val="0000FF"/>
          <w:sz w:val="24"/>
          <w:szCs w:val="24"/>
        </w:rPr>
        <w:t>определен</w:t>
      </w:r>
      <w:r w:rsidRPr="00741029">
        <w:rPr>
          <w:rFonts w:ascii="Lucida Console" w:hAnsi="Lucida Console" w:cs="Arial"/>
          <w:color w:val="0000FF"/>
          <w:sz w:val="24"/>
          <w:szCs w:val="24"/>
          <w:lang w:val="en-US"/>
        </w:rPr>
        <w:t xml:space="preserve"> </w:t>
      </w:r>
      <w:r w:rsidRPr="00741029">
        <w:rPr>
          <w:rFonts w:ascii="Lucida Console" w:hAnsi="Lucida Console" w:cs="Arial"/>
          <w:color w:val="0000FF"/>
          <w:sz w:val="24"/>
          <w:szCs w:val="24"/>
        </w:rPr>
        <w:t>внутри</w:t>
      </w:r>
      <w:r w:rsidRPr="00741029">
        <w:rPr>
          <w:rFonts w:ascii="Lucida Console" w:hAnsi="Lucida Console" w:cs="Arial"/>
          <w:color w:val="0000FF"/>
          <w:sz w:val="24"/>
          <w:szCs w:val="24"/>
          <w:lang w:val="en-US"/>
        </w:rPr>
        <w:br/>
        <w:t xml:space="preserve">    ...                 // </w:t>
      </w:r>
      <w:r w:rsidRPr="00741029">
        <w:rPr>
          <w:rFonts w:ascii="Lucida Console" w:hAnsi="Lucida Console" w:cs="Arial"/>
          <w:color w:val="0000FF"/>
          <w:sz w:val="24"/>
          <w:szCs w:val="24"/>
        </w:rPr>
        <w:t>тела</w:t>
      </w:r>
      <w:r w:rsidRPr="00741029">
        <w:rPr>
          <w:rFonts w:ascii="Lucida Console" w:hAnsi="Lucida Console" w:cs="Arial"/>
          <w:color w:val="0000FF"/>
          <w:sz w:val="24"/>
          <w:szCs w:val="24"/>
          <w:lang w:val="en-US"/>
        </w:rPr>
        <w:t xml:space="preserve"> </w:t>
      </w:r>
      <w:r w:rsidRPr="00741029">
        <w:rPr>
          <w:rFonts w:ascii="Lucida Console" w:hAnsi="Lucida Console" w:cs="Arial"/>
          <w:color w:val="0000FF"/>
          <w:sz w:val="24"/>
          <w:szCs w:val="24"/>
        </w:rPr>
        <w:t>функции</w:t>
      </w:r>
      <w:r w:rsidRPr="00741029">
        <w:rPr>
          <w:rFonts w:ascii="Lucida Console" w:hAnsi="Lucida Console" w:cs="Arial"/>
          <w:color w:val="0000FF"/>
          <w:sz w:val="24"/>
          <w:szCs w:val="24"/>
          <w:lang w:val="en-US"/>
        </w:rPr>
        <w:t xml:space="preserve"> foo</w:t>
      </w:r>
      <w:r w:rsidRPr="00741029">
        <w:rPr>
          <w:rFonts w:ascii="Lucida Console" w:hAnsi="Lucida Console" w:cs="Arial"/>
          <w:color w:val="0000FF"/>
          <w:sz w:val="24"/>
          <w:szCs w:val="24"/>
          <w:lang w:val="en-US"/>
        </w:rPr>
        <w:br/>
        <w:t xml:space="preserve">    </w:t>
      </w:r>
      <w:r w:rsidRPr="00741029">
        <w:rPr>
          <w:rFonts w:ascii="Lucida Console" w:hAnsi="Lucida Console" w:cs="Arial"/>
          <w:b/>
          <w:color w:val="0000FF"/>
          <w:sz w:val="24"/>
          <w:szCs w:val="24"/>
          <w:lang w:val="en-US"/>
        </w:rPr>
        <w:t>if</w:t>
      </w:r>
      <w:r w:rsidRPr="00741029">
        <w:rPr>
          <w:rFonts w:ascii="Lucida Console" w:hAnsi="Lucida Console" w:cs="Arial"/>
          <w:color w:val="0000FF"/>
          <w:sz w:val="24"/>
          <w:szCs w:val="24"/>
          <w:lang w:val="en-US"/>
        </w:rPr>
        <w:t xml:space="preserve"> local1 &gt; 0 </w:t>
      </w:r>
      <w:r w:rsidRPr="00741029">
        <w:rPr>
          <w:rFonts w:ascii="Lucida Console" w:hAnsi="Lucida Console" w:cs="Arial"/>
          <w:b/>
          <w:color w:val="0000FF"/>
          <w:sz w:val="24"/>
          <w:szCs w:val="24"/>
          <w:lang w:val="en-US"/>
        </w:rPr>
        <w:t>then</w:t>
      </w:r>
      <w:r w:rsidRPr="00741029">
        <w:rPr>
          <w:rFonts w:ascii="Lucida Console" w:hAnsi="Lucida Console" w:cs="Arial"/>
          <w:color w:val="0000FF"/>
          <w:sz w:val="24"/>
          <w:szCs w:val="24"/>
          <w:lang w:val="en-US"/>
        </w:rPr>
        <w:br/>
        <w:t xml:space="preserve">        local2: Real    // </w:t>
      </w:r>
      <w:r w:rsidRPr="00741029">
        <w:rPr>
          <w:rFonts w:ascii="Lucida Console" w:hAnsi="Lucida Console" w:cs="Arial"/>
          <w:color w:val="0000FF"/>
          <w:sz w:val="24"/>
          <w:szCs w:val="24"/>
        </w:rPr>
        <w:t>объект</w:t>
      </w:r>
      <w:r w:rsidRPr="00741029">
        <w:rPr>
          <w:rFonts w:ascii="Lucida Console" w:hAnsi="Lucida Console" w:cs="Arial"/>
          <w:color w:val="0000FF"/>
          <w:sz w:val="24"/>
          <w:szCs w:val="24"/>
          <w:lang w:val="en-US"/>
        </w:rPr>
        <w:t xml:space="preserve"> local2 </w:t>
      </w:r>
      <w:r w:rsidRPr="00741029">
        <w:rPr>
          <w:rFonts w:ascii="Lucida Console" w:hAnsi="Lucida Console" w:cs="Arial"/>
          <w:color w:val="0000FF"/>
          <w:sz w:val="24"/>
          <w:szCs w:val="24"/>
        </w:rPr>
        <w:t>определен</w:t>
      </w:r>
      <w:r w:rsidRPr="00741029">
        <w:rPr>
          <w:rFonts w:ascii="Lucida Console" w:hAnsi="Lucida Console" w:cs="Arial"/>
          <w:color w:val="0000FF"/>
          <w:sz w:val="24"/>
          <w:szCs w:val="24"/>
          <w:lang w:val="en-US"/>
        </w:rPr>
        <w:t xml:space="preserve"> </w:t>
      </w:r>
      <w:r w:rsidRPr="00741029">
        <w:rPr>
          <w:rFonts w:ascii="Lucida Console" w:hAnsi="Lucida Console" w:cs="Arial"/>
          <w:color w:val="0000FF"/>
          <w:sz w:val="24"/>
          <w:szCs w:val="24"/>
        </w:rPr>
        <w:t>внутри</w:t>
      </w:r>
      <w:r w:rsidRPr="00741029">
        <w:rPr>
          <w:rFonts w:ascii="Lucida Console" w:hAnsi="Lucida Console" w:cs="Arial"/>
          <w:color w:val="0000FF"/>
          <w:sz w:val="24"/>
          <w:szCs w:val="24"/>
          <w:lang w:val="en-US"/>
        </w:rPr>
        <w:br/>
        <w:t xml:space="preserve">        ...             </w:t>
      </w:r>
      <w:r>
        <w:rPr>
          <w:rFonts w:ascii="Lucida Console" w:hAnsi="Lucida Console" w:cs="Arial"/>
          <w:color w:val="0000FF"/>
          <w:sz w:val="24"/>
          <w:szCs w:val="24"/>
        </w:rPr>
        <w:t>//</w:t>
      </w:r>
      <w:r w:rsidRPr="00741029">
        <w:rPr>
          <w:rFonts w:ascii="Lucida Console" w:hAnsi="Lucida Console" w:cs="Arial"/>
          <w:color w:val="0000FF"/>
          <w:sz w:val="24"/>
          <w:szCs w:val="24"/>
        </w:rPr>
        <w:t xml:space="preserve"> </w:t>
      </w:r>
      <w:r w:rsidRPr="00741029">
        <w:rPr>
          <w:rFonts w:ascii="Lucida Console" w:hAnsi="Lucida Console" w:cs="Arial"/>
          <w:color w:val="0000FF"/>
          <w:sz w:val="24"/>
          <w:szCs w:val="24"/>
          <w:lang w:val="en-US"/>
        </w:rPr>
        <w:t>then</w:t>
      </w:r>
      <w:r w:rsidRPr="00741029">
        <w:rPr>
          <w:rFonts w:ascii="Lucida Console" w:hAnsi="Lucida Console" w:cs="Arial"/>
          <w:color w:val="0000FF"/>
          <w:sz w:val="24"/>
          <w:szCs w:val="24"/>
        </w:rPr>
        <w:t xml:space="preserve">-части оператора </w:t>
      </w:r>
      <w:r w:rsidRPr="00741029">
        <w:rPr>
          <w:rFonts w:ascii="Lucida Console" w:hAnsi="Lucida Console" w:cs="Arial"/>
          <w:color w:val="0000FF"/>
          <w:sz w:val="24"/>
          <w:szCs w:val="24"/>
          <w:lang w:val="en-US"/>
        </w:rPr>
        <w:t>if</w:t>
      </w:r>
      <w:r w:rsidRPr="00741029">
        <w:rPr>
          <w:rFonts w:ascii="Lucida Console" w:hAnsi="Lucida Console" w:cs="Arial"/>
          <w:color w:val="0000FF"/>
          <w:sz w:val="24"/>
          <w:szCs w:val="24"/>
        </w:rPr>
        <w:br/>
        <w:t xml:space="preserve">    </w:t>
      </w:r>
      <w:r w:rsidRPr="00741029">
        <w:rPr>
          <w:rFonts w:ascii="Lucida Console" w:hAnsi="Lucida Console" w:cs="Arial"/>
          <w:b/>
          <w:color w:val="0000FF"/>
          <w:sz w:val="24"/>
          <w:szCs w:val="24"/>
          <w:lang w:val="en-US"/>
        </w:rPr>
        <w:t>end</w:t>
      </w:r>
      <w:r>
        <w:rPr>
          <w:rFonts w:ascii="Lucida Console" w:hAnsi="Lucida Console" w:cs="Arial"/>
          <w:b/>
          <w:color w:val="0000FF"/>
          <w:sz w:val="24"/>
          <w:szCs w:val="24"/>
        </w:rPr>
        <w:br/>
      </w:r>
      <w:r w:rsidRPr="00741029">
        <w:rPr>
          <w:rFonts w:ascii="Lucida Console" w:hAnsi="Lucida Console" w:cs="Arial"/>
          <w:color w:val="0000FF"/>
          <w:sz w:val="24"/>
          <w:szCs w:val="24"/>
        </w:rPr>
        <w:t xml:space="preserve">    //</w:t>
      </w:r>
      <w:r>
        <w:rPr>
          <w:rFonts w:ascii="Lucida Console" w:hAnsi="Lucida Console" w:cs="Arial"/>
          <w:color w:val="0000FF"/>
          <w:sz w:val="24"/>
          <w:szCs w:val="24"/>
        </w:rPr>
        <w:t xml:space="preserve"> Здесь объект </w:t>
      </w:r>
      <w:r>
        <w:rPr>
          <w:rFonts w:ascii="Lucida Console" w:hAnsi="Lucida Console" w:cs="Arial"/>
          <w:color w:val="0000FF"/>
          <w:sz w:val="24"/>
          <w:szCs w:val="24"/>
          <w:lang w:val="en-US"/>
        </w:rPr>
        <w:t>local</w:t>
      </w:r>
      <w:r w:rsidRPr="00741029">
        <w:rPr>
          <w:rFonts w:ascii="Lucida Console" w:hAnsi="Lucida Console" w:cs="Arial"/>
          <w:color w:val="0000FF"/>
          <w:sz w:val="24"/>
          <w:szCs w:val="24"/>
        </w:rPr>
        <w:t xml:space="preserve">1 </w:t>
      </w:r>
      <w:r>
        <w:rPr>
          <w:rFonts w:ascii="Lucida Console" w:hAnsi="Lucida Console" w:cs="Arial"/>
          <w:color w:val="0000FF"/>
          <w:sz w:val="24"/>
          <w:szCs w:val="24"/>
        </w:rPr>
        <w:t>существует;</w:t>
      </w:r>
      <w:r>
        <w:rPr>
          <w:rFonts w:ascii="Lucida Console" w:hAnsi="Lucida Console" w:cs="Arial"/>
          <w:color w:val="0000FF"/>
          <w:sz w:val="24"/>
          <w:szCs w:val="24"/>
        </w:rPr>
        <w:br/>
        <w:t xml:space="preserve">    // объекта </w:t>
      </w:r>
      <w:r>
        <w:rPr>
          <w:rFonts w:ascii="Lucida Console" w:hAnsi="Lucida Console" w:cs="Arial"/>
          <w:color w:val="0000FF"/>
          <w:sz w:val="24"/>
          <w:szCs w:val="24"/>
          <w:lang w:val="en-US"/>
        </w:rPr>
        <w:t>local</w:t>
      </w:r>
      <w:r w:rsidRPr="00741029">
        <w:rPr>
          <w:rFonts w:ascii="Lucida Console" w:hAnsi="Lucida Console" w:cs="Arial"/>
          <w:color w:val="0000FF"/>
          <w:sz w:val="24"/>
          <w:szCs w:val="24"/>
        </w:rPr>
        <w:t xml:space="preserve">2 </w:t>
      </w:r>
      <w:r>
        <w:rPr>
          <w:rFonts w:ascii="Lucida Console" w:hAnsi="Lucida Console" w:cs="Arial"/>
          <w:color w:val="0000FF"/>
          <w:sz w:val="24"/>
          <w:szCs w:val="24"/>
        </w:rPr>
        <w:t xml:space="preserve">уже </w:t>
      </w:r>
      <w:ins w:id="489" w:author="Kanatov Alexey" w:date="2016-04-13T20:46:00Z">
        <w:r w:rsidR="00DF503E">
          <w:rPr>
            <w:rFonts w:ascii="Lucida Console" w:hAnsi="Lucida Console" w:cs="Arial"/>
            <w:color w:val="0000FF"/>
            <w:sz w:val="24"/>
            <w:szCs w:val="24"/>
          </w:rPr>
          <w:t>не доступен и может быть удален</w:t>
        </w:r>
      </w:ins>
      <w:del w:id="490" w:author="Kanatov Alexey" w:date="2016-04-13T20:46:00Z">
        <w:r w:rsidDel="00DF503E">
          <w:rPr>
            <w:rFonts w:ascii="Lucida Console" w:hAnsi="Lucida Console" w:cs="Arial"/>
            <w:color w:val="0000FF"/>
            <w:sz w:val="24"/>
            <w:szCs w:val="24"/>
          </w:rPr>
          <w:delText>нет</w:delText>
        </w:r>
      </w:del>
      <w:r>
        <w:rPr>
          <w:rFonts w:ascii="Lucida Console" w:hAnsi="Lucida Console" w:cs="Arial"/>
          <w:color w:val="0000FF"/>
          <w:sz w:val="24"/>
          <w:szCs w:val="24"/>
        </w:rPr>
        <w:br/>
        <w:t xml:space="preserve">    ...</w:t>
      </w:r>
      <w:r w:rsidRPr="00741029">
        <w:rPr>
          <w:rFonts w:ascii="Lucida Console" w:hAnsi="Lucida Console" w:cs="Arial"/>
          <w:color w:val="0000FF"/>
          <w:sz w:val="24"/>
          <w:szCs w:val="24"/>
        </w:rPr>
        <w:br/>
      </w:r>
      <w:r w:rsidRPr="00741029">
        <w:rPr>
          <w:rFonts w:ascii="Lucida Console" w:hAnsi="Lucida Console" w:cs="Arial"/>
          <w:b/>
          <w:color w:val="0000FF"/>
          <w:sz w:val="24"/>
          <w:szCs w:val="24"/>
          <w:lang w:val="en-US"/>
        </w:rPr>
        <w:t>end</w:t>
      </w:r>
      <w:r>
        <w:rPr>
          <w:rFonts w:ascii="Lucida Console" w:hAnsi="Lucida Console" w:cs="Arial"/>
          <w:b/>
          <w:color w:val="0000FF"/>
          <w:sz w:val="24"/>
          <w:szCs w:val="24"/>
        </w:rPr>
        <w:br/>
      </w:r>
      <w:r w:rsidRPr="00741029">
        <w:rPr>
          <w:rFonts w:ascii="Lucida Console" w:hAnsi="Lucida Console" w:cs="Arial"/>
          <w:color w:val="0000FF"/>
          <w:sz w:val="24"/>
          <w:szCs w:val="24"/>
        </w:rPr>
        <w:t>// Здесь</w:t>
      </w:r>
      <w:r>
        <w:rPr>
          <w:rFonts w:ascii="Lucida Console" w:hAnsi="Lucida Console" w:cs="Arial"/>
          <w:color w:val="0000FF"/>
          <w:sz w:val="24"/>
          <w:szCs w:val="24"/>
        </w:rPr>
        <w:t xml:space="preserve"> объекта </w:t>
      </w:r>
      <w:r>
        <w:rPr>
          <w:rFonts w:ascii="Lucida Console" w:hAnsi="Lucida Console" w:cs="Arial"/>
          <w:color w:val="0000FF"/>
          <w:sz w:val="24"/>
          <w:szCs w:val="24"/>
          <w:lang w:val="en-US"/>
        </w:rPr>
        <w:t>local</w:t>
      </w:r>
      <w:r w:rsidRPr="00741029">
        <w:rPr>
          <w:rFonts w:ascii="Lucida Console" w:hAnsi="Lucida Console" w:cs="Arial"/>
          <w:color w:val="0000FF"/>
          <w:sz w:val="24"/>
          <w:szCs w:val="24"/>
        </w:rPr>
        <w:t xml:space="preserve">1 </w:t>
      </w:r>
      <w:r>
        <w:rPr>
          <w:rFonts w:ascii="Lucida Console" w:hAnsi="Lucida Console" w:cs="Arial"/>
          <w:color w:val="0000FF"/>
          <w:sz w:val="24"/>
          <w:szCs w:val="24"/>
        </w:rPr>
        <w:t xml:space="preserve">уже </w:t>
      </w:r>
      <w:ins w:id="491" w:author="Kanatov Alexey" w:date="2016-04-13T20:46:00Z">
        <w:r w:rsidR="00DF503E">
          <w:rPr>
            <w:rFonts w:ascii="Lucida Console" w:hAnsi="Lucida Console" w:cs="Arial"/>
            <w:color w:val="0000FF"/>
            <w:sz w:val="24"/>
            <w:szCs w:val="24"/>
          </w:rPr>
          <w:t>не доступен!!!</w:t>
        </w:r>
      </w:ins>
      <w:del w:id="492" w:author="Kanatov Alexey" w:date="2016-04-13T20:46:00Z">
        <w:r w:rsidDel="00DF503E">
          <w:rPr>
            <w:rFonts w:ascii="Lucida Console" w:hAnsi="Lucida Console" w:cs="Arial"/>
            <w:color w:val="0000FF"/>
            <w:sz w:val="24"/>
            <w:szCs w:val="24"/>
          </w:rPr>
          <w:delText>нет</w:delText>
        </w:r>
      </w:del>
    </w:p>
    <w:p w:rsidR="0054107C" w:rsidRDefault="00393FB4" w:rsidP="00393FB4">
      <w:pPr>
        <w:rPr>
          <w:rFonts w:ascii="Arial" w:hAnsi="Arial" w:cs="Arial"/>
          <w:b/>
          <w:sz w:val="24"/>
          <w:szCs w:val="24"/>
        </w:rPr>
      </w:pPr>
      <w:r w:rsidRPr="00393FB4">
        <w:rPr>
          <w:rFonts w:ascii="Arial" w:hAnsi="Arial" w:cs="Arial"/>
          <w:b/>
          <w:sz w:val="24"/>
          <w:szCs w:val="24"/>
        </w:rPr>
        <w:t>Локальные объекты и области действия имен</w:t>
      </w:r>
    </w:p>
    <w:p w:rsidR="00393FB4" w:rsidRPr="00BB7A43" w:rsidRDefault="00631484" w:rsidP="00393FB4">
      <w:pPr>
        <w:rPr>
          <w:rFonts w:ascii="Arial" w:hAnsi="Arial" w:cs="Arial"/>
          <w:sz w:val="24"/>
          <w:szCs w:val="24"/>
        </w:rPr>
      </w:pPr>
      <w:r>
        <w:rPr>
          <w:rFonts w:ascii="Arial" w:hAnsi="Arial" w:cs="Arial"/>
          <w:color w:val="CC00FF"/>
          <w:sz w:val="24"/>
          <w:szCs w:val="24"/>
          <w:lang w:val="en-US"/>
        </w:rPr>
        <w:t>To</w:t>
      </w:r>
      <w:r w:rsidRPr="00BB7A43">
        <w:rPr>
          <w:rFonts w:ascii="Arial" w:hAnsi="Arial" w:cs="Arial"/>
          <w:color w:val="CC00FF"/>
          <w:sz w:val="24"/>
          <w:szCs w:val="24"/>
        </w:rPr>
        <w:t xml:space="preserve"> </w:t>
      </w:r>
      <w:r>
        <w:rPr>
          <w:rFonts w:ascii="Arial" w:hAnsi="Arial" w:cs="Arial"/>
          <w:color w:val="CC00FF"/>
          <w:sz w:val="24"/>
          <w:szCs w:val="24"/>
          <w:lang w:val="en-US"/>
        </w:rPr>
        <w:t>be</w:t>
      </w:r>
      <w:r w:rsidRPr="00BB7A43">
        <w:rPr>
          <w:rFonts w:ascii="Arial" w:hAnsi="Arial" w:cs="Arial"/>
          <w:color w:val="CC00FF"/>
          <w:sz w:val="24"/>
          <w:szCs w:val="24"/>
        </w:rPr>
        <w:t xml:space="preserve"> </w:t>
      </w:r>
      <w:r>
        <w:rPr>
          <w:rFonts w:ascii="Arial" w:hAnsi="Arial" w:cs="Arial"/>
          <w:color w:val="CC00FF"/>
          <w:sz w:val="24"/>
          <w:szCs w:val="24"/>
          <w:lang w:val="en-US"/>
        </w:rPr>
        <w:t>discussed</w:t>
      </w:r>
      <w:r w:rsidRPr="00BB7A43">
        <w:rPr>
          <w:rFonts w:ascii="Arial" w:hAnsi="Arial" w:cs="Arial"/>
          <w:sz w:val="24"/>
          <w:szCs w:val="24"/>
        </w:rPr>
        <w:t>…</w:t>
      </w:r>
    </w:p>
    <w:p w:rsidR="00631484" w:rsidRDefault="00631484" w:rsidP="00393FB4">
      <w:pPr>
        <w:rPr>
          <w:rFonts w:ascii="Arial" w:hAnsi="Arial" w:cs="Arial"/>
          <w:sz w:val="24"/>
          <w:szCs w:val="24"/>
        </w:rPr>
      </w:pPr>
      <w:r>
        <w:rPr>
          <w:rFonts w:ascii="Arial" w:hAnsi="Arial" w:cs="Arial"/>
          <w:sz w:val="24"/>
          <w:szCs w:val="24"/>
        </w:rPr>
        <w:t>Тело подпрограммы, а также все составные операторы образуют области действия. Это означает, что имя объекта, объявленное в пределах области действия, действительно от точки его объявления до конца соответствующей области действия.</w:t>
      </w:r>
    </w:p>
    <w:p w:rsidR="00631484" w:rsidRDefault="00631484" w:rsidP="00393FB4">
      <w:pPr>
        <w:rPr>
          <w:rFonts w:ascii="Arial" w:hAnsi="Arial" w:cs="Arial"/>
          <w:sz w:val="24"/>
          <w:szCs w:val="24"/>
        </w:rPr>
      </w:pPr>
      <w:r>
        <w:rPr>
          <w:rFonts w:ascii="Arial" w:hAnsi="Arial" w:cs="Arial"/>
          <w:sz w:val="24"/>
          <w:szCs w:val="24"/>
        </w:rPr>
        <w:t>С другой стороны, в языке не допускается перекрытие имен, то есть, имя объекта, введенное в некоторой области действия, не должно совпадать с именем из объемлющей области действия.</w:t>
      </w:r>
    </w:p>
    <w:p w:rsidR="00631484" w:rsidRPr="00631484" w:rsidRDefault="00631484" w:rsidP="00393FB4">
      <w:pPr>
        <w:rPr>
          <w:rFonts w:ascii="Arial" w:hAnsi="Arial" w:cs="Arial"/>
          <w:sz w:val="24"/>
          <w:szCs w:val="24"/>
        </w:rPr>
      </w:pPr>
      <w:r>
        <w:rPr>
          <w:rFonts w:ascii="Arial" w:hAnsi="Arial" w:cs="Arial"/>
          <w:sz w:val="24"/>
          <w:szCs w:val="24"/>
        </w:rPr>
        <w:t xml:space="preserve">Представляется, что такое ограничение, будучи несколько более жестким, нежели в традиционных языках, будет способствовать большей понятности и читабельности программ. Заметим, что подобное ограничение действует и в языке </w:t>
      </w:r>
      <w:r>
        <w:rPr>
          <w:rFonts w:ascii="Arial" w:hAnsi="Arial" w:cs="Arial"/>
          <w:sz w:val="24"/>
          <w:szCs w:val="24"/>
          <w:lang w:val="en-US"/>
        </w:rPr>
        <w:t>Java</w:t>
      </w:r>
      <w:r w:rsidRPr="00631484">
        <w:rPr>
          <w:rFonts w:ascii="Arial" w:hAnsi="Arial" w:cs="Arial"/>
          <w:sz w:val="24"/>
          <w:szCs w:val="24"/>
        </w:rPr>
        <w:t>.</w:t>
      </w:r>
    </w:p>
    <w:p w:rsidR="00631484" w:rsidRPr="00631484" w:rsidRDefault="00631484" w:rsidP="00393FB4">
      <w:pPr>
        <w:rPr>
          <w:rFonts w:ascii="Arial" w:hAnsi="Arial" w:cs="Arial"/>
          <w:sz w:val="24"/>
          <w:szCs w:val="24"/>
        </w:rPr>
      </w:pPr>
      <w:r>
        <w:rPr>
          <w:rFonts w:ascii="Arial" w:hAnsi="Arial" w:cs="Arial"/>
          <w:sz w:val="24"/>
          <w:szCs w:val="24"/>
        </w:rPr>
        <w:t>Пример:</w:t>
      </w:r>
    </w:p>
    <w:p w:rsidR="0054107C" w:rsidRPr="0003440B" w:rsidRDefault="0054107C" w:rsidP="00F1401B">
      <w:pPr>
        <w:ind w:left="708"/>
        <w:rPr>
          <w:rFonts w:ascii="Arial" w:hAnsi="Arial" w:cs="Arial"/>
          <w:b/>
          <w:sz w:val="28"/>
          <w:szCs w:val="28"/>
          <w:lang w:val="en-US"/>
        </w:rPr>
      </w:pPr>
      <w:proofErr w:type="gramStart"/>
      <w:r w:rsidRPr="00741029">
        <w:rPr>
          <w:rFonts w:ascii="Lucida Console" w:hAnsi="Lucida Console" w:cs="Arial"/>
          <w:color w:val="0000FF"/>
          <w:sz w:val="24"/>
          <w:szCs w:val="24"/>
          <w:lang w:val="en-US"/>
        </w:rPr>
        <w:t>foo(</w:t>
      </w:r>
      <w:proofErr w:type="gramEnd"/>
      <w:r w:rsidRPr="00741029">
        <w:rPr>
          <w:rFonts w:ascii="Lucida Console" w:hAnsi="Lucida Console" w:cs="Arial"/>
          <w:color w:val="0000FF"/>
          <w:sz w:val="24"/>
          <w:szCs w:val="24"/>
          <w:lang w:val="en-US"/>
        </w:rPr>
        <w:t xml:space="preserve">): Integer </w:t>
      </w:r>
      <w:r w:rsidRPr="00741029">
        <w:rPr>
          <w:rFonts w:ascii="Lucida Console" w:hAnsi="Lucida Console" w:cs="Arial"/>
          <w:b/>
          <w:color w:val="0000FF"/>
          <w:sz w:val="24"/>
          <w:szCs w:val="24"/>
          <w:lang w:val="en-US"/>
        </w:rPr>
        <w:t>is</w:t>
      </w:r>
      <w:r w:rsidRPr="00741029">
        <w:rPr>
          <w:rFonts w:ascii="Lucida Console" w:hAnsi="Lucida Console" w:cs="Arial"/>
          <w:color w:val="0000FF"/>
          <w:sz w:val="24"/>
          <w:szCs w:val="24"/>
          <w:lang w:val="en-US"/>
        </w:rPr>
        <w:br/>
        <w:t xml:space="preserve">    local: Real      </w:t>
      </w:r>
      <w:r w:rsidR="0003440B">
        <w:rPr>
          <w:rFonts w:ascii="Lucida Console" w:hAnsi="Lucida Console" w:cs="Arial"/>
          <w:color w:val="0000FF"/>
          <w:sz w:val="24"/>
          <w:szCs w:val="24"/>
          <w:lang w:val="en-US"/>
        </w:rPr>
        <w:t xml:space="preserve"> </w:t>
      </w:r>
      <w:r w:rsidRPr="00741029">
        <w:rPr>
          <w:rFonts w:ascii="Lucida Console" w:hAnsi="Lucida Console" w:cs="Arial"/>
          <w:color w:val="0000FF"/>
          <w:sz w:val="24"/>
          <w:szCs w:val="24"/>
          <w:lang w:val="en-US"/>
        </w:rPr>
        <w:t xml:space="preserve">  // </w:t>
      </w:r>
      <w:r w:rsidRPr="00741029">
        <w:rPr>
          <w:rFonts w:ascii="Lucida Console" w:hAnsi="Lucida Console" w:cs="Arial"/>
          <w:color w:val="0000FF"/>
          <w:sz w:val="24"/>
          <w:szCs w:val="24"/>
        </w:rPr>
        <w:t>объект</w:t>
      </w:r>
      <w:r w:rsidRPr="00741029">
        <w:rPr>
          <w:rFonts w:ascii="Lucida Console" w:hAnsi="Lucida Console" w:cs="Arial"/>
          <w:color w:val="0000FF"/>
          <w:sz w:val="24"/>
          <w:szCs w:val="24"/>
          <w:lang w:val="en-US"/>
        </w:rPr>
        <w:t xml:space="preserve"> local </w:t>
      </w:r>
      <w:r w:rsidRPr="00741029">
        <w:rPr>
          <w:rFonts w:ascii="Lucida Console" w:hAnsi="Lucida Console" w:cs="Arial"/>
          <w:color w:val="0000FF"/>
          <w:sz w:val="24"/>
          <w:szCs w:val="24"/>
        </w:rPr>
        <w:t>определен</w:t>
      </w:r>
      <w:r w:rsidRPr="00741029">
        <w:rPr>
          <w:rFonts w:ascii="Lucida Console" w:hAnsi="Lucida Console" w:cs="Arial"/>
          <w:color w:val="0000FF"/>
          <w:sz w:val="24"/>
          <w:szCs w:val="24"/>
          <w:lang w:val="en-US"/>
        </w:rPr>
        <w:t xml:space="preserve"> </w:t>
      </w:r>
      <w:r w:rsidRPr="00741029">
        <w:rPr>
          <w:rFonts w:ascii="Lucida Console" w:hAnsi="Lucida Console" w:cs="Arial"/>
          <w:color w:val="0000FF"/>
          <w:sz w:val="24"/>
          <w:szCs w:val="24"/>
        </w:rPr>
        <w:t>внутри</w:t>
      </w:r>
      <w:r w:rsidRPr="00741029">
        <w:rPr>
          <w:rFonts w:ascii="Lucida Console" w:hAnsi="Lucida Console" w:cs="Arial"/>
          <w:color w:val="0000FF"/>
          <w:sz w:val="24"/>
          <w:szCs w:val="24"/>
          <w:lang w:val="en-US"/>
        </w:rPr>
        <w:br/>
        <w:t xml:space="preserve">    ...                 </w:t>
      </w:r>
      <w:r w:rsidR="00D318A5" w:rsidRPr="0003440B">
        <w:rPr>
          <w:rFonts w:ascii="Lucida Console" w:hAnsi="Lucida Console" w:cs="Arial"/>
          <w:color w:val="0000FF"/>
          <w:sz w:val="24"/>
          <w:szCs w:val="24"/>
          <w:lang w:val="en-US"/>
        </w:rPr>
        <w:t xml:space="preserve">// </w:t>
      </w:r>
      <w:r w:rsidRPr="00741029">
        <w:rPr>
          <w:rFonts w:ascii="Lucida Console" w:hAnsi="Lucida Console" w:cs="Arial"/>
          <w:color w:val="0000FF"/>
          <w:sz w:val="24"/>
          <w:szCs w:val="24"/>
        </w:rPr>
        <w:t>тела</w:t>
      </w:r>
      <w:r w:rsidR="00D318A5" w:rsidRPr="0003440B">
        <w:rPr>
          <w:rFonts w:ascii="Lucida Console" w:hAnsi="Lucida Console" w:cs="Arial"/>
          <w:color w:val="0000FF"/>
          <w:sz w:val="24"/>
          <w:szCs w:val="24"/>
          <w:lang w:val="en-US"/>
        </w:rPr>
        <w:t xml:space="preserve"> </w:t>
      </w:r>
      <w:r w:rsidRPr="00741029">
        <w:rPr>
          <w:rFonts w:ascii="Lucida Console" w:hAnsi="Lucida Console" w:cs="Arial"/>
          <w:color w:val="0000FF"/>
          <w:sz w:val="24"/>
          <w:szCs w:val="24"/>
        </w:rPr>
        <w:t>функции</w:t>
      </w:r>
      <w:r w:rsidR="00D318A5" w:rsidRPr="0003440B">
        <w:rPr>
          <w:rFonts w:ascii="Lucida Console" w:hAnsi="Lucida Console" w:cs="Arial"/>
          <w:color w:val="0000FF"/>
          <w:sz w:val="24"/>
          <w:szCs w:val="24"/>
          <w:lang w:val="en-US"/>
        </w:rPr>
        <w:t xml:space="preserve"> </w:t>
      </w:r>
      <w:r w:rsidRPr="00741029">
        <w:rPr>
          <w:rFonts w:ascii="Lucida Console" w:hAnsi="Lucida Console" w:cs="Arial"/>
          <w:color w:val="0000FF"/>
          <w:sz w:val="24"/>
          <w:szCs w:val="24"/>
          <w:lang w:val="en-US"/>
        </w:rPr>
        <w:t>foo</w:t>
      </w:r>
      <w:r w:rsidR="00D318A5" w:rsidRPr="0003440B">
        <w:rPr>
          <w:rFonts w:ascii="Lucida Console" w:hAnsi="Lucida Console" w:cs="Arial"/>
          <w:color w:val="0000FF"/>
          <w:sz w:val="24"/>
          <w:szCs w:val="24"/>
          <w:lang w:val="en-US"/>
        </w:rPr>
        <w:br/>
        <w:t xml:space="preserve">    </w:t>
      </w:r>
      <w:r w:rsidRPr="00741029">
        <w:rPr>
          <w:rFonts w:ascii="Lucida Console" w:hAnsi="Lucida Console" w:cs="Arial"/>
          <w:b/>
          <w:color w:val="0000FF"/>
          <w:sz w:val="24"/>
          <w:szCs w:val="24"/>
          <w:lang w:val="en-US"/>
        </w:rPr>
        <w:t>if</w:t>
      </w:r>
      <w:r w:rsidR="00D318A5" w:rsidRPr="0003440B">
        <w:rPr>
          <w:rFonts w:ascii="Lucida Console" w:hAnsi="Lucida Console" w:cs="Arial"/>
          <w:color w:val="0000FF"/>
          <w:sz w:val="24"/>
          <w:szCs w:val="24"/>
          <w:lang w:val="en-US"/>
        </w:rPr>
        <w:t xml:space="preserve"> </w:t>
      </w:r>
      <w:r w:rsidRPr="00741029">
        <w:rPr>
          <w:rFonts w:ascii="Lucida Console" w:hAnsi="Lucida Console" w:cs="Arial"/>
          <w:color w:val="0000FF"/>
          <w:sz w:val="24"/>
          <w:szCs w:val="24"/>
          <w:lang w:val="en-US"/>
        </w:rPr>
        <w:t>local</w:t>
      </w:r>
      <w:r w:rsidR="00D318A5" w:rsidRPr="0003440B">
        <w:rPr>
          <w:rFonts w:ascii="Lucida Console" w:hAnsi="Lucida Console" w:cs="Arial"/>
          <w:color w:val="0000FF"/>
          <w:sz w:val="24"/>
          <w:szCs w:val="24"/>
          <w:lang w:val="en-US"/>
        </w:rPr>
        <w:t xml:space="preserve"> &gt; 0 </w:t>
      </w:r>
      <w:r w:rsidRPr="00741029">
        <w:rPr>
          <w:rFonts w:ascii="Lucida Console" w:hAnsi="Lucida Console" w:cs="Arial"/>
          <w:b/>
          <w:color w:val="0000FF"/>
          <w:sz w:val="24"/>
          <w:szCs w:val="24"/>
          <w:lang w:val="en-US"/>
        </w:rPr>
        <w:t>then</w:t>
      </w:r>
      <w:r w:rsidR="00D318A5" w:rsidRPr="0003440B">
        <w:rPr>
          <w:rFonts w:ascii="Lucida Console" w:hAnsi="Lucida Console" w:cs="Arial"/>
          <w:color w:val="0000FF"/>
          <w:sz w:val="24"/>
          <w:szCs w:val="24"/>
          <w:lang w:val="en-US"/>
        </w:rPr>
        <w:br/>
        <w:t xml:space="preserve">        </w:t>
      </w:r>
      <w:r w:rsidRPr="00741029">
        <w:rPr>
          <w:rFonts w:ascii="Lucida Console" w:hAnsi="Lucida Console" w:cs="Arial"/>
          <w:color w:val="0000FF"/>
          <w:sz w:val="24"/>
          <w:szCs w:val="24"/>
          <w:lang w:val="en-US"/>
        </w:rPr>
        <w:t>local</w:t>
      </w:r>
      <w:r w:rsidR="00D318A5" w:rsidRPr="0003440B">
        <w:rPr>
          <w:rFonts w:ascii="Lucida Console" w:hAnsi="Lucida Console" w:cs="Arial"/>
          <w:color w:val="0000FF"/>
          <w:sz w:val="24"/>
          <w:szCs w:val="24"/>
          <w:lang w:val="en-US"/>
        </w:rPr>
        <w:t xml:space="preserve">: </w:t>
      </w:r>
      <w:r w:rsidRPr="00741029">
        <w:rPr>
          <w:rFonts w:ascii="Lucida Console" w:hAnsi="Lucida Console" w:cs="Arial"/>
          <w:color w:val="0000FF"/>
          <w:sz w:val="24"/>
          <w:szCs w:val="24"/>
          <w:lang w:val="en-US"/>
        </w:rPr>
        <w:t>Real</w:t>
      </w:r>
      <w:r w:rsidRPr="0003440B">
        <w:rPr>
          <w:rFonts w:ascii="Lucida Console" w:hAnsi="Lucida Console" w:cs="Arial"/>
          <w:color w:val="0000FF"/>
          <w:sz w:val="24"/>
          <w:szCs w:val="24"/>
          <w:lang w:val="en-US"/>
        </w:rPr>
        <w:t xml:space="preserve">    /</w:t>
      </w:r>
      <w:r w:rsidR="0003440B" w:rsidRPr="0003440B">
        <w:rPr>
          <w:rFonts w:ascii="Lucida Console" w:hAnsi="Lucida Console" w:cs="Arial"/>
          <w:color w:val="0000FF"/>
          <w:sz w:val="24"/>
          <w:szCs w:val="24"/>
          <w:lang w:val="en-US"/>
        </w:rPr>
        <w:t>/</w:t>
      </w:r>
      <w:r w:rsidR="00D318A5" w:rsidRPr="0003440B">
        <w:rPr>
          <w:rFonts w:ascii="Lucida Console" w:hAnsi="Lucida Console" w:cs="Arial"/>
          <w:color w:val="0000FF"/>
          <w:sz w:val="24"/>
          <w:szCs w:val="24"/>
          <w:lang w:val="en-US"/>
        </w:rPr>
        <w:t xml:space="preserve"> </w:t>
      </w:r>
      <w:r>
        <w:rPr>
          <w:rFonts w:ascii="Lucida Console" w:hAnsi="Lucida Console" w:cs="Arial"/>
          <w:color w:val="0000FF"/>
          <w:sz w:val="24"/>
          <w:szCs w:val="24"/>
        </w:rPr>
        <w:t>Ошибка</w:t>
      </w:r>
      <w:r w:rsidRPr="0003440B">
        <w:rPr>
          <w:rFonts w:ascii="Lucida Console" w:hAnsi="Lucida Console" w:cs="Arial"/>
          <w:color w:val="0000FF"/>
          <w:sz w:val="24"/>
          <w:szCs w:val="24"/>
          <w:lang w:val="en-US"/>
        </w:rPr>
        <w:t xml:space="preserve"> </w:t>
      </w:r>
      <w:r>
        <w:rPr>
          <w:rFonts w:ascii="Lucida Console" w:hAnsi="Lucida Console" w:cs="Arial"/>
          <w:color w:val="0000FF"/>
          <w:sz w:val="24"/>
          <w:szCs w:val="24"/>
        </w:rPr>
        <w:t>времени</w:t>
      </w:r>
      <w:r w:rsidRPr="0003440B">
        <w:rPr>
          <w:rFonts w:ascii="Lucida Console" w:hAnsi="Lucida Console" w:cs="Arial"/>
          <w:color w:val="0000FF"/>
          <w:sz w:val="24"/>
          <w:szCs w:val="24"/>
          <w:lang w:val="en-US"/>
        </w:rPr>
        <w:t xml:space="preserve"> </w:t>
      </w:r>
      <w:r>
        <w:rPr>
          <w:rFonts w:ascii="Lucida Console" w:hAnsi="Lucida Console" w:cs="Arial"/>
          <w:color w:val="0000FF"/>
          <w:sz w:val="24"/>
          <w:szCs w:val="24"/>
        </w:rPr>
        <w:t>компиляции</w:t>
      </w:r>
      <w:r w:rsidR="0003440B" w:rsidRPr="0003440B">
        <w:rPr>
          <w:rFonts w:ascii="Lucida Console" w:hAnsi="Lucida Console" w:cs="Arial"/>
          <w:color w:val="0000FF"/>
          <w:sz w:val="24"/>
          <w:szCs w:val="24"/>
          <w:lang w:val="en-US"/>
        </w:rPr>
        <w:t>:</w:t>
      </w:r>
      <w:r w:rsidR="0003440B" w:rsidRPr="0003440B">
        <w:rPr>
          <w:rFonts w:ascii="Lucida Console" w:hAnsi="Lucida Console" w:cs="Arial"/>
          <w:color w:val="0000FF"/>
          <w:sz w:val="24"/>
          <w:szCs w:val="24"/>
          <w:lang w:val="en-US"/>
        </w:rPr>
        <w:br/>
        <w:t xml:space="preserve">                      </w:t>
      </w:r>
      <w:r w:rsidRPr="0003440B">
        <w:rPr>
          <w:rFonts w:ascii="Lucida Console" w:hAnsi="Lucida Console" w:cs="Arial"/>
          <w:color w:val="0000FF"/>
          <w:sz w:val="24"/>
          <w:szCs w:val="24"/>
          <w:lang w:val="en-US"/>
        </w:rPr>
        <w:t xml:space="preserve"> </w:t>
      </w:r>
      <w:r w:rsidR="00D318A5" w:rsidRPr="0003440B">
        <w:rPr>
          <w:rFonts w:ascii="Lucida Console" w:hAnsi="Lucida Console" w:cs="Arial"/>
          <w:color w:val="0000FF"/>
          <w:sz w:val="24"/>
          <w:szCs w:val="24"/>
          <w:lang w:val="en-US"/>
        </w:rPr>
        <w:t>/</w:t>
      </w:r>
      <w:r w:rsidR="0003440B" w:rsidRPr="0003440B">
        <w:rPr>
          <w:rFonts w:ascii="Lucida Console" w:hAnsi="Lucida Console" w:cs="Arial"/>
          <w:color w:val="0000FF"/>
          <w:sz w:val="24"/>
          <w:szCs w:val="24"/>
          <w:lang w:val="en-US"/>
        </w:rPr>
        <w:t xml:space="preserve">/ </w:t>
      </w:r>
      <w:r>
        <w:rPr>
          <w:rFonts w:ascii="Lucida Console" w:hAnsi="Lucida Console" w:cs="Arial"/>
          <w:color w:val="0000FF"/>
          <w:sz w:val="24"/>
          <w:szCs w:val="24"/>
        </w:rPr>
        <w:t>повторное</w:t>
      </w:r>
      <w:r w:rsidRPr="0003440B">
        <w:rPr>
          <w:rFonts w:ascii="Lucida Console" w:hAnsi="Lucida Console" w:cs="Arial"/>
          <w:color w:val="0000FF"/>
          <w:sz w:val="24"/>
          <w:szCs w:val="24"/>
          <w:lang w:val="en-US"/>
        </w:rPr>
        <w:t xml:space="preserve"> </w:t>
      </w:r>
      <w:r>
        <w:rPr>
          <w:rFonts w:ascii="Lucida Console" w:hAnsi="Lucida Console" w:cs="Arial"/>
          <w:color w:val="0000FF"/>
          <w:sz w:val="24"/>
          <w:szCs w:val="24"/>
        </w:rPr>
        <w:t>объявление</w:t>
      </w:r>
      <w:r w:rsidR="00D318A5" w:rsidRPr="0003440B">
        <w:rPr>
          <w:rFonts w:ascii="Lucida Console" w:hAnsi="Lucida Console" w:cs="Arial"/>
          <w:color w:val="0000FF"/>
          <w:sz w:val="24"/>
          <w:szCs w:val="24"/>
          <w:lang w:val="en-US"/>
        </w:rPr>
        <w:br/>
      </w:r>
      <w:r w:rsidRPr="0003440B">
        <w:rPr>
          <w:rFonts w:ascii="Lucida Console" w:hAnsi="Lucida Console" w:cs="Arial"/>
          <w:color w:val="0000FF"/>
          <w:sz w:val="24"/>
          <w:szCs w:val="24"/>
          <w:lang w:val="en-US"/>
        </w:rPr>
        <w:t xml:space="preserve">    </w:t>
      </w:r>
      <w:r w:rsidRPr="00741029">
        <w:rPr>
          <w:rFonts w:ascii="Lucida Console" w:hAnsi="Lucida Console" w:cs="Arial"/>
          <w:b/>
          <w:color w:val="0000FF"/>
          <w:sz w:val="24"/>
          <w:szCs w:val="24"/>
          <w:lang w:val="en-US"/>
        </w:rPr>
        <w:t>end</w:t>
      </w:r>
      <w:r w:rsidR="00D318A5" w:rsidRPr="0003440B">
        <w:rPr>
          <w:rFonts w:ascii="Lucida Console" w:hAnsi="Lucida Console" w:cs="Arial"/>
          <w:b/>
          <w:color w:val="0000FF"/>
          <w:sz w:val="24"/>
          <w:szCs w:val="24"/>
          <w:lang w:val="en-US"/>
        </w:rPr>
        <w:br/>
      </w:r>
      <w:r w:rsidRPr="00741029">
        <w:rPr>
          <w:rFonts w:ascii="Lucida Console" w:hAnsi="Lucida Console" w:cs="Arial"/>
          <w:b/>
          <w:color w:val="0000FF"/>
          <w:sz w:val="24"/>
          <w:szCs w:val="24"/>
          <w:lang w:val="en-US"/>
        </w:rPr>
        <w:t>end</w:t>
      </w:r>
    </w:p>
    <w:p w:rsidR="00860D26" w:rsidRPr="00896876" w:rsidRDefault="00C6438F" w:rsidP="00EE47EB">
      <w:pPr>
        <w:rPr>
          <w:rFonts w:ascii="Arial" w:hAnsi="Arial" w:cs="Arial"/>
          <w:b/>
          <w:sz w:val="28"/>
          <w:szCs w:val="28"/>
        </w:rPr>
      </w:pPr>
      <w:r>
        <w:rPr>
          <w:rFonts w:ascii="Arial" w:hAnsi="Arial" w:cs="Arial"/>
          <w:b/>
          <w:sz w:val="28"/>
          <w:szCs w:val="28"/>
        </w:rPr>
        <w:lastRenderedPageBreak/>
        <w:t>Простые</w:t>
      </w:r>
      <w:r w:rsidR="00D318A5" w:rsidRPr="00896876">
        <w:rPr>
          <w:rFonts w:ascii="Arial" w:hAnsi="Arial" w:cs="Arial"/>
          <w:b/>
          <w:sz w:val="28"/>
          <w:szCs w:val="28"/>
        </w:rPr>
        <w:t xml:space="preserve"> </w:t>
      </w:r>
      <w:r>
        <w:rPr>
          <w:rFonts w:ascii="Arial" w:hAnsi="Arial" w:cs="Arial"/>
          <w:b/>
          <w:sz w:val="28"/>
          <w:szCs w:val="28"/>
        </w:rPr>
        <w:t>о</w:t>
      </w:r>
      <w:r w:rsidR="00860D26">
        <w:rPr>
          <w:rFonts w:ascii="Arial" w:hAnsi="Arial" w:cs="Arial"/>
          <w:b/>
          <w:sz w:val="28"/>
          <w:szCs w:val="28"/>
        </w:rPr>
        <w:t>бъявления</w:t>
      </w:r>
      <w:r w:rsidR="00D318A5" w:rsidRPr="00896876">
        <w:rPr>
          <w:rFonts w:ascii="Arial" w:hAnsi="Arial" w:cs="Arial"/>
          <w:b/>
          <w:sz w:val="28"/>
          <w:szCs w:val="28"/>
        </w:rPr>
        <w:br/>
      </w:r>
      <w:r>
        <w:rPr>
          <w:rFonts w:ascii="Arial" w:hAnsi="Arial" w:cs="Arial"/>
          <w:b/>
          <w:sz w:val="28"/>
          <w:szCs w:val="28"/>
          <w:lang w:val="en-US"/>
        </w:rPr>
        <w:t>Simple</w:t>
      </w:r>
      <w:r w:rsidR="00D318A5" w:rsidRPr="00896876">
        <w:rPr>
          <w:rFonts w:ascii="Arial" w:hAnsi="Arial" w:cs="Arial"/>
          <w:b/>
          <w:sz w:val="28"/>
          <w:szCs w:val="28"/>
        </w:rPr>
        <w:t xml:space="preserve"> </w:t>
      </w:r>
      <w:r>
        <w:rPr>
          <w:rFonts w:ascii="Arial" w:hAnsi="Arial" w:cs="Arial"/>
          <w:b/>
          <w:sz w:val="28"/>
          <w:szCs w:val="28"/>
          <w:lang w:val="en-US"/>
        </w:rPr>
        <w:t>declarations</w:t>
      </w:r>
    </w:p>
    <w:p w:rsidR="00860D26" w:rsidRPr="00860D26" w:rsidRDefault="00860D26" w:rsidP="00860D26">
      <w:pPr>
        <w:rPr>
          <w:rFonts w:ascii="Arial" w:hAnsi="Arial" w:cs="Arial"/>
          <w:sz w:val="24"/>
          <w:szCs w:val="24"/>
        </w:rPr>
      </w:pPr>
      <w:r w:rsidRPr="00860D26">
        <w:rPr>
          <w:rFonts w:ascii="Arial" w:hAnsi="Arial" w:cs="Arial"/>
          <w:sz w:val="24"/>
          <w:szCs w:val="24"/>
        </w:rPr>
        <w:t>Начнем с самых п</w:t>
      </w:r>
      <w:r>
        <w:rPr>
          <w:rFonts w:ascii="Arial" w:hAnsi="Arial" w:cs="Arial"/>
          <w:sz w:val="24"/>
          <w:szCs w:val="24"/>
        </w:rPr>
        <w:t>ро</w:t>
      </w:r>
      <w:r w:rsidRPr="00860D26">
        <w:rPr>
          <w:rFonts w:ascii="Arial" w:hAnsi="Arial" w:cs="Arial"/>
          <w:sz w:val="24"/>
          <w:szCs w:val="24"/>
        </w:rPr>
        <w:t>стых примеров. Вот первый:</w:t>
      </w:r>
    </w:p>
    <w:p w:rsidR="00860D26" w:rsidRPr="00860D26" w:rsidRDefault="00860D26" w:rsidP="00860D26">
      <w:pPr>
        <w:ind w:left="708"/>
        <w:rPr>
          <w:rFonts w:ascii="Lucida Console" w:hAnsi="Lucida Console" w:cs="Arial"/>
          <w:color w:val="0000FF"/>
          <w:sz w:val="24"/>
          <w:szCs w:val="24"/>
        </w:rPr>
      </w:pPr>
      <w:proofErr w:type="gramStart"/>
      <w:r w:rsidRPr="00860D26">
        <w:rPr>
          <w:rFonts w:ascii="Lucida Console" w:hAnsi="Lucida Console" w:cs="Arial"/>
          <w:color w:val="0000FF"/>
          <w:sz w:val="24"/>
          <w:szCs w:val="24"/>
          <w:lang w:val="en-US"/>
        </w:rPr>
        <w:t>x</w:t>
      </w:r>
      <w:proofErr w:type="gramEnd"/>
      <w:r w:rsidRPr="00860D26">
        <w:rPr>
          <w:rFonts w:ascii="Lucida Console" w:hAnsi="Lucida Console" w:cs="Arial"/>
          <w:color w:val="0000FF"/>
          <w:sz w:val="24"/>
          <w:szCs w:val="24"/>
        </w:rPr>
        <w:t xml:space="preserve"> </w:t>
      </w:r>
      <w:r w:rsidRPr="00860D26">
        <w:rPr>
          <w:rFonts w:ascii="Lucida Console" w:hAnsi="Lucida Console" w:cs="Arial"/>
          <w:b/>
          <w:color w:val="0000FF"/>
          <w:sz w:val="24"/>
          <w:szCs w:val="24"/>
          <w:lang w:val="en-US"/>
        </w:rPr>
        <w:t>is</w:t>
      </w:r>
      <w:r w:rsidRPr="00860D26">
        <w:rPr>
          <w:rFonts w:ascii="Lucida Console" w:hAnsi="Lucida Console" w:cs="Arial"/>
          <w:color w:val="0000FF"/>
          <w:sz w:val="24"/>
          <w:szCs w:val="24"/>
        </w:rPr>
        <w:t xml:space="preserve"> 5</w:t>
      </w:r>
    </w:p>
    <w:p w:rsidR="00860D26" w:rsidRPr="00860D26" w:rsidRDefault="00860D26" w:rsidP="00860D26">
      <w:pPr>
        <w:rPr>
          <w:rFonts w:ascii="Arial" w:hAnsi="Arial" w:cs="Arial"/>
          <w:sz w:val="24"/>
          <w:szCs w:val="24"/>
        </w:rPr>
      </w:pPr>
      <w:r w:rsidRPr="00860D26">
        <w:rPr>
          <w:rFonts w:ascii="Arial" w:hAnsi="Arial" w:cs="Arial"/>
          <w:sz w:val="24"/>
          <w:szCs w:val="24"/>
        </w:rPr>
        <w:t>Это весьма компактное, но вместе с тем полноценное объявление</w:t>
      </w:r>
      <w:ins w:id="493" w:author="Kanatov Alexey" w:date="2016-04-13T20:47:00Z">
        <w:r w:rsidR="00DF503E">
          <w:rPr>
            <w:rFonts w:ascii="Arial" w:hAnsi="Arial" w:cs="Arial"/>
            <w:sz w:val="24"/>
            <w:szCs w:val="24"/>
          </w:rPr>
          <w:t>-инициализация</w:t>
        </w:r>
      </w:ins>
      <w:r w:rsidRPr="00860D26">
        <w:rPr>
          <w:rFonts w:ascii="Arial" w:hAnsi="Arial" w:cs="Arial"/>
          <w:sz w:val="24"/>
          <w:szCs w:val="24"/>
        </w:rPr>
        <w:t xml:space="preserve">, в котором присутствует вся необходимая информация для построения компилятором объектного кода и для контроля за последующим использованием объекта </w:t>
      </w:r>
      <w:r w:rsidRPr="00860D26">
        <w:rPr>
          <w:rFonts w:ascii="Lucida Console" w:hAnsi="Lucida Console" w:cs="Arial"/>
          <w:color w:val="0000FF"/>
          <w:sz w:val="24"/>
          <w:szCs w:val="24"/>
          <w:lang w:val="en-US"/>
        </w:rPr>
        <w:t>x</w:t>
      </w:r>
      <w:r w:rsidRPr="00860D26">
        <w:rPr>
          <w:rFonts w:ascii="Arial" w:hAnsi="Arial" w:cs="Arial"/>
          <w:sz w:val="24"/>
          <w:szCs w:val="24"/>
        </w:rPr>
        <w:t>. Кроме того, это объявление выглядит интуитивно понятным без дополнительных объяснений.</w:t>
      </w:r>
    </w:p>
    <w:p w:rsidR="00860D26" w:rsidRPr="00860D26" w:rsidRDefault="00860D26" w:rsidP="00860D26">
      <w:pPr>
        <w:rPr>
          <w:rFonts w:ascii="Arial" w:hAnsi="Arial" w:cs="Arial"/>
          <w:sz w:val="24"/>
          <w:szCs w:val="24"/>
        </w:rPr>
      </w:pPr>
      <w:r w:rsidRPr="00860D26">
        <w:rPr>
          <w:rFonts w:ascii="Arial" w:hAnsi="Arial" w:cs="Arial"/>
          <w:sz w:val="24"/>
          <w:szCs w:val="24"/>
        </w:rPr>
        <w:t xml:space="preserve">Более конкретно, это объявление говорит, что в программе возникает </w:t>
      </w:r>
      <w:r w:rsidRPr="00860D26">
        <w:rPr>
          <w:rFonts w:ascii="Arial" w:hAnsi="Arial" w:cs="Arial"/>
          <w:b/>
          <w:i/>
          <w:sz w:val="24"/>
          <w:szCs w:val="24"/>
        </w:rPr>
        <w:t>объект</w:t>
      </w:r>
      <w:r w:rsidRPr="00860D26">
        <w:rPr>
          <w:rFonts w:ascii="Arial" w:hAnsi="Arial" w:cs="Arial"/>
          <w:sz w:val="24"/>
          <w:szCs w:val="24"/>
        </w:rPr>
        <w:t xml:space="preserve">, </w:t>
      </w:r>
      <w:r>
        <w:rPr>
          <w:rFonts w:ascii="Arial" w:hAnsi="Arial" w:cs="Arial"/>
          <w:sz w:val="24"/>
          <w:szCs w:val="24"/>
        </w:rPr>
        <w:t xml:space="preserve">последующая </w:t>
      </w:r>
      <w:r w:rsidRPr="00860D26">
        <w:rPr>
          <w:rFonts w:ascii="Arial" w:hAnsi="Arial" w:cs="Arial"/>
          <w:sz w:val="24"/>
          <w:szCs w:val="24"/>
        </w:rPr>
        <w:t xml:space="preserve">работа с которым будет производиться по его имени </w:t>
      </w:r>
      <w:r w:rsidRPr="00860D26">
        <w:rPr>
          <w:rFonts w:ascii="Lucida Console" w:hAnsi="Lucida Console" w:cs="Arial"/>
          <w:color w:val="0000FF"/>
          <w:sz w:val="24"/>
          <w:szCs w:val="24"/>
          <w:lang w:val="en-US"/>
        </w:rPr>
        <w:t>x</w:t>
      </w:r>
      <w:r w:rsidRPr="00860D26">
        <w:rPr>
          <w:rFonts w:ascii="Arial" w:hAnsi="Arial" w:cs="Arial"/>
          <w:sz w:val="24"/>
          <w:szCs w:val="24"/>
        </w:rPr>
        <w:t xml:space="preserve">. Этот объект в процессе работы программы будет содержать значение </w:t>
      </w:r>
      <w:r w:rsidRPr="00860D26">
        <w:rPr>
          <w:rFonts w:ascii="Arial" w:hAnsi="Arial" w:cs="Arial"/>
          <w:b/>
          <w:i/>
          <w:sz w:val="24"/>
          <w:szCs w:val="24"/>
        </w:rPr>
        <w:t>целочисленного типа</w:t>
      </w:r>
      <w:r w:rsidRPr="00860D26">
        <w:rPr>
          <w:rFonts w:ascii="Arial" w:hAnsi="Arial" w:cs="Arial"/>
          <w:sz w:val="24"/>
          <w:szCs w:val="24"/>
        </w:rPr>
        <w:t xml:space="preserve">. Это обстоятельство выявляется компилятором из типа </w:t>
      </w:r>
      <w:r w:rsidRPr="00860D26">
        <w:rPr>
          <w:rFonts w:ascii="Arial" w:hAnsi="Arial" w:cs="Arial"/>
          <w:b/>
          <w:i/>
          <w:sz w:val="24"/>
          <w:szCs w:val="24"/>
        </w:rPr>
        <w:t>начального значения</w:t>
      </w:r>
      <w:r w:rsidRPr="00860D26">
        <w:rPr>
          <w:rFonts w:ascii="Arial" w:hAnsi="Arial" w:cs="Arial"/>
          <w:sz w:val="24"/>
          <w:szCs w:val="24"/>
        </w:rPr>
        <w:t xml:space="preserve">, которое получает объект </w:t>
      </w:r>
      <w:r w:rsidRPr="00860D26">
        <w:rPr>
          <w:rFonts w:ascii="Arial" w:hAnsi="Arial" w:cs="Arial"/>
          <w:sz w:val="24"/>
          <w:szCs w:val="24"/>
          <w:lang w:val="en-US"/>
        </w:rPr>
        <w:t>x</w:t>
      </w:r>
      <w:r w:rsidRPr="00860D26">
        <w:rPr>
          <w:rFonts w:ascii="Arial" w:hAnsi="Arial" w:cs="Arial"/>
          <w:sz w:val="24"/>
          <w:szCs w:val="24"/>
        </w:rPr>
        <w:t xml:space="preserve"> при его объявлении. Таким образом, значение (целочисленный литерал) </w:t>
      </w:r>
      <w:r w:rsidRPr="00860D26">
        <w:rPr>
          <w:rFonts w:ascii="Lucida Console" w:hAnsi="Lucida Console" w:cs="Arial"/>
          <w:color w:val="0000FF"/>
          <w:sz w:val="24"/>
          <w:szCs w:val="24"/>
        </w:rPr>
        <w:t>5</w:t>
      </w:r>
      <w:r w:rsidRPr="00860D26">
        <w:rPr>
          <w:rFonts w:ascii="Arial" w:hAnsi="Arial" w:cs="Arial"/>
          <w:sz w:val="24"/>
          <w:szCs w:val="24"/>
        </w:rPr>
        <w:t xml:space="preserve"> играет в данном случае двоякую роль: </w:t>
      </w:r>
      <w:ins w:id="494" w:author="Kanatov Alexey" w:date="2016-04-13T20:47:00Z">
        <w:r w:rsidR="00DF503E">
          <w:rPr>
            <w:rFonts w:ascii="Arial" w:hAnsi="Arial" w:cs="Arial"/>
            <w:sz w:val="24"/>
            <w:szCs w:val="24"/>
          </w:rPr>
          <w:t xml:space="preserve">на его основе выводится тип объекта </w:t>
        </w:r>
      </w:ins>
      <w:ins w:id="495" w:author="Kanatov Alexey" w:date="2016-04-13T20:48:00Z">
        <w:r w:rsidR="00DF503E">
          <w:rPr>
            <w:rFonts w:ascii="Arial" w:hAnsi="Arial" w:cs="Arial"/>
            <w:sz w:val="24"/>
            <w:szCs w:val="24"/>
            <w:lang w:val="en-US"/>
          </w:rPr>
          <w:t>x</w:t>
        </w:r>
        <w:r w:rsidR="00DF503E" w:rsidRPr="00DF503E">
          <w:rPr>
            <w:rFonts w:ascii="Arial" w:hAnsi="Arial" w:cs="Arial"/>
            <w:sz w:val="24"/>
            <w:szCs w:val="24"/>
            <w:rPrChange w:id="496" w:author="Kanatov Alexey" w:date="2016-04-13T20:48:00Z">
              <w:rPr>
                <w:rFonts w:ascii="Arial" w:hAnsi="Arial" w:cs="Arial"/>
                <w:sz w:val="24"/>
                <w:szCs w:val="24"/>
                <w:lang w:val="en-US"/>
              </w:rPr>
            </w:rPrChange>
          </w:rPr>
          <w:t xml:space="preserve"> </w:t>
        </w:r>
      </w:ins>
      <w:del w:id="497" w:author="Kanatov Alexey" w:date="2016-04-13T20:48:00Z">
        <w:r w:rsidRPr="00860D26" w:rsidDel="00DF503E">
          <w:rPr>
            <w:rFonts w:ascii="Arial" w:hAnsi="Arial" w:cs="Arial"/>
            <w:sz w:val="24"/>
            <w:szCs w:val="24"/>
          </w:rPr>
          <w:delText>оно задает тип объекта</w:delText>
        </w:r>
      </w:del>
      <w:r w:rsidRPr="00860D26">
        <w:rPr>
          <w:rFonts w:ascii="Arial" w:hAnsi="Arial" w:cs="Arial"/>
          <w:sz w:val="24"/>
          <w:szCs w:val="24"/>
        </w:rPr>
        <w:t xml:space="preserve"> и</w:t>
      </w:r>
      <w:del w:id="498" w:author="Kanatov Alexey" w:date="2016-04-13T20:48:00Z">
        <w:r w:rsidRPr="00860D26" w:rsidDel="00DF503E">
          <w:rPr>
            <w:rFonts w:ascii="Arial" w:hAnsi="Arial" w:cs="Arial"/>
            <w:sz w:val="24"/>
            <w:szCs w:val="24"/>
          </w:rPr>
          <w:delText>, тем самым, определяет допустимые контексты его использования. С другой стороны,</w:delText>
        </w:r>
      </w:del>
      <w:r w:rsidRPr="00860D26">
        <w:rPr>
          <w:rFonts w:ascii="Arial" w:hAnsi="Arial" w:cs="Arial"/>
          <w:sz w:val="24"/>
          <w:szCs w:val="24"/>
        </w:rPr>
        <w:t xml:space="preserve"> число </w:t>
      </w:r>
      <w:r w:rsidRPr="00860D26">
        <w:rPr>
          <w:rFonts w:ascii="Lucida Console" w:hAnsi="Lucida Console" w:cs="Arial"/>
          <w:color w:val="0000FF"/>
          <w:sz w:val="24"/>
          <w:szCs w:val="24"/>
        </w:rPr>
        <w:t>5</w:t>
      </w:r>
      <w:r w:rsidRPr="00860D26">
        <w:rPr>
          <w:rFonts w:ascii="Arial" w:hAnsi="Arial" w:cs="Arial"/>
          <w:sz w:val="24"/>
          <w:szCs w:val="24"/>
        </w:rPr>
        <w:t xml:space="preserve"> становится значением («на</w:t>
      </w:r>
      <w:r w:rsidR="00C6438F">
        <w:rPr>
          <w:rFonts w:ascii="Arial" w:hAnsi="Arial" w:cs="Arial"/>
          <w:sz w:val="24"/>
          <w:szCs w:val="24"/>
        </w:rPr>
        <w:t>ч</w:t>
      </w:r>
      <w:r w:rsidRPr="00860D26">
        <w:rPr>
          <w:rFonts w:ascii="Arial" w:hAnsi="Arial" w:cs="Arial"/>
          <w:sz w:val="24"/>
          <w:szCs w:val="24"/>
        </w:rPr>
        <w:t>ал</w:t>
      </w:r>
      <w:r w:rsidR="00C6438F">
        <w:rPr>
          <w:rFonts w:ascii="Arial" w:hAnsi="Arial" w:cs="Arial"/>
          <w:sz w:val="24"/>
          <w:szCs w:val="24"/>
        </w:rPr>
        <w:t>ь</w:t>
      </w:r>
      <w:r w:rsidRPr="00860D26">
        <w:rPr>
          <w:rFonts w:ascii="Arial" w:hAnsi="Arial" w:cs="Arial"/>
          <w:sz w:val="24"/>
          <w:szCs w:val="24"/>
        </w:rPr>
        <w:t>н</w:t>
      </w:r>
      <w:r w:rsidR="00C6438F">
        <w:rPr>
          <w:rFonts w:ascii="Arial" w:hAnsi="Arial" w:cs="Arial"/>
          <w:sz w:val="24"/>
          <w:szCs w:val="24"/>
        </w:rPr>
        <w:t>ы</w:t>
      </w:r>
      <w:r w:rsidRPr="00860D26">
        <w:rPr>
          <w:rFonts w:ascii="Arial" w:hAnsi="Arial" w:cs="Arial"/>
          <w:sz w:val="24"/>
          <w:szCs w:val="24"/>
        </w:rPr>
        <w:t xml:space="preserve">м значением») объекта </w:t>
      </w:r>
      <w:r w:rsidRPr="00860D26">
        <w:rPr>
          <w:rFonts w:ascii="Lucida Console" w:hAnsi="Lucida Console" w:cs="Arial"/>
          <w:color w:val="0000FF"/>
          <w:sz w:val="24"/>
          <w:szCs w:val="24"/>
          <w:lang w:val="en-US"/>
        </w:rPr>
        <w:t>x</w:t>
      </w:r>
      <w:r w:rsidRPr="00860D26">
        <w:rPr>
          <w:rFonts w:ascii="Arial" w:hAnsi="Arial" w:cs="Arial"/>
          <w:sz w:val="24"/>
          <w:szCs w:val="24"/>
        </w:rPr>
        <w:t>.</w:t>
      </w:r>
    </w:p>
    <w:p w:rsidR="00860D26" w:rsidRPr="00860D26" w:rsidRDefault="00860D26" w:rsidP="00860D26">
      <w:pPr>
        <w:ind w:left="708"/>
        <w:rPr>
          <w:rFonts w:ascii="Arial" w:hAnsi="Arial" w:cs="Arial"/>
          <w:sz w:val="24"/>
          <w:szCs w:val="24"/>
        </w:rPr>
      </w:pPr>
      <w:r w:rsidRPr="00860D26">
        <w:rPr>
          <w:rFonts w:ascii="Arial" w:hAnsi="Arial" w:cs="Arial"/>
          <w:sz w:val="24"/>
          <w:szCs w:val="24"/>
        </w:rPr>
        <w:t xml:space="preserve">Здесь необходимо сделать два </w:t>
      </w:r>
      <w:r w:rsidRPr="005B31C5">
        <w:rPr>
          <w:rFonts w:ascii="Arial" w:hAnsi="Arial" w:cs="Arial"/>
          <w:b/>
          <w:i/>
          <w:sz w:val="24"/>
          <w:szCs w:val="24"/>
        </w:rPr>
        <w:t>замечания</w:t>
      </w:r>
      <w:r w:rsidRPr="00860D26">
        <w:rPr>
          <w:rFonts w:ascii="Arial" w:hAnsi="Arial" w:cs="Arial"/>
          <w:sz w:val="24"/>
          <w:szCs w:val="24"/>
        </w:rPr>
        <w:t xml:space="preserve"> относительно синтаксиса этого объявления. Во-первых, мы используем служебное слово </w:t>
      </w:r>
      <w:r w:rsidRPr="00860D26">
        <w:rPr>
          <w:rFonts w:ascii="Lucida Console" w:hAnsi="Lucida Console" w:cs="Arial"/>
          <w:b/>
          <w:color w:val="0000FF"/>
          <w:sz w:val="24"/>
          <w:szCs w:val="24"/>
          <w:lang w:val="en-US"/>
        </w:rPr>
        <w:t>is</w:t>
      </w:r>
      <w:r w:rsidRPr="00860D26">
        <w:rPr>
          <w:rFonts w:ascii="Arial" w:hAnsi="Arial" w:cs="Arial"/>
          <w:sz w:val="24"/>
          <w:szCs w:val="24"/>
        </w:rPr>
        <w:t xml:space="preserve"> для связывания имени объекта с его значением. Это служебное слово служит индикатором конструкции объявления</w:t>
      </w:r>
      <w:r w:rsidR="008C16E1" w:rsidRPr="00896876">
        <w:rPr>
          <w:rFonts w:ascii="Arial" w:hAnsi="Arial" w:cs="Arial"/>
          <w:sz w:val="24"/>
          <w:szCs w:val="24"/>
        </w:rPr>
        <w:t>-</w:t>
      </w:r>
      <w:r w:rsidR="008C16E1">
        <w:rPr>
          <w:rFonts w:ascii="Arial" w:hAnsi="Arial" w:cs="Arial"/>
          <w:sz w:val="24"/>
          <w:szCs w:val="24"/>
        </w:rPr>
        <w:t>инициализации</w:t>
      </w:r>
      <w:r w:rsidRPr="00860D26">
        <w:rPr>
          <w:rFonts w:ascii="Arial" w:hAnsi="Arial" w:cs="Arial"/>
          <w:sz w:val="24"/>
          <w:szCs w:val="24"/>
        </w:rPr>
        <w:t xml:space="preserve">. Если использовать для этих целей, например, знак присваивания, то конструкция становится неотличимой от обычного оператора присваивания вида </w:t>
      </w:r>
      <w:r w:rsidRPr="00860D26">
        <w:rPr>
          <w:rFonts w:ascii="Lucida Console" w:hAnsi="Lucida Console" w:cs="Arial"/>
          <w:color w:val="0000FF"/>
          <w:sz w:val="24"/>
          <w:szCs w:val="24"/>
          <w:lang w:val="en-US"/>
        </w:rPr>
        <w:t>x</w:t>
      </w:r>
      <w:r w:rsidRPr="00860D26">
        <w:rPr>
          <w:rFonts w:ascii="Lucida Console" w:hAnsi="Lucida Console" w:cs="Arial"/>
          <w:color w:val="0000FF"/>
          <w:sz w:val="24"/>
          <w:szCs w:val="24"/>
        </w:rPr>
        <w:t xml:space="preserve"> := 5</w:t>
      </w:r>
      <w:r w:rsidRPr="00860D26">
        <w:rPr>
          <w:rFonts w:ascii="Arial" w:hAnsi="Arial" w:cs="Arial"/>
          <w:sz w:val="24"/>
          <w:szCs w:val="24"/>
        </w:rPr>
        <w:t>. Тогда пришлось бы вводить специальное служебное слово, чтобы показать компилятору, что перед ним именно объявление.</w:t>
      </w:r>
    </w:p>
    <w:p w:rsidR="00860D26" w:rsidRPr="00860D26" w:rsidRDefault="00860D26" w:rsidP="00860D26">
      <w:pPr>
        <w:ind w:left="708"/>
        <w:rPr>
          <w:rFonts w:ascii="Arial" w:hAnsi="Arial" w:cs="Arial"/>
          <w:sz w:val="24"/>
          <w:szCs w:val="24"/>
        </w:rPr>
      </w:pPr>
      <w:r w:rsidRPr="00860D26">
        <w:rPr>
          <w:rFonts w:ascii="Arial" w:hAnsi="Arial" w:cs="Arial"/>
          <w:sz w:val="24"/>
          <w:szCs w:val="24"/>
        </w:rPr>
        <w:t>Второе замечание носит более общий характер и касается использования специальных знаков для обозначения концов тех или иных конструкций. Обычно для этих целей используются точки с запятой. Однако, в большинстве случае символы-завершители являются с синтаксической точки зрения избыточными и служат только для повышения наглядности программ.</w:t>
      </w:r>
    </w:p>
    <w:p w:rsidR="00860D26" w:rsidRPr="00860D26" w:rsidRDefault="00860D26" w:rsidP="00860D26">
      <w:pPr>
        <w:ind w:left="708"/>
        <w:rPr>
          <w:rFonts w:ascii="Arial" w:hAnsi="Arial" w:cs="Arial"/>
          <w:sz w:val="24"/>
          <w:szCs w:val="24"/>
        </w:rPr>
      </w:pPr>
      <w:r w:rsidRPr="00860D26">
        <w:rPr>
          <w:rFonts w:ascii="Arial" w:hAnsi="Arial" w:cs="Arial"/>
          <w:sz w:val="24"/>
          <w:szCs w:val="24"/>
        </w:rPr>
        <w:t>В языке принято общее решение, согласно которому символ, завершающий конструкцию (в данном примере объявление) может быть опущен.</w:t>
      </w:r>
      <w:r w:rsidR="00C6438F">
        <w:rPr>
          <w:rFonts w:ascii="Arial" w:hAnsi="Arial" w:cs="Arial"/>
          <w:sz w:val="24"/>
          <w:szCs w:val="24"/>
        </w:rPr>
        <w:t xml:space="preserve"> </w:t>
      </w:r>
      <w:r w:rsidRPr="00860D26">
        <w:rPr>
          <w:rFonts w:ascii="Arial" w:hAnsi="Arial" w:cs="Arial"/>
          <w:sz w:val="24"/>
          <w:szCs w:val="24"/>
        </w:rPr>
        <w:t xml:space="preserve">Более подробное описание правил </w:t>
      </w:r>
      <w:r>
        <w:rPr>
          <w:rFonts w:ascii="Arial" w:hAnsi="Arial" w:cs="Arial"/>
          <w:sz w:val="24"/>
          <w:szCs w:val="24"/>
        </w:rPr>
        <w:t>(не)</w:t>
      </w:r>
      <w:r w:rsidRPr="00860D26">
        <w:rPr>
          <w:rFonts w:ascii="Arial" w:hAnsi="Arial" w:cs="Arial"/>
          <w:sz w:val="24"/>
          <w:szCs w:val="24"/>
        </w:rPr>
        <w:t xml:space="preserve">задания завершителей будет приведено в разделе </w:t>
      </w:r>
      <w:r w:rsidRPr="00860D26">
        <w:rPr>
          <w:rFonts w:ascii="Arial" w:hAnsi="Arial" w:cs="Arial"/>
          <w:sz w:val="24"/>
          <w:szCs w:val="24"/>
          <w:lang w:val="en-US"/>
        </w:rPr>
        <w:t>X</w:t>
      </w:r>
      <w:r w:rsidRPr="00860D26">
        <w:rPr>
          <w:rFonts w:ascii="Arial" w:hAnsi="Arial" w:cs="Arial"/>
          <w:sz w:val="24"/>
          <w:szCs w:val="24"/>
        </w:rPr>
        <w:t>.</w:t>
      </w:r>
    </w:p>
    <w:p w:rsidR="005B31C5" w:rsidRDefault="005B31C5" w:rsidP="00860D26">
      <w:pPr>
        <w:rPr>
          <w:rFonts w:ascii="Arial" w:hAnsi="Arial" w:cs="Arial"/>
          <w:sz w:val="24"/>
          <w:szCs w:val="24"/>
        </w:rPr>
      </w:pPr>
      <w:r>
        <w:rPr>
          <w:rFonts w:ascii="Arial" w:hAnsi="Arial" w:cs="Arial"/>
          <w:sz w:val="24"/>
          <w:szCs w:val="24"/>
        </w:rPr>
        <w:t xml:space="preserve">Как уже было сказано, в объявлении задаются два свойства переменной: её тип и начальное значение. Начальное значение задаётся явно, а тип выводится </w:t>
      </w:r>
      <w:r>
        <w:rPr>
          <w:rFonts w:ascii="Arial" w:hAnsi="Arial" w:cs="Arial"/>
          <w:sz w:val="24"/>
          <w:szCs w:val="24"/>
        </w:rPr>
        <w:lastRenderedPageBreak/>
        <w:t>компилятором из типа заданного значения. При необходимости или при желании тип объявляемого объекта может быть задан и явно, например:</w:t>
      </w:r>
    </w:p>
    <w:p w:rsidR="005B31C5" w:rsidRPr="004F5FAC" w:rsidRDefault="005B31C5" w:rsidP="005B31C5">
      <w:pPr>
        <w:ind w:left="708"/>
        <w:rPr>
          <w:rFonts w:ascii="Lucida Console" w:hAnsi="Lucida Console" w:cs="Arial"/>
          <w:color w:val="0000FF"/>
          <w:sz w:val="24"/>
          <w:szCs w:val="24"/>
        </w:rPr>
      </w:pPr>
      <w:proofErr w:type="gramStart"/>
      <w:r w:rsidRPr="005B31C5">
        <w:rPr>
          <w:rFonts w:ascii="Lucida Console" w:hAnsi="Lucida Console" w:cs="Arial"/>
          <w:color w:val="0000FF"/>
          <w:sz w:val="24"/>
          <w:szCs w:val="24"/>
          <w:lang w:val="en-US"/>
        </w:rPr>
        <w:t>x</w:t>
      </w:r>
      <w:proofErr w:type="gramEnd"/>
      <w:r w:rsidRPr="004F5FAC">
        <w:rPr>
          <w:rFonts w:ascii="Lucida Console" w:hAnsi="Lucida Console" w:cs="Arial"/>
          <w:color w:val="0000FF"/>
          <w:sz w:val="24"/>
          <w:szCs w:val="24"/>
        </w:rPr>
        <w:t xml:space="preserve">: </w:t>
      </w:r>
      <w:r w:rsidRPr="005B31C5">
        <w:rPr>
          <w:rFonts w:ascii="Lucida Console" w:hAnsi="Lucida Console" w:cs="Arial"/>
          <w:color w:val="0000FF"/>
          <w:sz w:val="24"/>
          <w:szCs w:val="24"/>
          <w:lang w:val="en-US"/>
        </w:rPr>
        <w:t>Integer</w:t>
      </w:r>
      <w:r w:rsidRPr="004F5FAC">
        <w:rPr>
          <w:rFonts w:ascii="Lucida Console" w:hAnsi="Lucida Console" w:cs="Arial"/>
          <w:color w:val="0000FF"/>
          <w:sz w:val="24"/>
          <w:szCs w:val="24"/>
        </w:rPr>
        <w:t xml:space="preserve"> </w:t>
      </w:r>
      <w:r w:rsidRPr="005B31C5">
        <w:rPr>
          <w:rFonts w:ascii="Lucida Console" w:hAnsi="Lucida Console" w:cs="Arial"/>
          <w:b/>
          <w:color w:val="0000FF"/>
          <w:sz w:val="24"/>
          <w:szCs w:val="24"/>
          <w:lang w:val="en-US"/>
        </w:rPr>
        <w:t>is</w:t>
      </w:r>
      <w:r w:rsidRPr="004F5FAC">
        <w:rPr>
          <w:rFonts w:ascii="Lucida Console" w:hAnsi="Lucida Console" w:cs="Arial"/>
          <w:color w:val="0000FF"/>
          <w:sz w:val="24"/>
          <w:szCs w:val="24"/>
        </w:rPr>
        <w:t xml:space="preserve"> 5</w:t>
      </w:r>
    </w:p>
    <w:p w:rsidR="005B31C5" w:rsidRDefault="005B31C5" w:rsidP="00860D26">
      <w:pPr>
        <w:rPr>
          <w:rFonts w:ascii="Arial" w:hAnsi="Arial" w:cs="Arial"/>
          <w:sz w:val="24"/>
          <w:szCs w:val="24"/>
        </w:rPr>
      </w:pPr>
      <w:r>
        <w:rPr>
          <w:rFonts w:ascii="Arial" w:hAnsi="Arial" w:cs="Arial"/>
          <w:sz w:val="24"/>
          <w:szCs w:val="24"/>
        </w:rPr>
        <w:t>Здесь компилятору нет необходимости производить анализ инициализирующего выражения, чтобы определить тип, назначаемый объекту.</w:t>
      </w:r>
      <w:ins w:id="499" w:author="Kanatov Alexey" w:date="2016-04-15T14:05:00Z">
        <w:r w:rsidR="006B1315">
          <w:rPr>
            <w:rFonts w:ascii="Arial" w:hAnsi="Arial" w:cs="Arial"/>
            <w:sz w:val="24"/>
            <w:szCs w:val="24"/>
          </w:rPr>
          <w:t xml:space="preserve"> В общем случае тип заданный для атрибута при описании может отличаться от типа </w:t>
        </w:r>
      </w:ins>
      <w:ins w:id="500" w:author="Kanatov Alexey" w:date="2016-04-15T14:06:00Z">
        <w:r w:rsidR="006B1315">
          <w:rPr>
            <w:rFonts w:ascii="Arial" w:hAnsi="Arial" w:cs="Arial"/>
            <w:sz w:val="24"/>
            <w:szCs w:val="24"/>
          </w:rPr>
          <w:t>инициализирующего выражения при этом либо тип инициализирующего выражения конформен типу в описании либо существует операция присваивания в юните</w:t>
        </w:r>
      </w:ins>
      <w:ins w:id="501" w:author="Kanatov Alexey" w:date="2016-04-15T14:07:00Z">
        <w:r w:rsidR="006B1315">
          <w:rPr>
            <w:rFonts w:ascii="Arial" w:hAnsi="Arial" w:cs="Arial"/>
            <w:sz w:val="24"/>
            <w:szCs w:val="24"/>
          </w:rPr>
          <w:t>,</w:t>
        </w:r>
      </w:ins>
      <w:ins w:id="502" w:author="Kanatov Alexey" w:date="2016-04-15T14:06:00Z">
        <w:r w:rsidR="006B1315">
          <w:rPr>
            <w:rFonts w:ascii="Arial" w:hAnsi="Arial" w:cs="Arial"/>
            <w:sz w:val="24"/>
            <w:szCs w:val="24"/>
          </w:rPr>
          <w:t xml:space="preserve"> кот</w:t>
        </w:r>
      </w:ins>
      <w:ins w:id="503" w:author="Kanatov Alexey" w:date="2016-04-15T14:07:00Z">
        <w:r w:rsidR="006B1315">
          <w:rPr>
            <w:rFonts w:ascii="Arial" w:hAnsi="Arial" w:cs="Arial"/>
            <w:sz w:val="24"/>
            <w:szCs w:val="24"/>
          </w:rPr>
          <w:t>о</w:t>
        </w:r>
      </w:ins>
      <w:ins w:id="504" w:author="Kanatov Alexey" w:date="2016-04-15T14:06:00Z">
        <w:r w:rsidR="006B1315">
          <w:rPr>
            <w:rFonts w:ascii="Arial" w:hAnsi="Arial" w:cs="Arial"/>
            <w:sz w:val="24"/>
            <w:szCs w:val="24"/>
          </w:rPr>
          <w:t>рая позволяет конвертировать объекта типа инициализирующего выражения в тип атрибута.</w:t>
        </w:r>
      </w:ins>
    </w:p>
    <w:p w:rsidR="005B31C5" w:rsidRPr="005B31C5" w:rsidRDefault="005B31C5" w:rsidP="00860D26">
      <w:pPr>
        <w:rPr>
          <w:rFonts w:ascii="Arial" w:hAnsi="Arial" w:cs="Arial"/>
          <w:b/>
          <w:sz w:val="24"/>
          <w:szCs w:val="24"/>
        </w:rPr>
      </w:pPr>
      <w:r w:rsidRPr="005B31C5">
        <w:rPr>
          <w:rFonts w:ascii="Arial" w:hAnsi="Arial" w:cs="Arial"/>
          <w:b/>
          <w:sz w:val="24"/>
          <w:szCs w:val="24"/>
        </w:rPr>
        <w:t xml:space="preserve">Объявления: тип и </w:t>
      </w:r>
      <w:r>
        <w:rPr>
          <w:rFonts w:ascii="Arial" w:hAnsi="Arial" w:cs="Arial"/>
          <w:b/>
          <w:sz w:val="24"/>
          <w:szCs w:val="24"/>
        </w:rPr>
        <w:t>начальное значение</w:t>
      </w:r>
    </w:p>
    <w:p w:rsidR="00860D26" w:rsidRPr="00860D26" w:rsidRDefault="005B31C5" w:rsidP="00860D26">
      <w:pPr>
        <w:rPr>
          <w:rFonts w:ascii="Arial" w:hAnsi="Arial" w:cs="Arial"/>
          <w:sz w:val="24"/>
          <w:szCs w:val="24"/>
        </w:rPr>
      </w:pPr>
      <w:r>
        <w:rPr>
          <w:rFonts w:ascii="Arial" w:hAnsi="Arial" w:cs="Arial"/>
          <w:sz w:val="24"/>
          <w:szCs w:val="24"/>
        </w:rPr>
        <w:t>Зададимся вопросом: а можно ли объявить объект, задав ему только тип</w:t>
      </w:r>
      <w:r w:rsidRPr="005B31C5">
        <w:rPr>
          <w:rFonts w:ascii="Arial" w:hAnsi="Arial" w:cs="Arial"/>
          <w:sz w:val="24"/>
          <w:szCs w:val="24"/>
        </w:rPr>
        <w:t xml:space="preserve">? </w:t>
      </w:r>
      <w:r w:rsidR="00860D26" w:rsidRPr="00860D26">
        <w:rPr>
          <w:rFonts w:ascii="Arial" w:hAnsi="Arial" w:cs="Arial"/>
          <w:sz w:val="24"/>
          <w:szCs w:val="24"/>
        </w:rPr>
        <w:t>Рассмотрим следующий пример объявления:</w:t>
      </w:r>
    </w:p>
    <w:p w:rsidR="005B31C5" w:rsidRPr="00572057" w:rsidRDefault="005B31C5" w:rsidP="00860D26">
      <w:pPr>
        <w:ind w:left="708"/>
        <w:rPr>
          <w:rFonts w:ascii="Lucida Console" w:hAnsi="Lucida Console" w:cs="Arial"/>
          <w:color w:val="0000FF"/>
          <w:sz w:val="24"/>
          <w:szCs w:val="24"/>
        </w:rPr>
      </w:pPr>
      <w:proofErr w:type="gramStart"/>
      <w:r>
        <w:rPr>
          <w:rFonts w:ascii="Lucida Console" w:hAnsi="Lucida Console" w:cs="Arial"/>
          <w:color w:val="0000FF"/>
          <w:sz w:val="24"/>
          <w:szCs w:val="24"/>
          <w:lang w:val="en-US"/>
        </w:rPr>
        <w:t>x</w:t>
      </w:r>
      <w:proofErr w:type="gramEnd"/>
      <w:r>
        <w:rPr>
          <w:rFonts w:ascii="Lucida Console" w:hAnsi="Lucida Console" w:cs="Arial"/>
          <w:color w:val="0000FF"/>
          <w:sz w:val="24"/>
          <w:szCs w:val="24"/>
        </w:rPr>
        <w:t>:</w:t>
      </w:r>
      <w:r w:rsidR="00860D26" w:rsidRPr="00860D26">
        <w:rPr>
          <w:rFonts w:ascii="Lucida Console" w:hAnsi="Lucida Console" w:cs="Arial"/>
          <w:color w:val="0000FF"/>
          <w:sz w:val="24"/>
          <w:szCs w:val="24"/>
        </w:rPr>
        <w:t xml:space="preserve"> </w:t>
      </w:r>
      <w:r w:rsidR="00860D26" w:rsidRPr="00860D26">
        <w:rPr>
          <w:rFonts w:ascii="Lucida Console" w:hAnsi="Lucida Console" w:cs="Arial"/>
          <w:color w:val="0000FF"/>
          <w:sz w:val="24"/>
          <w:szCs w:val="24"/>
          <w:lang w:val="en-US"/>
        </w:rPr>
        <w:t>Integer</w:t>
      </w:r>
      <w:r w:rsidR="00572057">
        <w:rPr>
          <w:rFonts w:ascii="Lucida Console" w:hAnsi="Lucida Console" w:cs="Arial"/>
          <w:color w:val="0000FF"/>
          <w:sz w:val="24"/>
          <w:szCs w:val="24"/>
        </w:rPr>
        <w:t xml:space="preserve">       // </w:t>
      </w:r>
      <w:r w:rsidR="00572057" w:rsidRPr="004F5FAC">
        <w:rPr>
          <w:rFonts w:ascii="Lucida Console" w:hAnsi="Lucida Console" w:cs="Arial"/>
          <w:color w:val="0000FF"/>
          <w:sz w:val="24"/>
          <w:szCs w:val="24"/>
        </w:rPr>
        <w:t>?</w:t>
      </w:r>
    </w:p>
    <w:p w:rsidR="001D63C9" w:rsidRDefault="00451BEB" w:rsidP="005B31C5">
      <w:pPr>
        <w:rPr>
          <w:rFonts w:ascii="Arial" w:hAnsi="Arial" w:cs="Arial"/>
          <w:sz w:val="24"/>
          <w:szCs w:val="24"/>
        </w:rPr>
      </w:pPr>
      <w:r>
        <w:rPr>
          <w:rFonts w:ascii="Arial" w:hAnsi="Arial" w:cs="Arial"/>
          <w:sz w:val="24"/>
          <w:szCs w:val="24"/>
        </w:rPr>
        <w:t>С э</w:t>
      </w:r>
      <w:r w:rsidR="001D63C9">
        <w:rPr>
          <w:rFonts w:ascii="Arial" w:hAnsi="Arial" w:cs="Arial"/>
          <w:sz w:val="24"/>
          <w:szCs w:val="24"/>
        </w:rPr>
        <w:t>то</w:t>
      </w:r>
      <w:r>
        <w:rPr>
          <w:rFonts w:ascii="Arial" w:hAnsi="Arial" w:cs="Arial"/>
          <w:sz w:val="24"/>
          <w:szCs w:val="24"/>
        </w:rPr>
        <w:t>го</w:t>
      </w:r>
      <w:r w:rsidR="001D63C9">
        <w:rPr>
          <w:rFonts w:ascii="Arial" w:hAnsi="Arial" w:cs="Arial"/>
          <w:sz w:val="24"/>
          <w:szCs w:val="24"/>
        </w:rPr>
        <w:t xml:space="preserve"> пример</w:t>
      </w:r>
      <w:r>
        <w:rPr>
          <w:rFonts w:ascii="Arial" w:hAnsi="Arial" w:cs="Arial"/>
          <w:sz w:val="24"/>
          <w:szCs w:val="24"/>
        </w:rPr>
        <w:t>а начнем обсуждение</w:t>
      </w:r>
      <w:r w:rsidR="001D63C9">
        <w:rPr>
          <w:rFonts w:ascii="Arial" w:hAnsi="Arial" w:cs="Arial"/>
          <w:sz w:val="24"/>
          <w:szCs w:val="24"/>
        </w:rPr>
        <w:t xml:space="preserve"> од</w:t>
      </w:r>
      <w:r>
        <w:rPr>
          <w:rFonts w:ascii="Arial" w:hAnsi="Arial" w:cs="Arial"/>
          <w:sz w:val="24"/>
          <w:szCs w:val="24"/>
        </w:rPr>
        <w:t>ного</w:t>
      </w:r>
      <w:r w:rsidR="001D63C9">
        <w:rPr>
          <w:rFonts w:ascii="Arial" w:hAnsi="Arial" w:cs="Arial"/>
          <w:sz w:val="24"/>
          <w:szCs w:val="24"/>
        </w:rPr>
        <w:t xml:space="preserve"> из базовых принципов дизайна языка </w:t>
      </w:r>
      <w:proofErr w:type="spellStart"/>
      <w:r w:rsidR="001D63C9">
        <w:rPr>
          <w:rFonts w:ascii="Arial" w:hAnsi="Arial" w:cs="Arial"/>
          <w:sz w:val="24"/>
          <w:szCs w:val="24"/>
          <w:lang w:val="en-US"/>
        </w:rPr>
        <w:t>SLang</w:t>
      </w:r>
      <w:proofErr w:type="spellEnd"/>
      <w:r w:rsidR="001D63C9" w:rsidRPr="001D63C9">
        <w:rPr>
          <w:rFonts w:ascii="Arial" w:hAnsi="Arial" w:cs="Arial"/>
          <w:sz w:val="24"/>
          <w:szCs w:val="24"/>
        </w:rPr>
        <w:t xml:space="preserve">. </w:t>
      </w:r>
      <w:r w:rsidR="001D63C9">
        <w:rPr>
          <w:rFonts w:ascii="Arial" w:hAnsi="Arial" w:cs="Arial"/>
          <w:sz w:val="24"/>
          <w:szCs w:val="24"/>
        </w:rPr>
        <w:t xml:space="preserve">Этот принцип состоит в том, что вообще говоря, в программе </w:t>
      </w:r>
      <w:r w:rsidR="001D63C9" w:rsidRPr="001D63C9">
        <w:rPr>
          <w:rFonts w:ascii="Arial" w:hAnsi="Arial" w:cs="Arial"/>
          <w:b/>
          <w:sz w:val="24"/>
          <w:szCs w:val="24"/>
        </w:rPr>
        <w:t>не может существовать объектов, не имеющих значения</w:t>
      </w:r>
      <w:r w:rsidR="00E819C9">
        <w:rPr>
          <w:rStyle w:val="a8"/>
          <w:rFonts w:ascii="Arial" w:hAnsi="Arial" w:cs="Arial"/>
          <w:b/>
          <w:sz w:val="24"/>
          <w:szCs w:val="24"/>
        </w:rPr>
        <w:footnoteReference w:id="2"/>
      </w:r>
      <w:r w:rsidR="001D63C9">
        <w:rPr>
          <w:rFonts w:ascii="Arial" w:hAnsi="Arial" w:cs="Arial"/>
          <w:sz w:val="24"/>
          <w:szCs w:val="24"/>
        </w:rPr>
        <w:t>. Этот подход (детально он будет обсуждаться ниже) позволяет избежать многочисленных</w:t>
      </w:r>
      <w:r w:rsidR="00100DA7">
        <w:rPr>
          <w:rFonts w:ascii="Arial" w:hAnsi="Arial" w:cs="Arial"/>
          <w:sz w:val="24"/>
          <w:szCs w:val="24"/>
        </w:rPr>
        <w:t>,</w:t>
      </w:r>
      <w:r w:rsidR="001D63C9">
        <w:rPr>
          <w:rFonts w:ascii="Arial" w:hAnsi="Arial" w:cs="Arial"/>
          <w:sz w:val="24"/>
          <w:szCs w:val="24"/>
        </w:rPr>
        <w:t xml:space="preserve"> разнообразных и трудноуловимых ошибок в программах.</w:t>
      </w:r>
      <w:r>
        <w:rPr>
          <w:rFonts w:ascii="Arial" w:hAnsi="Arial" w:cs="Arial"/>
          <w:sz w:val="24"/>
          <w:szCs w:val="24"/>
        </w:rPr>
        <w:t xml:space="preserve"> </w:t>
      </w:r>
      <w:r w:rsidR="001D63C9">
        <w:rPr>
          <w:rFonts w:ascii="Arial" w:hAnsi="Arial" w:cs="Arial"/>
          <w:sz w:val="24"/>
          <w:szCs w:val="24"/>
        </w:rPr>
        <w:t>Поэтому в общем случае при объявлении объекта необходимо задать ему некоторое начальное значение.</w:t>
      </w:r>
    </w:p>
    <w:p w:rsidR="00451BEB" w:rsidRPr="00451BEB" w:rsidRDefault="00451BEB" w:rsidP="005B31C5">
      <w:pPr>
        <w:rPr>
          <w:rFonts w:ascii="Arial" w:hAnsi="Arial" w:cs="Arial"/>
          <w:sz w:val="24"/>
          <w:szCs w:val="24"/>
        </w:rPr>
      </w:pPr>
      <w:r w:rsidRPr="00451BEB">
        <w:rPr>
          <w:rFonts w:ascii="Arial" w:hAnsi="Arial" w:cs="Arial"/>
          <w:sz w:val="24"/>
          <w:szCs w:val="24"/>
        </w:rPr>
        <w:t>Вообще говоря, имеется три основных способа задания значения объекту:</w:t>
      </w:r>
    </w:p>
    <w:p w:rsidR="00451BEB" w:rsidRPr="00451BEB" w:rsidRDefault="00451BEB" w:rsidP="005B31C5">
      <w:pPr>
        <w:rPr>
          <w:rFonts w:ascii="Arial" w:hAnsi="Arial" w:cs="Arial"/>
          <w:sz w:val="24"/>
          <w:szCs w:val="24"/>
        </w:rPr>
      </w:pPr>
      <w:r w:rsidRPr="00451BEB">
        <w:rPr>
          <w:rFonts w:ascii="Arial" w:hAnsi="Arial" w:cs="Arial"/>
          <w:sz w:val="24"/>
          <w:szCs w:val="24"/>
        </w:rPr>
        <w:t>- Указать начальное значение непосредственно при его объявлении</w:t>
      </w:r>
      <w:r w:rsidRPr="00451BEB">
        <w:rPr>
          <w:rFonts w:ascii="Arial" w:hAnsi="Arial" w:cs="Arial"/>
          <w:sz w:val="24"/>
          <w:szCs w:val="24"/>
        </w:rPr>
        <w:br/>
        <w:t>- Задать начальное значение неявно</w:t>
      </w:r>
      <w:r w:rsidRPr="00451BEB">
        <w:rPr>
          <w:rFonts w:ascii="Arial" w:hAnsi="Arial" w:cs="Arial"/>
          <w:sz w:val="24"/>
          <w:szCs w:val="24"/>
        </w:rPr>
        <w:br/>
        <w:t xml:space="preserve">- </w:t>
      </w:r>
      <w:r w:rsidR="00A7624D">
        <w:rPr>
          <w:rFonts w:ascii="Arial" w:hAnsi="Arial" w:cs="Arial"/>
          <w:sz w:val="24"/>
          <w:szCs w:val="24"/>
        </w:rPr>
        <w:t xml:space="preserve">Инициализировать объект посредством некоторой </w:t>
      </w:r>
      <w:r w:rsidRPr="00451BEB">
        <w:rPr>
          <w:rFonts w:ascii="Arial" w:hAnsi="Arial" w:cs="Arial"/>
          <w:sz w:val="24"/>
          <w:szCs w:val="24"/>
        </w:rPr>
        <w:t>процедур</w:t>
      </w:r>
      <w:r w:rsidR="00A7624D">
        <w:rPr>
          <w:rFonts w:ascii="Arial" w:hAnsi="Arial" w:cs="Arial"/>
          <w:sz w:val="24"/>
          <w:szCs w:val="24"/>
        </w:rPr>
        <w:t>ы</w:t>
      </w:r>
      <w:r w:rsidRPr="00451BEB">
        <w:rPr>
          <w:rFonts w:ascii="Arial" w:hAnsi="Arial" w:cs="Arial"/>
          <w:sz w:val="24"/>
          <w:szCs w:val="24"/>
        </w:rPr>
        <w:t xml:space="preserve"> инициализации.</w:t>
      </w:r>
    </w:p>
    <w:p w:rsidR="001915DB" w:rsidRDefault="00451BEB" w:rsidP="00EA0C6A">
      <w:pPr>
        <w:rPr>
          <w:rFonts w:ascii="Arial" w:hAnsi="Arial" w:cs="Arial"/>
          <w:sz w:val="24"/>
          <w:szCs w:val="24"/>
        </w:rPr>
      </w:pPr>
      <w:r w:rsidRPr="00451BEB">
        <w:rPr>
          <w:rFonts w:ascii="Arial" w:hAnsi="Arial" w:cs="Arial"/>
          <w:sz w:val="24"/>
          <w:szCs w:val="24"/>
        </w:rPr>
        <w:t>О</w:t>
      </w:r>
      <w:r w:rsidR="002F7DB4">
        <w:rPr>
          <w:rFonts w:ascii="Arial" w:hAnsi="Arial" w:cs="Arial"/>
          <w:sz w:val="24"/>
          <w:szCs w:val="24"/>
        </w:rPr>
        <w:t>б</w:t>
      </w:r>
      <w:r w:rsidRPr="00451BEB">
        <w:rPr>
          <w:rFonts w:ascii="Arial" w:hAnsi="Arial" w:cs="Arial"/>
          <w:sz w:val="24"/>
          <w:szCs w:val="24"/>
        </w:rPr>
        <w:t>судим эти три варианта подробно</w:t>
      </w:r>
      <w:r w:rsidR="000334C7">
        <w:rPr>
          <w:rFonts w:ascii="Arial" w:hAnsi="Arial" w:cs="Arial"/>
          <w:sz w:val="24"/>
          <w:szCs w:val="24"/>
        </w:rPr>
        <w:t xml:space="preserve"> в применении к различным контекстам.</w:t>
      </w:r>
      <w:r w:rsidR="00EA0C6A">
        <w:rPr>
          <w:rFonts w:ascii="Arial" w:hAnsi="Arial" w:cs="Arial"/>
          <w:sz w:val="24"/>
          <w:szCs w:val="24"/>
        </w:rPr>
        <w:t xml:space="preserve"> Но сначала введем общее правило</w:t>
      </w:r>
      <w:r w:rsidR="00901022">
        <w:rPr>
          <w:rFonts w:ascii="Arial" w:hAnsi="Arial" w:cs="Arial"/>
          <w:sz w:val="24"/>
          <w:szCs w:val="24"/>
        </w:rPr>
        <w:t>. Оно</w:t>
      </w:r>
      <w:r w:rsidR="001915DB">
        <w:rPr>
          <w:rFonts w:ascii="Arial" w:hAnsi="Arial" w:cs="Arial"/>
          <w:sz w:val="24"/>
          <w:szCs w:val="24"/>
        </w:rPr>
        <w:t xml:space="preserve"> вытекает из предыдущего правила («все объекты должны иметь значение») и</w:t>
      </w:r>
      <w:r w:rsidR="00901022">
        <w:rPr>
          <w:rFonts w:ascii="Arial" w:hAnsi="Arial" w:cs="Arial"/>
          <w:sz w:val="24"/>
          <w:szCs w:val="24"/>
        </w:rPr>
        <w:t xml:space="preserve"> звучит достаточно просто: </w:t>
      </w:r>
      <w:r w:rsidR="00EA0C6A" w:rsidRPr="00FA1F41">
        <w:rPr>
          <w:rFonts w:ascii="Arial" w:hAnsi="Arial" w:cs="Arial"/>
          <w:b/>
          <w:sz w:val="24"/>
          <w:szCs w:val="24"/>
        </w:rPr>
        <w:t>все объекты в программе должны быть проинициализированы – явно или неявно</w:t>
      </w:r>
      <w:r w:rsidR="00EA0C6A" w:rsidRPr="00AB04F1">
        <w:rPr>
          <w:rFonts w:ascii="Arial" w:hAnsi="Arial" w:cs="Arial"/>
          <w:sz w:val="24"/>
          <w:szCs w:val="24"/>
        </w:rPr>
        <w:t>.</w:t>
      </w:r>
    </w:p>
    <w:p w:rsidR="00901022" w:rsidRDefault="00AB04F1" w:rsidP="001915DB">
      <w:pPr>
        <w:ind w:left="708"/>
        <w:rPr>
          <w:rFonts w:ascii="Arial" w:hAnsi="Arial" w:cs="Arial"/>
          <w:b/>
          <w:sz w:val="24"/>
          <w:szCs w:val="24"/>
        </w:rPr>
      </w:pPr>
      <w:r w:rsidRPr="00AB04F1">
        <w:rPr>
          <w:rFonts w:ascii="Arial" w:hAnsi="Arial" w:cs="Arial"/>
          <w:sz w:val="24"/>
          <w:szCs w:val="24"/>
        </w:rPr>
        <w:t>Из эт</w:t>
      </w:r>
      <w:r w:rsidR="001915DB">
        <w:rPr>
          <w:rFonts w:ascii="Arial" w:hAnsi="Arial" w:cs="Arial"/>
          <w:sz w:val="24"/>
          <w:szCs w:val="24"/>
        </w:rPr>
        <w:t>их</w:t>
      </w:r>
      <w:r w:rsidRPr="00AB04F1">
        <w:rPr>
          <w:rFonts w:ascii="Arial" w:hAnsi="Arial" w:cs="Arial"/>
          <w:sz w:val="24"/>
          <w:szCs w:val="24"/>
        </w:rPr>
        <w:t xml:space="preserve"> правил, правда, есть одно исключение, которое будет рассматриваться </w:t>
      </w:r>
      <w:r w:rsidR="00462079">
        <w:rPr>
          <w:rFonts w:ascii="Arial" w:hAnsi="Arial" w:cs="Arial"/>
          <w:sz w:val="24"/>
          <w:szCs w:val="24"/>
        </w:rPr>
        <w:t xml:space="preserve">далее </w:t>
      </w:r>
      <w:r w:rsidRPr="00AB04F1">
        <w:rPr>
          <w:rFonts w:ascii="Arial" w:hAnsi="Arial" w:cs="Arial"/>
          <w:sz w:val="24"/>
          <w:szCs w:val="24"/>
        </w:rPr>
        <w:t>в отдельном подразделе.</w:t>
      </w:r>
    </w:p>
    <w:p w:rsidR="00E84639" w:rsidRDefault="00E84639" w:rsidP="005B31C5">
      <w:pPr>
        <w:rPr>
          <w:rFonts w:ascii="Arial" w:hAnsi="Arial" w:cs="Arial"/>
          <w:sz w:val="24"/>
          <w:szCs w:val="24"/>
        </w:rPr>
      </w:pPr>
      <w:r>
        <w:rPr>
          <w:rFonts w:ascii="Arial" w:hAnsi="Arial" w:cs="Arial"/>
          <w:sz w:val="24"/>
          <w:szCs w:val="24"/>
        </w:rPr>
        <w:t>Первый</w:t>
      </w:r>
      <w:r w:rsidR="00462079">
        <w:rPr>
          <w:rFonts w:ascii="Arial" w:hAnsi="Arial" w:cs="Arial"/>
          <w:sz w:val="24"/>
          <w:szCs w:val="24"/>
        </w:rPr>
        <w:t>, самый простой и наглядный способ инициализации</w:t>
      </w:r>
      <w:r>
        <w:rPr>
          <w:rFonts w:ascii="Arial" w:hAnsi="Arial" w:cs="Arial"/>
          <w:sz w:val="24"/>
          <w:szCs w:val="24"/>
        </w:rPr>
        <w:t xml:space="preserve"> был представлен в начальном примере. Объект </w:t>
      </w:r>
      <w:r w:rsidRPr="00A90880">
        <w:rPr>
          <w:rFonts w:ascii="Lucida Console" w:hAnsi="Lucida Console" w:cs="Arial"/>
          <w:color w:val="0000FF"/>
          <w:sz w:val="24"/>
          <w:szCs w:val="24"/>
          <w:lang w:val="en-US"/>
        </w:rPr>
        <w:t>x</w:t>
      </w:r>
      <w:r w:rsidRPr="00A90880">
        <w:rPr>
          <w:rFonts w:ascii="Arial" w:hAnsi="Arial" w:cs="Arial"/>
          <w:sz w:val="24"/>
          <w:szCs w:val="24"/>
        </w:rPr>
        <w:t xml:space="preserve"> </w:t>
      </w:r>
      <w:r>
        <w:rPr>
          <w:rFonts w:ascii="Arial" w:hAnsi="Arial" w:cs="Arial"/>
          <w:sz w:val="24"/>
          <w:szCs w:val="24"/>
        </w:rPr>
        <w:t>при объявлении получает тип и начальное значение.</w:t>
      </w:r>
      <w:r w:rsidR="00A90880">
        <w:rPr>
          <w:rFonts w:ascii="Arial" w:hAnsi="Arial" w:cs="Arial"/>
          <w:sz w:val="24"/>
          <w:szCs w:val="24"/>
        </w:rPr>
        <w:t xml:space="preserve"> Посредством </w:t>
      </w:r>
      <w:r w:rsidR="00572057">
        <w:rPr>
          <w:rFonts w:ascii="Arial" w:hAnsi="Arial" w:cs="Arial"/>
          <w:sz w:val="24"/>
          <w:szCs w:val="24"/>
        </w:rPr>
        <w:t xml:space="preserve">таких </w:t>
      </w:r>
      <w:r w:rsidR="00A90880">
        <w:rPr>
          <w:rFonts w:ascii="Arial" w:hAnsi="Arial" w:cs="Arial"/>
          <w:sz w:val="24"/>
          <w:szCs w:val="24"/>
        </w:rPr>
        <w:t>объявлени</w:t>
      </w:r>
      <w:r w:rsidR="00572057">
        <w:rPr>
          <w:rFonts w:ascii="Arial" w:hAnsi="Arial" w:cs="Arial"/>
          <w:sz w:val="24"/>
          <w:szCs w:val="24"/>
        </w:rPr>
        <w:t>й</w:t>
      </w:r>
      <w:r w:rsidR="00A90880">
        <w:rPr>
          <w:rFonts w:ascii="Arial" w:hAnsi="Arial" w:cs="Arial"/>
          <w:sz w:val="24"/>
          <w:szCs w:val="24"/>
        </w:rPr>
        <w:t xml:space="preserve"> можно вводить как локальные объекты в подпрограммах, так и атрибуты контейнеров</w:t>
      </w:r>
      <w:r w:rsidR="000334C7">
        <w:rPr>
          <w:rFonts w:ascii="Arial" w:hAnsi="Arial" w:cs="Arial"/>
          <w:sz w:val="24"/>
          <w:szCs w:val="24"/>
        </w:rPr>
        <w:t>, например:</w:t>
      </w:r>
    </w:p>
    <w:p w:rsidR="00A90880" w:rsidRPr="000334C7" w:rsidRDefault="000334C7" w:rsidP="000334C7">
      <w:pPr>
        <w:ind w:left="708"/>
        <w:rPr>
          <w:rFonts w:ascii="Lucida Console" w:hAnsi="Lucida Console" w:cs="Arial"/>
          <w:color w:val="0000FF"/>
          <w:sz w:val="24"/>
          <w:szCs w:val="24"/>
          <w:lang w:val="en-US"/>
        </w:rPr>
      </w:pPr>
      <w:proofErr w:type="gramStart"/>
      <w:r w:rsidRPr="000334C7">
        <w:rPr>
          <w:rFonts w:ascii="Lucida Console" w:hAnsi="Lucida Console" w:cs="Arial"/>
          <w:b/>
          <w:color w:val="0000FF"/>
          <w:sz w:val="24"/>
          <w:szCs w:val="24"/>
          <w:lang w:val="en-US"/>
        </w:rPr>
        <w:lastRenderedPageBreak/>
        <w:t>unit</w:t>
      </w:r>
      <w:proofErr w:type="gramEnd"/>
      <w:r w:rsidRPr="000334C7">
        <w:rPr>
          <w:rFonts w:ascii="Lucida Console" w:hAnsi="Lucida Console" w:cs="Arial"/>
          <w:color w:val="0000FF"/>
          <w:sz w:val="24"/>
          <w:szCs w:val="24"/>
          <w:lang w:val="en-US"/>
        </w:rPr>
        <w:t xml:space="preserve"> A </w:t>
      </w:r>
      <w:r w:rsidRPr="000334C7">
        <w:rPr>
          <w:rFonts w:ascii="Lucida Console" w:hAnsi="Lucida Console" w:cs="Arial"/>
          <w:b/>
          <w:color w:val="0000FF"/>
          <w:sz w:val="24"/>
          <w:szCs w:val="24"/>
          <w:lang w:val="en-US"/>
        </w:rPr>
        <w:t>is</w:t>
      </w:r>
      <w:r w:rsidRPr="000334C7">
        <w:rPr>
          <w:rFonts w:ascii="Lucida Console" w:hAnsi="Lucida Console" w:cs="Arial"/>
          <w:color w:val="0000FF"/>
          <w:sz w:val="24"/>
          <w:szCs w:val="24"/>
          <w:lang w:val="en-US"/>
        </w:rPr>
        <w:br/>
        <w:t xml:space="preserve">    x </w:t>
      </w:r>
      <w:r w:rsidRPr="000334C7">
        <w:rPr>
          <w:rFonts w:ascii="Lucida Console" w:hAnsi="Lucida Console" w:cs="Arial"/>
          <w:b/>
          <w:color w:val="0000FF"/>
          <w:sz w:val="24"/>
          <w:szCs w:val="24"/>
          <w:lang w:val="en-US"/>
        </w:rPr>
        <w:t>is</w:t>
      </w:r>
      <w:r w:rsidRPr="000334C7">
        <w:rPr>
          <w:rFonts w:ascii="Lucida Console" w:hAnsi="Lucida Console" w:cs="Arial"/>
          <w:color w:val="0000FF"/>
          <w:sz w:val="24"/>
          <w:szCs w:val="24"/>
          <w:lang w:val="en-US"/>
        </w:rPr>
        <w:t xml:space="preserve"> 5</w:t>
      </w:r>
      <w:r w:rsidRPr="000334C7">
        <w:rPr>
          <w:rFonts w:ascii="Lucida Console" w:hAnsi="Lucida Console" w:cs="Arial"/>
          <w:color w:val="0000FF"/>
          <w:sz w:val="24"/>
          <w:szCs w:val="24"/>
          <w:lang w:val="en-US"/>
        </w:rPr>
        <w:br/>
      </w:r>
      <w:r w:rsidRPr="000334C7">
        <w:rPr>
          <w:rFonts w:ascii="Lucida Console" w:hAnsi="Lucida Console" w:cs="Arial"/>
          <w:b/>
          <w:color w:val="0000FF"/>
          <w:sz w:val="24"/>
          <w:szCs w:val="24"/>
          <w:lang w:val="en-US"/>
        </w:rPr>
        <w:t>end</w:t>
      </w:r>
    </w:p>
    <w:p w:rsidR="000334C7" w:rsidRPr="004F5FAC" w:rsidRDefault="000334C7" w:rsidP="000334C7">
      <w:pPr>
        <w:ind w:left="708"/>
        <w:rPr>
          <w:rFonts w:ascii="Lucida Console" w:hAnsi="Lucida Console" w:cs="Arial"/>
          <w:color w:val="0000FF"/>
          <w:sz w:val="24"/>
          <w:szCs w:val="24"/>
        </w:rPr>
      </w:pPr>
      <w:proofErr w:type="gramStart"/>
      <w:r w:rsidRPr="000334C7">
        <w:rPr>
          <w:rFonts w:ascii="Lucida Console" w:hAnsi="Lucida Console" w:cs="Arial"/>
          <w:color w:val="0000FF"/>
          <w:sz w:val="24"/>
          <w:szCs w:val="24"/>
          <w:lang w:val="en-US"/>
        </w:rPr>
        <w:t>foo</w:t>
      </w:r>
      <w:r w:rsidRPr="004F5FAC">
        <w:rPr>
          <w:rFonts w:ascii="Lucida Console" w:hAnsi="Lucida Console" w:cs="Arial"/>
          <w:color w:val="0000FF"/>
          <w:sz w:val="24"/>
          <w:szCs w:val="24"/>
        </w:rPr>
        <w:t>(</w:t>
      </w:r>
      <w:proofErr w:type="gramEnd"/>
      <w:r w:rsidRPr="004F5FAC">
        <w:rPr>
          <w:rFonts w:ascii="Lucida Console" w:hAnsi="Lucida Console" w:cs="Arial"/>
          <w:color w:val="0000FF"/>
          <w:sz w:val="24"/>
          <w:szCs w:val="24"/>
        </w:rPr>
        <w:t xml:space="preserve">) </w:t>
      </w:r>
      <w:r w:rsidRPr="000334C7">
        <w:rPr>
          <w:rFonts w:ascii="Lucida Console" w:hAnsi="Lucida Console" w:cs="Arial"/>
          <w:b/>
          <w:color w:val="0000FF"/>
          <w:sz w:val="24"/>
          <w:szCs w:val="24"/>
          <w:lang w:val="en-US"/>
        </w:rPr>
        <w:t>is</w:t>
      </w:r>
      <w:r w:rsidRPr="004F5FAC">
        <w:rPr>
          <w:rFonts w:ascii="Lucida Console" w:hAnsi="Lucida Console" w:cs="Arial"/>
          <w:color w:val="0000FF"/>
          <w:sz w:val="24"/>
          <w:szCs w:val="24"/>
        </w:rPr>
        <w:br/>
        <w:t xml:space="preserve">    </w:t>
      </w:r>
      <w:r w:rsidRPr="000334C7">
        <w:rPr>
          <w:rFonts w:ascii="Lucida Console" w:hAnsi="Lucida Console" w:cs="Arial"/>
          <w:color w:val="0000FF"/>
          <w:sz w:val="24"/>
          <w:szCs w:val="24"/>
          <w:lang w:val="en-US"/>
        </w:rPr>
        <w:t>x</w:t>
      </w:r>
      <w:r w:rsidRPr="004F5FAC">
        <w:rPr>
          <w:rFonts w:ascii="Lucida Console" w:hAnsi="Lucida Console" w:cs="Arial"/>
          <w:color w:val="0000FF"/>
          <w:sz w:val="24"/>
          <w:szCs w:val="24"/>
        </w:rPr>
        <w:t xml:space="preserve"> </w:t>
      </w:r>
      <w:r w:rsidRPr="000334C7">
        <w:rPr>
          <w:rFonts w:ascii="Lucida Console" w:hAnsi="Lucida Console" w:cs="Arial"/>
          <w:b/>
          <w:color w:val="0000FF"/>
          <w:sz w:val="24"/>
          <w:szCs w:val="24"/>
          <w:lang w:val="en-US"/>
        </w:rPr>
        <w:t>is</w:t>
      </w:r>
      <w:r w:rsidRPr="004F5FAC">
        <w:rPr>
          <w:rFonts w:ascii="Lucida Console" w:hAnsi="Lucida Console" w:cs="Arial"/>
          <w:color w:val="0000FF"/>
          <w:sz w:val="24"/>
          <w:szCs w:val="24"/>
        </w:rPr>
        <w:t xml:space="preserve"> 5</w:t>
      </w:r>
      <w:r w:rsidRPr="004F5FAC">
        <w:rPr>
          <w:rFonts w:ascii="Lucida Console" w:hAnsi="Lucida Console" w:cs="Arial"/>
          <w:color w:val="0000FF"/>
          <w:sz w:val="24"/>
          <w:szCs w:val="24"/>
        </w:rPr>
        <w:br/>
      </w:r>
      <w:r w:rsidRPr="000334C7">
        <w:rPr>
          <w:rFonts w:ascii="Lucida Console" w:hAnsi="Lucida Console" w:cs="Arial"/>
          <w:b/>
          <w:color w:val="0000FF"/>
          <w:sz w:val="24"/>
          <w:szCs w:val="24"/>
          <w:lang w:val="en-US"/>
        </w:rPr>
        <w:t>end</w:t>
      </w:r>
    </w:p>
    <w:p w:rsidR="00462079" w:rsidRDefault="00462079" w:rsidP="005B31C5">
      <w:pPr>
        <w:rPr>
          <w:rFonts w:ascii="Arial" w:hAnsi="Arial" w:cs="Arial"/>
          <w:sz w:val="24"/>
          <w:szCs w:val="24"/>
        </w:rPr>
      </w:pPr>
      <w:r>
        <w:rPr>
          <w:rFonts w:ascii="Arial" w:hAnsi="Arial" w:cs="Arial"/>
          <w:sz w:val="24"/>
          <w:szCs w:val="24"/>
        </w:rPr>
        <w:t>Дальше начинаются отличия. Рассмотрим пример объявления атрибута контейнера:</w:t>
      </w:r>
    </w:p>
    <w:p w:rsidR="00462079" w:rsidRPr="000334C7" w:rsidRDefault="00462079" w:rsidP="00462079">
      <w:pPr>
        <w:ind w:left="708"/>
        <w:rPr>
          <w:rFonts w:ascii="Lucida Console" w:hAnsi="Lucida Console" w:cs="Arial"/>
          <w:color w:val="0000FF"/>
          <w:sz w:val="24"/>
          <w:szCs w:val="24"/>
          <w:lang w:val="en-US"/>
        </w:rPr>
      </w:pPr>
      <w:proofErr w:type="gramStart"/>
      <w:r w:rsidRPr="000334C7">
        <w:rPr>
          <w:rFonts w:ascii="Lucida Console" w:hAnsi="Lucida Console" w:cs="Arial"/>
          <w:b/>
          <w:color w:val="0000FF"/>
          <w:sz w:val="24"/>
          <w:szCs w:val="24"/>
          <w:lang w:val="en-US"/>
        </w:rPr>
        <w:t>unit</w:t>
      </w:r>
      <w:proofErr w:type="gramEnd"/>
      <w:r w:rsidRPr="000334C7">
        <w:rPr>
          <w:rFonts w:ascii="Lucida Console" w:hAnsi="Lucida Console" w:cs="Arial"/>
          <w:color w:val="0000FF"/>
          <w:sz w:val="24"/>
          <w:szCs w:val="24"/>
          <w:lang w:val="en-US"/>
        </w:rPr>
        <w:t xml:space="preserve"> A </w:t>
      </w:r>
      <w:r w:rsidRPr="000334C7">
        <w:rPr>
          <w:rFonts w:ascii="Lucida Console" w:hAnsi="Lucida Console" w:cs="Arial"/>
          <w:b/>
          <w:color w:val="0000FF"/>
          <w:sz w:val="24"/>
          <w:szCs w:val="24"/>
          <w:lang w:val="en-US"/>
        </w:rPr>
        <w:t>is</w:t>
      </w:r>
      <w:r w:rsidRPr="000334C7">
        <w:rPr>
          <w:rFonts w:ascii="Lucida Console" w:hAnsi="Lucida Console" w:cs="Arial"/>
          <w:color w:val="0000FF"/>
          <w:sz w:val="24"/>
          <w:szCs w:val="24"/>
          <w:lang w:val="en-US"/>
        </w:rPr>
        <w:br/>
        <w:t xml:space="preserve">    x</w:t>
      </w:r>
      <w:r>
        <w:rPr>
          <w:rFonts w:ascii="Lucida Console" w:hAnsi="Lucida Console" w:cs="Arial"/>
          <w:color w:val="0000FF"/>
          <w:sz w:val="24"/>
          <w:szCs w:val="24"/>
          <w:lang w:val="en-US"/>
        </w:rPr>
        <w:t>: T</w:t>
      </w:r>
      <w:r w:rsidRPr="000334C7">
        <w:rPr>
          <w:rFonts w:ascii="Lucida Console" w:hAnsi="Lucida Console" w:cs="Arial"/>
          <w:color w:val="0000FF"/>
          <w:sz w:val="24"/>
          <w:szCs w:val="24"/>
          <w:lang w:val="en-US"/>
        </w:rPr>
        <w:br/>
      </w:r>
      <w:r w:rsidRPr="000334C7">
        <w:rPr>
          <w:rFonts w:ascii="Lucida Console" w:hAnsi="Lucida Console" w:cs="Arial"/>
          <w:b/>
          <w:color w:val="0000FF"/>
          <w:sz w:val="24"/>
          <w:szCs w:val="24"/>
          <w:lang w:val="en-US"/>
        </w:rPr>
        <w:t>end</w:t>
      </w:r>
    </w:p>
    <w:p w:rsidR="00462079" w:rsidRDefault="00462079" w:rsidP="005B31C5">
      <w:pPr>
        <w:rPr>
          <w:rFonts w:ascii="Arial" w:hAnsi="Arial" w:cs="Arial"/>
          <w:sz w:val="24"/>
          <w:szCs w:val="24"/>
        </w:rPr>
      </w:pPr>
      <w:r>
        <w:rPr>
          <w:rFonts w:ascii="Arial" w:hAnsi="Arial" w:cs="Arial"/>
          <w:sz w:val="24"/>
          <w:szCs w:val="24"/>
        </w:rPr>
        <w:t xml:space="preserve">Здесь инициализация атрибута явно не задана. Такая форма объявления считается допустимой только в случае, когда в процедуре инициализации контейнера имеется явное присваивание атрибуту </w:t>
      </w:r>
      <w:r w:rsidRPr="00462079">
        <w:rPr>
          <w:rFonts w:ascii="Lucida Console" w:hAnsi="Lucida Console" w:cs="Arial"/>
          <w:color w:val="0000FF"/>
          <w:sz w:val="24"/>
          <w:szCs w:val="24"/>
          <w:lang w:val="en-US"/>
        </w:rPr>
        <w:t>x</w:t>
      </w:r>
      <w:r w:rsidRPr="00462079">
        <w:rPr>
          <w:rFonts w:ascii="Arial" w:hAnsi="Arial" w:cs="Arial"/>
          <w:sz w:val="24"/>
          <w:szCs w:val="24"/>
        </w:rPr>
        <w:t xml:space="preserve"> </w:t>
      </w:r>
      <w:r>
        <w:rPr>
          <w:rFonts w:ascii="Arial" w:hAnsi="Arial" w:cs="Arial"/>
          <w:sz w:val="24"/>
          <w:szCs w:val="24"/>
        </w:rPr>
        <w:t>некоторого (начального) значения, например:</w:t>
      </w:r>
    </w:p>
    <w:p w:rsidR="00462079" w:rsidRPr="000334C7" w:rsidRDefault="00462079" w:rsidP="00462079">
      <w:pPr>
        <w:ind w:left="708"/>
        <w:rPr>
          <w:rFonts w:ascii="Lucida Console" w:hAnsi="Lucida Console" w:cs="Arial"/>
          <w:color w:val="0000FF"/>
          <w:sz w:val="24"/>
          <w:szCs w:val="24"/>
          <w:lang w:val="en-US"/>
        </w:rPr>
      </w:pPr>
      <w:proofErr w:type="gramStart"/>
      <w:r w:rsidRPr="000334C7">
        <w:rPr>
          <w:rFonts w:ascii="Lucida Console" w:hAnsi="Lucida Console" w:cs="Arial"/>
          <w:b/>
          <w:color w:val="0000FF"/>
          <w:sz w:val="24"/>
          <w:szCs w:val="24"/>
          <w:lang w:val="en-US"/>
        </w:rPr>
        <w:t>unit</w:t>
      </w:r>
      <w:proofErr w:type="gramEnd"/>
      <w:r w:rsidRPr="000334C7">
        <w:rPr>
          <w:rFonts w:ascii="Lucida Console" w:hAnsi="Lucida Console" w:cs="Arial"/>
          <w:color w:val="0000FF"/>
          <w:sz w:val="24"/>
          <w:szCs w:val="24"/>
          <w:lang w:val="en-US"/>
        </w:rPr>
        <w:t xml:space="preserve"> A </w:t>
      </w:r>
      <w:r w:rsidRPr="000334C7">
        <w:rPr>
          <w:rFonts w:ascii="Lucida Console" w:hAnsi="Lucida Console" w:cs="Arial"/>
          <w:b/>
          <w:color w:val="0000FF"/>
          <w:sz w:val="24"/>
          <w:szCs w:val="24"/>
          <w:lang w:val="en-US"/>
        </w:rPr>
        <w:t>is</w:t>
      </w:r>
      <w:r w:rsidRPr="000334C7">
        <w:rPr>
          <w:rFonts w:ascii="Lucida Console" w:hAnsi="Lucida Console" w:cs="Arial"/>
          <w:color w:val="0000FF"/>
          <w:sz w:val="24"/>
          <w:szCs w:val="24"/>
          <w:lang w:val="en-US"/>
        </w:rPr>
        <w:br/>
        <w:t xml:space="preserve">    x</w:t>
      </w:r>
      <w:r>
        <w:rPr>
          <w:rFonts w:ascii="Lucida Console" w:hAnsi="Lucida Console" w:cs="Arial"/>
          <w:color w:val="0000FF"/>
          <w:sz w:val="24"/>
          <w:szCs w:val="24"/>
          <w:lang w:val="en-US"/>
        </w:rPr>
        <w:t>: T</w:t>
      </w:r>
      <w:r w:rsidRPr="00462079">
        <w:rPr>
          <w:rFonts w:ascii="Lucida Console" w:hAnsi="Lucida Console" w:cs="Arial"/>
          <w:color w:val="0000FF"/>
          <w:sz w:val="24"/>
          <w:szCs w:val="24"/>
          <w:lang w:val="en-US"/>
        </w:rPr>
        <w:br/>
        <w:t xml:space="preserve">    </w:t>
      </w:r>
      <w:r w:rsidRPr="00462079">
        <w:rPr>
          <w:rFonts w:ascii="Lucida Console" w:hAnsi="Lucida Console" w:cs="Arial"/>
          <w:b/>
          <w:color w:val="0000FF"/>
          <w:sz w:val="24"/>
          <w:szCs w:val="24"/>
          <w:lang w:val="en-US"/>
        </w:rPr>
        <w:t>init</w:t>
      </w:r>
      <w:r>
        <w:rPr>
          <w:rFonts w:ascii="Lucida Console" w:hAnsi="Lucida Console" w:cs="Arial"/>
          <w:color w:val="0000FF"/>
          <w:sz w:val="24"/>
          <w:szCs w:val="24"/>
          <w:lang w:val="en-US"/>
        </w:rPr>
        <w:t xml:space="preserve"> </w:t>
      </w:r>
      <w:r w:rsidRPr="00462079">
        <w:rPr>
          <w:rFonts w:ascii="Lucida Console" w:hAnsi="Lucida Console" w:cs="Arial"/>
          <w:b/>
          <w:color w:val="0000FF"/>
          <w:sz w:val="24"/>
          <w:szCs w:val="24"/>
          <w:lang w:val="en-US"/>
        </w:rPr>
        <w:t>is</w:t>
      </w:r>
      <w:r>
        <w:rPr>
          <w:rFonts w:ascii="Lucida Console" w:hAnsi="Lucida Console" w:cs="Arial"/>
          <w:color w:val="0000FF"/>
          <w:sz w:val="24"/>
          <w:szCs w:val="24"/>
          <w:lang w:val="en-US"/>
        </w:rPr>
        <w:t xml:space="preserve"> x := T(1) </w:t>
      </w:r>
      <w:r w:rsidRPr="00462079">
        <w:rPr>
          <w:rFonts w:ascii="Lucida Console" w:hAnsi="Lucida Console" w:cs="Arial"/>
          <w:b/>
          <w:color w:val="0000FF"/>
          <w:sz w:val="24"/>
          <w:szCs w:val="24"/>
          <w:lang w:val="en-US"/>
        </w:rPr>
        <w:t>end</w:t>
      </w:r>
      <w:r w:rsidRPr="000334C7">
        <w:rPr>
          <w:rFonts w:ascii="Lucida Console" w:hAnsi="Lucida Console" w:cs="Arial"/>
          <w:color w:val="0000FF"/>
          <w:sz w:val="24"/>
          <w:szCs w:val="24"/>
          <w:lang w:val="en-US"/>
        </w:rPr>
        <w:br/>
      </w:r>
      <w:r w:rsidRPr="000334C7">
        <w:rPr>
          <w:rFonts w:ascii="Lucida Console" w:hAnsi="Lucida Console" w:cs="Arial"/>
          <w:b/>
          <w:color w:val="0000FF"/>
          <w:sz w:val="24"/>
          <w:szCs w:val="24"/>
          <w:lang w:val="en-US"/>
        </w:rPr>
        <w:t>end</w:t>
      </w:r>
    </w:p>
    <w:p w:rsidR="00462079" w:rsidRDefault="00462079" w:rsidP="005B31C5">
      <w:pPr>
        <w:rPr>
          <w:rFonts w:ascii="Arial" w:hAnsi="Arial" w:cs="Arial"/>
          <w:sz w:val="24"/>
          <w:szCs w:val="24"/>
        </w:rPr>
      </w:pPr>
      <w:r>
        <w:rPr>
          <w:rFonts w:ascii="Arial" w:hAnsi="Arial" w:cs="Arial"/>
          <w:sz w:val="24"/>
          <w:szCs w:val="24"/>
        </w:rPr>
        <w:t>Альтернативой присваиванию в процедуре инициализации служит явное присваивание, например:</w:t>
      </w:r>
    </w:p>
    <w:p w:rsidR="00462079" w:rsidRPr="000334C7" w:rsidRDefault="00462079" w:rsidP="00462079">
      <w:pPr>
        <w:ind w:left="708"/>
        <w:rPr>
          <w:rFonts w:ascii="Lucida Console" w:hAnsi="Lucida Console" w:cs="Arial"/>
          <w:color w:val="0000FF"/>
          <w:sz w:val="24"/>
          <w:szCs w:val="24"/>
          <w:lang w:val="en-US"/>
        </w:rPr>
      </w:pPr>
      <w:proofErr w:type="gramStart"/>
      <w:r w:rsidRPr="000334C7">
        <w:rPr>
          <w:rFonts w:ascii="Lucida Console" w:hAnsi="Lucida Console" w:cs="Arial"/>
          <w:b/>
          <w:color w:val="0000FF"/>
          <w:sz w:val="24"/>
          <w:szCs w:val="24"/>
          <w:lang w:val="en-US"/>
        </w:rPr>
        <w:t>unit</w:t>
      </w:r>
      <w:proofErr w:type="gramEnd"/>
      <w:r w:rsidRPr="000334C7">
        <w:rPr>
          <w:rFonts w:ascii="Lucida Console" w:hAnsi="Lucida Console" w:cs="Arial"/>
          <w:color w:val="0000FF"/>
          <w:sz w:val="24"/>
          <w:szCs w:val="24"/>
          <w:lang w:val="en-US"/>
        </w:rPr>
        <w:t xml:space="preserve"> A </w:t>
      </w:r>
      <w:r w:rsidRPr="000334C7">
        <w:rPr>
          <w:rFonts w:ascii="Lucida Console" w:hAnsi="Lucida Console" w:cs="Arial"/>
          <w:b/>
          <w:color w:val="0000FF"/>
          <w:sz w:val="24"/>
          <w:szCs w:val="24"/>
          <w:lang w:val="en-US"/>
        </w:rPr>
        <w:t>is</w:t>
      </w:r>
      <w:r w:rsidRPr="000334C7">
        <w:rPr>
          <w:rFonts w:ascii="Lucida Console" w:hAnsi="Lucida Console" w:cs="Arial"/>
          <w:color w:val="0000FF"/>
          <w:sz w:val="24"/>
          <w:szCs w:val="24"/>
          <w:lang w:val="en-US"/>
        </w:rPr>
        <w:br/>
        <w:t xml:space="preserve">    x</w:t>
      </w:r>
      <w:r>
        <w:rPr>
          <w:rFonts w:ascii="Lucida Console" w:hAnsi="Lucida Console" w:cs="Arial"/>
          <w:color w:val="0000FF"/>
          <w:sz w:val="24"/>
          <w:szCs w:val="24"/>
          <w:lang w:val="en-US"/>
        </w:rPr>
        <w:t>: T</w:t>
      </w:r>
      <w:r w:rsidRPr="00462079">
        <w:rPr>
          <w:rFonts w:ascii="Lucida Console" w:hAnsi="Lucida Console" w:cs="Arial"/>
          <w:color w:val="0000FF"/>
          <w:sz w:val="24"/>
          <w:szCs w:val="24"/>
          <w:lang w:val="en-US"/>
        </w:rPr>
        <w:t xml:space="preserve"> </w:t>
      </w:r>
      <w:r w:rsidRPr="00462079">
        <w:rPr>
          <w:rFonts w:ascii="Lucida Console" w:hAnsi="Lucida Console" w:cs="Arial"/>
          <w:b/>
          <w:color w:val="0000FF"/>
          <w:sz w:val="24"/>
          <w:szCs w:val="24"/>
          <w:lang w:val="en-US"/>
        </w:rPr>
        <w:t>is</w:t>
      </w:r>
      <w:r>
        <w:rPr>
          <w:rFonts w:ascii="Lucida Console" w:hAnsi="Lucida Console" w:cs="Arial"/>
          <w:color w:val="0000FF"/>
          <w:sz w:val="24"/>
          <w:szCs w:val="24"/>
          <w:lang w:val="en-US"/>
        </w:rPr>
        <w:t xml:space="preserve"> T(1)</w:t>
      </w:r>
      <w:r w:rsidRPr="000334C7">
        <w:rPr>
          <w:rFonts w:ascii="Lucida Console" w:hAnsi="Lucida Console" w:cs="Arial"/>
          <w:color w:val="0000FF"/>
          <w:sz w:val="24"/>
          <w:szCs w:val="24"/>
          <w:lang w:val="en-US"/>
        </w:rPr>
        <w:br/>
      </w:r>
      <w:r w:rsidRPr="000334C7">
        <w:rPr>
          <w:rFonts w:ascii="Lucida Console" w:hAnsi="Lucida Console" w:cs="Arial"/>
          <w:b/>
          <w:color w:val="0000FF"/>
          <w:sz w:val="24"/>
          <w:szCs w:val="24"/>
          <w:lang w:val="en-US"/>
        </w:rPr>
        <w:t>end</w:t>
      </w:r>
    </w:p>
    <w:p w:rsidR="00462079" w:rsidRDefault="00462079" w:rsidP="005B31C5">
      <w:pPr>
        <w:rPr>
          <w:rFonts w:ascii="Arial" w:hAnsi="Arial" w:cs="Arial"/>
          <w:sz w:val="24"/>
          <w:szCs w:val="24"/>
        </w:rPr>
      </w:pPr>
      <w:r>
        <w:rPr>
          <w:rFonts w:ascii="Arial" w:hAnsi="Arial" w:cs="Arial"/>
          <w:sz w:val="24"/>
          <w:szCs w:val="24"/>
        </w:rPr>
        <w:t xml:space="preserve">В обоих приведенных примерах реальная инициализация атрибута </w:t>
      </w:r>
      <w:r w:rsidRPr="00462079">
        <w:rPr>
          <w:rFonts w:ascii="Lucida Console" w:hAnsi="Lucida Console" w:cs="Arial"/>
          <w:color w:val="0000FF"/>
          <w:sz w:val="24"/>
          <w:szCs w:val="24"/>
          <w:lang w:val="en-US"/>
        </w:rPr>
        <w:t>x</w:t>
      </w:r>
      <w:r w:rsidRPr="00462079">
        <w:rPr>
          <w:rFonts w:ascii="Arial" w:hAnsi="Arial" w:cs="Arial"/>
          <w:sz w:val="24"/>
          <w:szCs w:val="24"/>
        </w:rPr>
        <w:t xml:space="preserve"> </w:t>
      </w:r>
      <w:r>
        <w:rPr>
          <w:rFonts w:ascii="Arial" w:hAnsi="Arial" w:cs="Arial"/>
          <w:sz w:val="24"/>
          <w:szCs w:val="24"/>
        </w:rPr>
        <w:t>произойдет при создании экземпляра контейнера, точнее, при выполнении его процедуры инициализации.</w:t>
      </w:r>
    </w:p>
    <w:p w:rsidR="00462079" w:rsidRPr="001915DB" w:rsidRDefault="00462079" w:rsidP="005B31C5">
      <w:pPr>
        <w:rPr>
          <w:rFonts w:ascii="Arial" w:hAnsi="Arial" w:cs="Arial"/>
          <w:sz w:val="24"/>
          <w:szCs w:val="24"/>
        </w:rPr>
      </w:pPr>
      <w:r>
        <w:rPr>
          <w:rFonts w:ascii="Arial" w:hAnsi="Arial" w:cs="Arial"/>
          <w:sz w:val="24"/>
          <w:szCs w:val="24"/>
        </w:rPr>
        <w:t>В</w:t>
      </w:r>
      <w:r w:rsidR="001915DB">
        <w:rPr>
          <w:rFonts w:ascii="Arial" w:hAnsi="Arial" w:cs="Arial"/>
          <w:sz w:val="24"/>
          <w:szCs w:val="24"/>
        </w:rPr>
        <w:t xml:space="preserve"> отличие от объявлений атрибутов контейнеров, локальные</w:t>
      </w:r>
      <w:r>
        <w:rPr>
          <w:rFonts w:ascii="Arial" w:hAnsi="Arial" w:cs="Arial"/>
          <w:sz w:val="24"/>
          <w:szCs w:val="24"/>
        </w:rPr>
        <w:t xml:space="preserve"> объект</w:t>
      </w:r>
      <w:r w:rsidR="001915DB">
        <w:rPr>
          <w:rFonts w:ascii="Arial" w:hAnsi="Arial" w:cs="Arial"/>
          <w:sz w:val="24"/>
          <w:szCs w:val="24"/>
        </w:rPr>
        <w:t xml:space="preserve">ы следует объявлять только с инциализацией. Иными словами, в их объявлениях должна обязательно присутствовать фраза </w:t>
      </w:r>
      <w:r w:rsidR="001915DB" w:rsidRPr="001915DB">
        <w:rPr>
          <w:rFonts w:ascii="Lucida Console" w:hAnsi="Lucida Console" w:cs="Arial"/>
          <w:b/>
          <w:color w:val="0000FF"/>
          <w:sz w:val="24"/>
          <w:szCs w:val="24"/>
          <w:lang w:val="en-US"/>
        </w:rPr>
        <w:t>is</w:t>
      </w:r>
      <w:r w:rsidR="001915DB">
        <w:rPr>
          <w:rFonts w:ascii="Arial" w:hAnsi="Arial" w:cs="Arial"/>
          <w:sz w:val="24"/>
          <w:szCs w:val="24"/>
        </w:rPr>
        <w:t>, например:</w:t>
      </w:r>
    </w:p>
    <w:p w:rsidR="000334C7" w:rsidRPr="001915DB" w:rsidRDefault="000334C7" w:rsidP="000334C7">
      <w:pPr>
        <w:ind w:left="708"/>
        <w:rPr>
          <w:rFonts w:ascii="Lucida Console" w:hAnsi="Lucida Console" w:cs="Arial"/>
          <w:color w:val="0000FF"/>
          <w:sz w:val="24"/>
          <w:szCs w:val="24"/>
        </w:rPr>
      </w:pPr>
      <w:proofErr w:type="gramStart"/>
      <w:r w:rsidRPr="000334C7">
        <w:rPr>
          <w:rFonts w:ascii="Lucida Console" w:hAnsi="Lucida Console" w:cs="Arial"/>
          <w:color w:val="0000FF"/>
          <w:sz w:val="24"/>
          <w:szCs w:val="24"/>
          <w:lang w:val="en-US"/>
        </w:rPr>
        <w:t>foo</w:t>
      </w:r>
      <w:r w:rsidRPr="001915DB">
        <w:rPr>
          <w:rFonts w:ascii="Lucida Console" w:hAnsi="Lucida Console" w:cs="Arial"/>
          <w:color w:val="0000FF"/>
          <w:sz w:val="24"/>
          <w:szCs w:val="24"/>
        </w:rPr>
        <w:t>(</w:t>
      </w:r>
      <w:proofErr w:type="gramEnd"/>
      <w:r w:rsidRPr="001915DB">
        <w:rPr>
          <w:rFonts w:ascii="Lucida Console" w:hAnsi="Lucida Console" w:cs="Arial"/>
          <w:color w:val="0000FF"/>
          <w:sz w:val="24"/>
          <w:szCs w:val="24"/>
        </w:rPr>
        <w:t xml:space="preserve">) </w:t>
      </w:r>
      <w:r w:rsidRPr="000334C7">
        <w:rPr>
          <w:rFonts w:ascii="Lucida Console" w:hAnsi="Lucida Console" w:cs="Arial"/>
          <w:b/>
          <w:color w:val="0000FF"/>
          <w:sz w:val="24"/>
          <w:szCs w:val="24"/>
          <w:lang w:val="en-US"/>
        </w:rPr>
        <w:t>is</w:t>
      </w:r>
      <w:r w:rsidRPr="001915DB">
        <w:rPr>
          <w:rFonts w:ascii="Lucida Console" w:hAnsi="Lucida Console" w:cs="Arial"/>
          <w:color w:val="0000FF"/>
          <w:sz w:val="24"/>
          <w:szCs w:val="24"/>
        </w:rPr>
        <w:br/>
        <w:t xml:space="preserve">    </w:t>
      </w:r>
      <w:r w:rsidRPr="000334C7">
        <w:rPr>
          <w:rFonts w:ascii="Lucida Console" w:hAnsi="Lucida Console" w:cs="Arial"/>
          <w:color w:val="0000FF"/>
          <w:sz w:val="24"/>
          <w:szCs w:val="24"/>
          <w:lang w:val="en-US"/>
        </w:rPr>
        <w:t>x</w:t>
      </w:r>
      <w:r w:rsidR="001915DB">
        <w:rPr>
          <w:rFonts w:ascii="Lucida Console" w:hAnsi="Lucida Console" w:cs="Arial"/>
          <w:color w:val="0000FF"/>
          <w:sz w:val="24"/>
          <w:szCs w:val="24"/>
        </w:rPr>
        <w:t>1</w:t>
      </w:r>
      <w:r w:rsidRPr="001915DB">
        <w:rPr>
          <w:rFonts w:ascii="Lucida Console" w:hAnsi="Lucida Console" w:cs="Arial"/>
          <w:b/>
          <w:color w:val="0000FF"/>
          <w:sz w:val="24"/>
          <w:szCs w:val="24"/>
        </w:rPr>
        <w:t xml:space="preserve">: </w:t>
      </w:r>
      <w:r w:rsidR="00A905D5">
        <w:rPr>
          <w:rFonts w:ascii="Lucida Console" w:hAnsi="Lucida Console" w:cs="Arial"/>
          <w:color w:val="0000FF"/>
          <w:sz w:val="24"/>
          <w:szCs w:val="24"/>
          <w:lang w:val="en-US"/>
        </w:rPr>
        <w:t>T</w:t>
      </w:r>
      <w:r w:rsidR="001915DB">
        <w:rPr>
          <w:rFonts w:ascii="Lucida Console" w:hAnsi="Lucida Console" w:cs="Arial"/>
          <w:color w:val="0000FF"/>
          <w:sz w:val="24"/>
          <w:szCs w:val="24"/>
        </w:rPr>
        <w:t xml:space="preserve">    // ошибка: не задано начальное значение</w:t>
      </w:r>
      <w:r w:rsidR="001915DB">
        <w:rPr>
          <w:rFonts w:ascii="Lucida Console" w:hAnsi="Lucida Console" w:cs="Arial"/>
          <w:color w:val="0000FF"/>
          <w:sz w:val="24"/>
          <w:szCs w:val="24"/>
        </w:rPr>
        <w:br/>
        <w:t xml:space="preserve">    </w:t>
      </w:r>
      <w:r w:rsidR="001915DB">
        <w:rPr>
          <w:rFonts w:ascii="Lucida Console" w:hAnsi="Lucida Console" w:cs="Arial"/>
          <w:color w:val="0000FF"/>
          <w:sz w:val="24"/>
          <w:szCs w:val="24"/>
          <w:lang w:val="en-US"/>
        </w:rPr>
        <w:t>x</w:t>
      </w:r>
      <w:r w:rsidR="001915DB" w:rsidRPr="001915DB">
        <w:rPr>
          <w:rFonts w:ascii="Lucida Console" w:hAnsi="Lucida Console" w:cs="Arial"/>
          <w:color w:val="0000FF"/>
          <w:sz w:val="24"/>
          <w:szCs w:val="24"/>
        </w:rPr>
        <w:t xml:space="preserve">2: </w:t>
      </w:r>
      <w:r w:rsidR="001915DB">
        <w:rPr>
          <w:rFonts w:ascii="Lucida Console" w:hAnsi="Lucida Console" w:cs="Arial"/>
          <w:color w:val="0000FF"/>
          <w:sz w:val="24"/>
          <w:szCs w:val="24"/>
          <w:lang w:val="en-US"/>
        </w:rPr>
        <w:t>T</w:t>
      </w:r>
      <w:r w:rsidR="001915DB" w:rsidRPr="001915DB">
        <w:rPr>
          <w:rFonts w:ascii="Lucida Console" w:hAnsi="Lucida Console" w:cs="Arial"/>
          <w:color w:val="0000FF"/>
          <w:sz w:val="24"/>
          <w:szCs w:val="24"/>
        </w:rPr>
        <w:t xml:space="preserve"> </w:t>
      </w:r>
      <w:r w:rsidR="001915DB" w:rsidRPr="001915DB">
        <w:rPr>
          <w:rFonts w:ascii="Lucida Console" w:hAnsi="Lucida Console" w:cs="Arial"/>
          <w:b/>
          <w:color w:val="0000FF"/>
          <w:sz w:val="24"/>
          <w:szCs w:val="24"/>
          <w:lang w:val="en-US"/>
        </w:rPr>
        <w:t>is</w:t>
      </w:r>
      <w:r w:rsidR="001915DB" w:rsidRPr="001915DB">
        <w:rPr>
          <w:rFonts w:ascii="Lucida Console" w:hAnsi="Lucida Console" w:cs="Arial"/>
          <w:color w:val="0000FF"/>
          <w:sz w:val="24"/>
          <w:szCs w:val="24"/>
        </w:rPr>
        <w:t xml:space="preserve"> </w:t>
      </w:r>
      <w:r w:rsidR="001915DB">
        <w:rPr>
          <w:rFonts w:ascii="Lucida Console" w:hAnsi="Lucida Console" w:cs="Arial"/>
          <w:color w:val="0000FF"/>
          <w:sz w:val="24"/>
          <w:szCs w:val="24"/>
          <w:lang w:val="en-US"/>
        </w:rPr>
        <w:t>T</w:t>
      </w:r>
      <w:r w:rsidR="001915DB" w:rsidRPr="001915DB">
        <w:rPr>
          <w:rFonts w:ascii="Lucida Console" w:hAnsi="Lucida Console" w:cs="Arial"/>
          <w:color w:val="0000FF"/>
          <w:sz w:val="24"/>
          <w:szCs w:val="24"/>
        </w:rPr>
        <w:t xml:space="preserve">(4)    // </w:t>
      </w:r>
      <w:r w:rsidR="001915DB">
        <w:rPr>
          <w:rFonts w:ascii="Lucida Console" w:hAnsi="Lucida Console" w:cs="Arial"/>
          <w:color w:val="0000FF"/>
          <w:sz w:val="24"/>
          <w:szCs w:val="24"/>
        </w:rPr>
        <w:t>правильно</w:t>
      </w:r>
      <w:r w:rsidR="001915DB">
        <w:rPr>
          <w:rFonts w:ascii="Lucida Console" w:hAnsi="Lucida Console" w:cs="Arial"/>
          <w:color w:val="0000FF"/>
          <w:sz w:val="24"/>
          <w:szCs w:val="24"/>
        </w:rPr>
        <w:br/>
        <w:t xml:space="preserve">    </w:t>
      </w:r>
      <w:r w:rsidR="001915DB">
        <w:rPr>
          <w:rFonts w:ascii="Lucida Console" w:hAnsi="Lucida Console" w:cs="Arial"/>
          <w:color w:val="0000FF"/>
          <w:sz w:val="24"/>
          <w:szCs w:val="24"/>
          <w:lang w:val="en-US"/>
        </w:rPr>
        <w:t>x</w:t>
      </w:r>
      <w:r w:rsidR="001915DB" w:rsidRPr="001915DB">
        <w:rPr>
          <w:rFonts w:ascii="Lucida Console" w:hAnsi="Lucida Console" w:cs="Arial"/>
          <w:color w:val="0000FF"/>
          <w:sz w:val="24"/>
          <w:szCs w:val="24"/>
        </w:rPr>
        <w:t xml:space="preserve">3 </w:t>
      </w:r>
      <w:r w:rsidR="001915DB" w:rsidRPr="001915DB">
        <w:rPr>
          <w:rFonts w:ascii="Lucida Console" w:hAnsi="Lucida Console" w:cs="Arial"/>
          <w:b/>
          <w:color w:val="0000FF"/>
          <w:sz w:val="24"/>
          <w:szCs w:val="24"/>
          <w:lang w:val="en-US"/>
        </w:rPr>
        <w:t>is</w:t>
      </w:r>
      <w:r w:rsidR="001915DB" w:rsidRPr="001915DB">
        <w:rPr>
          <w:rFonts w:ascii="Lucida Console" w:hAnsi="Lucida Console" w:cs="Arial"/>
          <w:color w:val="0000FF"/>
          <w:sz w:val="24"/>
          <w:szCs w:val="24"/>
        </w:rPr>
        <w:t xml:space="preserve"> </w:t>
      </w:r>
      <w:r w:rsidR="001915DB">
        <w:rPr>
          <w:rFonts w:ascii="Lucida Console" w:hAnsi="Lucida Console" w:cs="Arial"/>
          <w:color w:val="0000FF"/>
          <w:sz w:val="24"/>
          <w:szCs w:val="24"/>
          <w:lang w:val="en-US"/>
        </w:rPr>
        <w:t>T</w:t>
      </w:r>
      <w:r w:rsidR="001915DB" w:rsidRPr="001915DB">
        <w:rPr>
          <w:rFonts w:ascii="Lucida Console" w:hAnsi="Lucida Console" w:cs="Arial"/>
          <w:color w:val="0000FF"/>
          <w:sz w:val="24"/>
          <w:szCs w:val="24"/>
        </w:rPr>
        <w:t xml:space="preserve">(7)       // </w:t>
      </w:r>
      <w:r w:rsidR="001915DB">
        <w:rPr>
          <w:rFonts w:ascii="Lucida Console" w:hAnsi="Lucida Console" w:cs="Arial"/>
          <w:color w:val="0000FF"/>
          <w:sz w:val="24"/>
          <w:szCs w:val="24"/>
        </w:rPr>
        <w:t>тоже правильно</w:t>
      </w:r>
      <w:r w:rsidRPr="001915DB">
        <w:rPr>
          <w:rFonts w:ascii="Lucida Console" w:hAnsi="Lucida Console" w:cs="Arial"/>
          <w:color w:val="0000FF"/>
          <w:sz w:val="24"/>
          <w:szCs w:val="24"/>
        </w:rPr>
        <w:br/>
      </w:r>
      <w:r w:rsidRPr="000334C7">
        <w:rPr>
          <w:rFonts w:ascii="Lucida Console" w:hAnsi="Lucida Console" w:cs="Arial"/>
          <w:b/>
          <w:color w:val="0000FF"/>
          <w:sz w:val="24"/>
          <w:szCs w:val="24"/>
          <w:lang w:val="en-US"/>
        </w:rPr>
        <w:t>end</w:t>
      </w:r>
    </w:p>
    <w:p w:rsidR="001915DB" w:rsidRDefault="001915DB" w:rsidP="00860D26">
      <w:pPr>
        <w:rPr>
          <w:rFonts w:ascii="Arial" w:hAnsi="Arial" w:cs="Arial"/>
          <w:sz w:val="24"/>
          <w:szCs w:val="24"/>
        </w:rPr>
      </w:pPr>
      <w:r>
        <w:rPr>
          <w:rFonts w:ascii="Arial" w:hAnsi="Arial" w:cs="Arial"/>
          <w:sz w:val="24"/>
          <w:szCs w:val="24"/>
        </w:rPr>
        <w:t>====================================</w:t>
      </w:r>
    </w:p>
    <w:p w:rsidR="00860D26" w:rsidRPr="00860D26" w:rsidRDefault="00903CE2" w:rsidP="00860D26">
      <w:pPr>
        <w:rPr>
          <w:rFonts w:ascii="Arial" w:hAnsi="Arial" w:cs="Arial"/>
          <w:sz w:val="24"/>
          <w:szCs w:val="24"/>
        </w:rPr>
      </w:pPr>
      <w:r>
        <w:rPr>
          <w:rFonts w:ascii="Arial" w:hAnsi="Arial" w:cs="Arial"/>
          <w:sz w:val="24"/>
          <w:szCs w:val="24"/>
        </w:rPr>
        <w:t>З</w:t>
      </w:r>
      <w:r w:rsidR="00860D26" w:rsidRPr="00860D26">
        <w:rPr>
          <w:rFonts w:ascii="Arial" w:hAnsi="Arial" w:cs="Arial"/>
          <w:sz w:val="24"/>
          <w:szCs w:val="24"/>
        </w:rPr>
        <w:t>апись вид</w:t>
      </w:r>
      <w:r>
        <w:rPr>
          <w:rFonts w:ascii="Arial" w:hAnsi="Arial" w:cs="Arial"/>
          <w:sz w:val="24"/>
          <w:szCs w:val="24"/>
        </w:rPr>
        <w:t xml:space="preserve">а </w:t>
      </w:r>
      <w:r w:rsidR="00860D26" w:rsidRPr="00860D26">
        <w:rPr>
          <w:rFonts w:ascii="Lucida Console" w:hAnsi="Lucida Console" w:cs="Arial"/>
          <w:color w:val="0000FF"/>
          <w:sz w:val="24"/>
          <w:szCs w:val="24"/>
          <w:lang w:val="en-US"/>
        </w:rPr>
        <w:t>x</w:t>
      </w:r>
      <w:r w:rsidR="00860D26" w:rsidRPr="00860D26">
        <w:rPr>
          <w:rFonts w:ascii="Lucida Console" w:hAnsi="Lucida Console" w:cs="Arial"/>
          <w:color w:val="0000FF"/>
          <w:sz w:val="24"/>
          <w:szCs w:val="24"/>
        </w:rPr>
        <w:t xml:space="preserve"> </w:t>
      </w:r>
      <w:r w:rsidR="00860D26" w:rsidRPr="00860D26">
        <w:rPr>
          <w:rFonts w:ascii="Lucida Console" w:hAnsi="Lucida Console" w:cs="Arial"/>
          <w:b/>
          <w:color w:val="0000FF"/>
          <w:sz w:val="24"/>
          <w:szCs w:val="24"/>
          <w:lang w:val="en-US"/>
        </w:rPr>
        <w:t>is</w:t>
      </w:r>
      <w:r w:rsidR="00860D26" w:rsidRPr="00860D26">
        <w:rPr>
          <w:rFonts w:ascii="Lucida Console" w:hAnsi="Lucida Console" w:cs="Arial"/>
          <w:color w:val="0000FF"/>
          <w:sz w:val="24"/>
          <w:szCs w:val="24"/>
        </w:rPr>
        <w:t xml:space="preserve"> 5</w:t>
      </w:r>
      <w:r>
        <w:rPr>
          <w:rFonts w:ascii="Arial" w:hAnsi="Arial" w:cs="Arial"/>
          <w:sz w:val="24"/>
          <w:szCs w:val="24"/>
        </w:rPr>
        <w:t xml:space="preserve"> </w:t>
      </w:r>
      <w:r w:rsidR="00860D26" w:rsidRPr="00860D26">
        <w:rPr>
          <w:rFonts w:ascii="Arial" w:hAnsi="Arial" w:cs="Arial"/>
          <w:sz w:val="24"/>
          <w:szCs w:val="24"/>
        </w:rPr>
        <w:t>является более короткой формой объявления</w:t>
      </w:r>
    </w:p>
    <w:p w:rsidR="00860D26" w:rsidRPr="00860D26" w:rsidRDefault="00860D26" w:rsidP="00860D26">
      <w:pPr>
        <w:ind w:left="708"/>
        <w:rPr>
          <w:rFonts w:ascii="Lucida Console" w:hAnsi="Lucida Console" w:cs="Arial"/>
          <w:color w:val="0000FF"/>
          <w:sz w:val="24"/>
          <w:szCs w:val="24"/>
        </w:rPr>
      </w:pPr>
      <w:proofErr w:type="gramStart"/>
      <w:r w:rsidRPr="00860D26">
        <w:rPr>
          <w:rFonts w:ascii="Lucida Console" w:hAnsi="Lucida Console" w:cs="Arial"/>
          <w:color w:val="0000FF"/>
          <w:sz w:val="24"/>
          <w:szCs w:val="24"/>
          <w:lang w:val="en-US"/>
        </w:rPr>
        <w:t>x</w:t>
      </w:r>
      <w:proofErr w:type="gramEnd"/>
      <w:r w:rsidRPr="00860D26">
        <w:rPr>
          <w:rFonts w:ascii="Lucida Console" w:hAnsi="Lucida Console" w:cs="Arial"/>
          <w:color w:val="0000FF"/>
          <w:sz w:val="24"/>
          <w:szCs w:val="24"/>
        </w:rPr>
        <w:t xml:space="preserve"> </w:t>
      </w:r>
      <w:r w:rsidRPr="00860D26">
        <w:rPr>
          <w:rFonts w:ascii="Lucida Console" w:hAnsi="Lucida Console" w:cs="Arial"/>
          <w:b/>
          <w:color w:val="0000FF"/>
          <w:sz w:val="24"/>
          <w:szCs w:val="24"/>
          <w:lang w:val="en-US"/>
        </w:rPr>
        <w:t>is</w:t>
      </w:r>
      <w:r w:rsidRPr="00860D26">
        <w:rPr>
          <w:rFonts w:ascii="Lucida Console" w:hAnsi="Lucida Console" w:cs="Arial"/>
          <w:color w:val="0000FF"/>
          <w:sz w:val="24"/>
          <w:szCs w:val="24"/>
        </w:rPr>
        <w:t xml:space="preserve"> </w:t>
      </w:r>
      <w:r w:rsidRPr="00860D26">
        <w:rPr>
          <w:rFonts w:ascii="Lucida Console" w:hAnsi="Lucida Console" w:cs="Arial"/>
          <w:color w:val="0000FF"/>
          <w:sz w:val="24"/>
          <w:szCs w:val="24"/>
          <w:lang w:val="en-US"/>
        </w:rPr>
        <w:t>Integer</w:t>
      </w:r>
      <w:r w:rsidRPr="00860D26">
        <w:rPr>
          <w:rFonts w:ascii="Lucida Console" w:hAnsi="Lucida Console" w:cs="Arial"/>
          <w:color w:val="0000FF"/>
          <w:sz w:val="24"/>
          <w:szCs w:val="24"/>
        </w:rPr>
        <w:t>(5)</w:t>
      </w:r>
    </w:p>
    <w:p w:rsidR="00860D26" w:rsidRDefault="00860D26" w:rsidP="00860D26">
      <w:pPr>
        <w:rPr>
          <w:rFonts w:ascii="Arial" w:hAnsi="Arial" w:cs="Arial"/>
          <w:sz w:val="24"/>
          <w:szCs w:val="24"/>
        </w:rPr>
      </w:pPr>
      <w:r w:rsidRPr="00860D26">
        <w:rPr>
          <w:rFonts w:ascii="Arial" w:hAnsi="Arial" w:cs="Arial"/>
          <w:sz w:val="24"/>
          <w:szCs w:val="24"/>
        </w:rPr>
        <w:lastRenderedPageBreak/>
        <w:t xml:space="preserve">Значением объекта </w:t>
      </w:r>
      <w:r w:rsidRPr="00860D26">
        <w:rPr>
          <w:rFonts w:ascii="Lucida Console" w:hAnsi="Lucida Console" w:cs="Arial"/>
          <w:color w:val="0000FF"/>
          <w:sz w:val="24"/>
          <w:szCs w:val="24"/>
          <w:lang w:val="en-US"/>
        </w:rPr>
        <w:t>x</w:t>
      </w:r>
      <w:r w:rsidRPr="00860D26">
        <w:rPr>
          <w:rFonts w:ascii="Lucida Console" w:hAnsi="Lucida Console" w:cs="Arial"/>
          <w:color w:val="0000FF"/>
          <w:sz w:val="24"/>
          <w:szCs w:val="24"/>
        </w:rPr>
        <w:t xml:space="preserve"> </w:t>
      </w:r>
      <w:r w:rsidRPr="00860D26">
        <w:rPr>
          <w:rFonts w:ascii="Arial" w:hAnsi="Arial" w:cs="Arial"/>
          <w:sz w:val="24"/>
          <w:szCs w:val="24"/>
        </w:rPr>
        <w:t xml:space="preserve">становится объект типа </w:t>
      </w:r>
      <w:r w:rsidRPr="00860D26">
        <w:rPr>
          <w:rFonts w:ascii="Lucida Console" w:hAnsi="Lucida Console" w:cs="Arial"/>
          <w:color w:val="0000FF"/>
          <w:sz w:val="24"/>
          <w:szCs w:val="24"/>
          <w:lang w:val="en-US"/>
        </w:rPr>
        <w:t>Integer</w:t>
      </w:r>
      <w:r w:rsidRPr="00860D26">
        <w:rPr>
          <w:rFonts w:ascii="Arial" w:hAnsi="Arial" w:cs="Arial"/>
          <w:sz w:val="24"/>
          <w:szCs w:val="24"/>
        </w:rPr>
        <w:t xml:space="preserve">, который возникает в результате работы </w:t>
      </w:r>
      <w:r w:rsidR="00903CE2">
        <w:rPr>
          <w:rFonts w:ascii="Arial" w:hAnsi="Arial" w:cs="Arial"/>
          <w:sz w:val="24"/>
          <w:szCs w:val="24"/>
        </w:rPr>
        <w:t>инициализатора</w:t>
      </w:r>
      <w:r w:rsidRPr="00860D26">
        <w:rPr>
          <w:rFonts w:ascii="Arial" w:hAnsi="Arial" w:cs="Arial"/>
          <w:sz w:val="24"/>
          <w:szCs w:val="24"/>
        </w:rPr>
        <w:t xml:space="preserve"> с одним параметром.</w:t>
      </w:r>
    </w:p>
    <w:p w:rsidR="009A05F0" w:rsidRPr="009A05F0" w:rsidRDefault="009A05F0" w:rsidP="009A05F0">
      <w:pPr>
        <w:ind w:left="708"/>
        <w:rPr>
          <w:rFonts w:ascii="Lucida Console" w:hAnsi="Lucida Console" w:cs="Arial"/>
          <w:color w:val="0000FF"/>
          <w:sz w:val="24"/>
          <w:szCs w:val="24"/>
        </w:rPr>
      </w:pPr>
      <w:proofErr w:type="gramStart"/>
      <w:r w:rsidRPr="009A05F0">
        <w:rPr>
          <w:rFonts w:ascii="Lucida Console" w:hAnsi="Lucida Console" w:cs="Arial"/>
          <w:color w:val="0000FF"/>
          <w:sz w:val="24"/>
          <w:szCs w:val="24"/>
          <w:lang w:val="en-US"/>
        </w:rPr>
        <w:t>a</w:t>
      </w:r>
      <w:proofErr w:type="gramEnd"/>
      <w:r w:rsidRPr="009A05F0">
        <w:rPr>
          <w:rFonts w:ascii="Lucida Console" w:hAnsi="Lucida Console" w:cs="Arial"/>
          <w:color w:val="0000FF"/>
          <w:sz w:val="24"/>
          <w:szCs w:val="24"/>
        </w:rPr>
        <w:t xml:space="preserve">: </w:t>
      </w:r>
      <w:r w:rsidRPr="009A05F0">
        <w:rPr>
          <w:rFonts w:ascii="Lucida Console" w:hAnsi="Lucida Console" w:cs="Arial"/>
          <w:color w:val="0000FF"/>
          <w:sz w:val="24"/>
          <w:szCs w:val="24"/>
          <w:lang w:val="en-US"/>
        </w:rPr>
        <w:t>Integer</w:t>
      </w:r>
      <w:r w:rsidRPr="009A05F0">
        <w:rPr>
          <w:rFonts w:ascii="Lucida Console" w:hAnsi="Lucida Console" w:cs="Arial"/>
          <w:color w:val="0000FF"/>
          <w:sz w:val="24"/>
          <w:szCs w:val="24"/>
        </w:rPr>
        <w:br/>
      </w:r>
      <w:r w:rsidRPr="009A05F0">
        <w:rPr>
          <w:rFonts w:ascii="Lucida Console" w:hAnsi="Lucida Console" w:cs="Arial"/>
          <w:color w:val="0000FF"/>
          <w:sz w:val="24"/>
          <w:szCs w:val="24"/>
          <w:lang w:val="en-US"/>
        </w:rPr>
        <w:t>b</w:t>
      </w:r>
      <w:r w:rsidRPr="009A05F0">
        <w:rPr>
          <w:rFonts w:ascii="Lucida Console" w:hAnsi="Lucida Console" w:cs="Arial"/>
          <w:color w:val="0000FF"/>
          <w:sz w:val="24"/>
          <w:szCs w:val="24"/>
        </w:rPr>
        <w:t xml:space="preserve">: </w:t>
      </w:r>
      <w:r w:rsidRPr="009A05F0">
        <w:rPr>
          <w:rFonts w:ascii="Lucida Console" w:hAnsi="Lucida Console" w:cs="Arial"/>
          <w:color w:val="0000FF"/>
          <w:sz w:val="24"/>
          <w:szCs w:val="24"/>
          <w:lang w:val="en-US"/>
        </w:rPr>
        <w:t>T</w:t>
      </w:r>
      <w:r w:rsidRPr="009A05F0">
        <w:rPr>
          <w:rFonts w:ascii="Lucida Console" w:hAnsi="Lucida Console" w:cs="Arial"/>
          <w:color w:val="0000FF"/>
          <w:sz w:val="24"/>
          <w:szCs w:val="24"/>
        </w:rPr>
        <w:t xml:space="preserve"> </w:t>
      </w:r>
      <w:r w:rsidRPr="009A05F0">
        <w:rPr>
          <w:rFonts w:ascii="Lucida Console" w:hAnsi="Lucida Console" w:cs="Arial"/>
          <w:b/>
          <w:color w:val="0000FF"/>
          <w:sz w:val="24"/>
          <w:szCs w:val="24"/>
          <w:lang w:val="en-US"/>
        </w:rPr>
        <w:t>is</w:t>
      </w:r>
      <w:r w:rsidRPr="009A05F0">
        <w:rPr>
          <w:rFonts w:ascii="Lucida Console" w:hAnsi="Lucida Console" w:cs="Arial"/>
          <w:color w:val="0000FF"/>
          <w:sz w:val="24"/>
          <w:szCs w:val="24"/>
        </w:rPr>
        <w:t xml:space="preserve"> 5  </w:t>
      </w:r>
      <w:r>
        <w:rPr>
          <w:rFonts w:ascii="Lucida Console" w:hAnsi="Lucida Console" w:cs="Arial"/>
          <w:color w:val="0000FF"/>
          <w:sz w:val="24"/>
          <w:szCs w:val="24"/>
        </w:rPr>
        <w:t xml:space="preserve">  </w:t>
      </w:r>
      <w:r w:rsidRPr="009A05F0">
        <w:rPr>
          <w:rFonts w:ascii="Lucida Console" w:hAnsi="Lucida Console" w:cs="Arial"/>
          <w:color w:val="0000FF"/>
          <w:sz w:val="24"/>
          <w:szCs w:val="24"/>
        </w:rPr>
        <w:t xml:space="preserve">// начальное значение </w:t>
      </w:r>
      <w:r w:rsidRPr="009A05F0">
        <w:rPr>
          <w:rFonts w:ascii="Lucida Console" w:hAnsi="Lucida Console" w:cs="Arial"/>
          <w:color w:val="0000FF"/>
          <w:sz w:val="24"/>
          <w:szCs w:val="24"/>
          <w:lang w:val="en-US"/>
        </w:rPr>
        <w:t>b</w:t>
      </w:r>
      <w:r w:rsidRPr="009A05F0">
        <w:rPr>
          <w:rFonts w:ascii="Lucida Console" w:hAnsi="Lucida Console" w:cs="Arial"/>
          <w:color w:val="0000FF"/>
          <w:sz w:val="24"/>
          <w:szCs w:val="24"/>
        </w:rPr>
        <w:t xml:space="preserve"> – вызов</w:t>
      </w:r>
      <w:r w:rsidRPr="009A05F0">
        <w:rPr>
          <w:rFonts w:ascii="Lucida Console" w:hAnsi="Lucida Console" w:cs="Arial"/>
          <w:color w:val="0000FF"/>
          <w:sz w:val="24"/>
          <w:szCs w:val="24"/>
        </w:rPr>
        <w:br/>
      </w:r>
      <w:r>
        <w:rPr>
          <w:rFonts w:ascii="Lucida Console" w:hAnsi="Lucida Console" w:cs="Arial"/>
          <w:color w:val="0000FF"/>
          <w:sz w:val="24"/>
          <w:szCs w:val="24"/>
        </w:rPr>
        <w:t xml:space="preserve">  </w:t>
      </w:r>
      <w:r w:rsidRPr="009A05F0">
        <w:rPr>
          <w:rFonts w:ascii="Lucida Console" w:hAnsi="Lucida Console" w:cs="Arial"/>
          <w:color w:val="0000FF"/>
          <w:sz w:val="24"/>
          <w:szCs w:val="24"/>
        </w:rPr>
        <w:t xml:space="preserve">           // </w:t>
      </w:r>
      <w:r w:rsidR="00C24CF6">
        <w:rPr>
          <w:rFonts w:ascii="Lucida Console" w:hAnsi="Lucida Console" w:cs="Arial"/>
          <w:color w:val="0000FF"/>
          <w:sz w:val="24"/>
          <w:szCs w:val="24"/>
        </w:rPr>
        <w:t>процедуры инициализации</w:t>
      </w:r>
      <w:r w:rsidRPr="009A05F0">
        <w:rPr>
          <w:rFonts w:ascii="Lucida Console" w:hAnsi="Lucida Console" w:cs="Arial"/>
          <w:color w:val="0000FF"/>
          <w:sz w:val="24"/>
          <w:szCs w:val="24"/>
        </w:rPr>
        <w:t xml:space="preserve"> </w:t>
      </w:r>
      <w:r w:rsidRPr="009A05F0">
        <w:rPr>
          <w:rFonts w:ascii="Lucida Console" w:hAnsi="Lucida Console" w:cs="Arial"/>
          <w:color w:val="0000FF"/>
          <w:sz w:val="24"/>
          <w:szCs w:val="24"/>
          <w:lang w:val="en-US"/>
        </w:rPr>
        <w:t>T</w:t>
      </w:r>
      <w:r w:rsidRPr="009A05F0">
        <w:rPr>
          <w:rFonts w:ascii="Lucida Console" w:hAnsi="Lucida Console" w:cs="Arial"/>
          <w:color w:val="0000FF"/>
          <w:sz w:val="24"/>
          <w:szCs w:val="24"/>
        </w:rPr>
        <w:t>(5).</w:t>
      </w:r>
      <w:r w:rsidRPr="009A05F0">
        <w:rPr>
          <w:rFonts w:ascii="Lucida Console" w:hAnsi="Lucida Console" w:cs="Arial"/>
          <w:color w:val="0000FF"/>
          <w:sz w:val="24"/>
          <w:szCs w:val="24"/>
        </w:rPr>
        <w:br/>
      </w:r>
      <w:proofErr w:type="gramStart"/>
      <w:r>
        <w:rPr>
          <w:rFonts w:ascii="Lucida Console" w:hAnsi="Lucida Console" w:cs="Arial"/>
          <w:color w:val="0000FF"/>
          <w:sz w:val="24"/>
          <w:szCs w:val="24"/>
          <w:lang w:val="en-US"/>
        </w:rPr>
        <w:t>b</w:t>
      </w:r>
      <w:proofErr w:type="gramEnd"/>
      <w:r w:rsidRPr="009A05F0">
        <w:rPr>
          <w:rFonts w:ascii="Lucida Console" w:hAnsi="Lucida Console" w:cs="Arial"/>
          <w:color w:val="0000FF"/>
          <w:sz w:val="24"/>
          <w:szCs w:val="24"/>
        </w:rPr>
        <w:t xml:space="preserve">: </w:t>
      </w:r>
      <w:r>
        <w:rPr>
          <w:rFonts w:ascii="Lucida Console" w:hAnsi="Lucida Console" w:cs="Arial"/>
          <w:color w:val="0000FF"/>
          <w:sz w:val="24"/>
          <w:szCs w:val="24"/>
          <w:lang w:val="en-US"/>
        </w:rPr>
        <w:t>T</w:t>
      </w:r>
      <w:r w:rsidRPr="009A05F0">
        <w:rPr>
          <w:rFonts w:ascii="Lucida Console" w:hAnsi="Lucida Console" w:cs="Arial"/>
          <w:color w:val="0000FF"/>
          <w:sz w:val="24"/>
          <w:szCs w:val="24"/>
        </w:rPr>
        <w:t xml:space="preserve"> </w:t>
      </w:r>
      <w:r w:rsidRPr="009A05F0">
        <w:rPr>
          <w:rFonts w:ascii="Lucida Console" w:hAnsi="Lucida Console" w:cs="Arial"/>
          <w:b/>
          <w:color w:val="0000FF"/>
          <w:sz w:val="24"/>
          <w:szCs w:val="24"/>
          <w:lang w:val="en-US"/>
        </w:rPr>
        <w:t>is</w:t>
      </w:r>
      <w:r w:rsidRPr="009A05F0">
        <w:rPr>
          <w:rFonts w:ascii="Lucida Console" w:hAnsi="Lucida Console" w:cs="Arial"/>
          <w:color w:val="0000FF"/>
          <w:sz w:val="24"/>
          <w:szCs w:val="24"/>
        </w:rPr>
        <w:t xml:space="preserve"> </w:t>
      </w:r>
      <w:r>
        <w:rPr>
          <w:rFonts w:ascii="Lucida Console" w:hAnsi="Lucida Console" w:cs="Arial"/>
          <w:color w:val="0000FF"/>
          <w:sz w:val="24"/>
          <w:szCs w:val="24"/>
          <w:lang w:val="en-US"/>
        </w:rPr>
        <w:t>T</w:t>
      </w:r>
      <w:r w:rsidRPr="009A05F0">
        <w:rPr>
          <w:rFonts w:ascii="Lucida Console" w:hAnsi="Lucida Console" w:cs="Arial"/>
          <w:color w:val="0000FF"/>
          <w:sz w:val="24"/>
          <w:szCs w:val="24"/>
        </w:rPr>
        <w:t xml:space="preserve">(5) // </w:t>
      </w:r>
      <w:r>
        <w:rPr>
          <w:rFonts w:ascii="Lucida Console" w:hAnsi="Lucida Console" w:cs="Arial"/>
          <w:color w:val="0000FF"/>
          <w:sz w:val="24"/>
          <w:szCs w:val="24"/>
        </w:rPr>
        <w:t>Полный вариант предыдущего объявления</w:t>
      </w:r>
    </w:p>
    <w:p w:rsidR="009A05F0" w:rsidRDefault="009A05F0" w:rsidP="00860D26">
      <w:pPr>
        <w:rPr>
          <w:rFonts w:ascii="Arial" w:hAnsi="Arial" w:cs="Arial"/>
          <w:sz w:val="24"/>
          <w:szCs w:val="24"/>
        </w:rPr>
      </w:pPr>
      <w:r>
        <w:rPr>
          <w:rFonts w:ascii="Arial" w:hAnsi="Arial" w:cs="Arial"/>
          <w:sz w:val="24"/>
          <w:szCs w:val="24"/>
        </w:rPr>
        <w:t>Таким образом, в распоряжении программиста имеется несколько вариантов записи простого объявления, например:</w:t>
      </w:r>
    </w:p>
    <w:p w:rsidR="008C16E1" w:rsidRPr="008C16E1" w:rsidRDefault="00860D26" w:rsidP="00860D26">
      <w:pPr>
        <w:ind w:left="708"/>
        <w:rPr>
          <w:rFonts w:ascii="Lucida Console" w:hAnsi="Lucida Console" w:cs="Arial"/>
          <w:color w:val="0000FF"/>
          <w:sz w:val="24"/>
          <w:szCs w:val="24"/>
        </w:rPr>
      </w:pPr>
      <w:proofErr w:type="gramStart"/>
      <w:r>
        <w:rPr>
          <w:rFonts w:ascii="Lucida Console" w:hAnsi="Lucida Console" w:cs="Arial"/>
          <w:color w:val="0000FF"/>
          <w:sz w:val="24"/>
          <w:szCs w:val="24"/>
          <w:lang w:val="en-US"/>
        </w:rPr>
        <w:t>y</w:t>
      </w:r>
      <w:proofErr w:type="gramEnd"/>
      <w:r w:rsidRPr="00860D26">
        <w:rPr>
          <w:rFonts w:ascii="Lucida Console" w:hAnsi="Lucida Console" w:cs="Arial"/>
          <w:color w:val="0000FF"/>
          <w:sz w:val="24"/>
          <w:szCs w:val="24"/>
        </w:rPr>
        <w:t xml:space="preserve"> </w:t>
      </w:r>
      <w:r>
        <w:rPr>
          <w:rFonts w:ascii="Lucida Console" w:hAnsi="Lucida Console" w:cs="Arial"/>
          <w:color w:val="0000FF"/>
          <w:sz w:val="24"/>
          <w:szCs w:val="24"/>
        </w:rPr>
        <w:t xml:space="preserve">         </w:t>
      </w:r>
      <w:r w:rsidRPr="00860D26">
        <w:rPr>
          <w:rFonts w:ascii="Lucida Console" w:hAnsi="Lucida Console" w:cs="Arial"/>
          <w:b/>
          <w:color w:val="0000FF"/>
          <w:sz w:val="24"/>
          <w:szCs w:val="24"/>
          <w:lang w:val="en-US"/>
        </w:rPr>
        <w:t>is</w:t>
      </w:r>
      <w:r w:rsidRPr="00860D26">
        <w:rPr>
          <w:rFonts w:ascii="Lucida Console" w:hAnsi="Lucida Console" w:cs="Arial"/>
          <w:color w:val="0000FF"/>
          <w:sz w:val="24"/>
          <w:szCs w:val="24"/>
        </w:rPr>
        <w:t xml:space="preserve"> </w:t>
      </w:r>
      <w:r>
        <w:rPr>
          <w:rFonts w:ascii="Lucida Console" w:hAnsi="Lucida Console" w:cs="Arial"/>
          <w:color w:val="0000FF"/>
          <w:sz w:val="24"/>
          <w:szCs w:val="24"/>
        </w:rPr>
        <w:t xml:space="preserve">        </w:t>
      </w:r>
      <w:r w:rsidRPr="00860D26">
        <w:rPr>
          <w:rFonts w:ascii="Lucida Console" w:hAnsi="Lucida Console" w:cs="Arial"/>
          <w:color w:val="0000FF"/>
          <w:sz w:val="24"/>
          <w:szCs w:val="24"/>
        </w:rPr>
        <w:t xml:space="preserve">77     </w:t>
      </w:r>
      <w:r w:rsidR="001915DB">
        <w:rPr>
          <w:rFonts w:ascii="Lucida Console" w:hAnsi="Lucida Console" w:cs="Arial"/>
          <w:color w:val="0000FF"/>
          <w:sz w:val="24"/>
          <w:szCs w:val="24"/>
        </w:rPr>
        <w:t xml:space="preserve">  </w:t>
      </w:r>
      <w:r w:rsidRPr="00860D26">
        <w:rPr>
          <w:rFonts w:ascii="Lucida Console" w:hAnsi="Lucida Console" w:cs="Arial"/>
          <w:color w:val="0000FF"/>
          <w:sz w:val="24"/>
          <w:szCs w:val="24"/>
        </w:rPr>
        <w:t xml:space="preserve">// </w:t>
      </w:r>
      <w:r>
        <w:rPr>
          <w:rFonts w:ascii="Lucida Console" w:hAnsi="Lucida Console" w:cs="Arial"/>
          <w:color w:val="0000FF"/>
          <w:sz w:val="24"/>
          <w:szCs w:val="24"/>
        </w:rPr>
        <w:t>самая</w:t>
      </w:r>
      <w:r w:rsidRPr="00860D26">
        <w:rPr>
          <w:rFonts w:ascii="Lucida Console" w:hAnsi="Lucida Console" w:cs="Arial"/>
          <w:color w:val="0000FF"/>
          <w:sz w:val="24"/>
          <w:szCs w:val="24"/>
        </w:rPr>
        <w:t xml:space="preserve"> </w:t>
      </w:r>
      <w:r>
        <w:rPr>
          <w:rFonts w:ascii="Lucida Console" w:hAnsi="Lucida Console" w:cs="Arial"/>
          <w:color w:val="0000FF"/>
          <w:sz w:val="24"/>
          <w:szCs w:val="24"/>
        </w:rPr>
        <w:t>короткая</w:t>
      </w:r>
      <w:r w:rsidRPr="00860D26">
        <w:rPr>
          <w:rFonts w:ascii="Lucida Console" w:hAnsi="Lucida Console" w:cs="Arial"/>
          <w:color w:val="0000FF"/>
          <w:sz w:val="24"/>
          <w:szCs w:val="24"/>
        </w:rPr>
        <w:t xml:space="preserve"> </w:t>
      </w:r>
      <w:r>
        <w:rPr>
          <w:rFonts w:ascii="Lucida Console" w:hAnsi="Lucida Console" w:cs="Arial"/>
          <w:color w:val="0000FF"/>
          <w:sz w:val="24"/>
          <w:szCs w:val="24"/>
        </w:rPr>
        <w:t>форма</w:t>
      </w:r>
      <w:r w:rsidRPr="00860D26">
        <w:rPr>
          <w:rFonts w:ascii="Lucida Console" w:hAnsi="Lucida Console" w:cs="Arial"/>
          <w:color w:val="0000FF"/>
          <w:sz w:val="24"/>
          <w:szCs w:val="24"/>
        </w:rPr>
        <w:br/>
      </w:r>
      <w:r>
        <w:rPr>
          <w:rFonts w:ascii="Lucida Console" w:hAnsi="Lucida Console" w:cs="Arial"/>
          <w:color w:val="0000FF"/>
          <w:sz w:val="24"/>
          <w:szCs w:val="24"/>
          <w:lang w:val="en-US"/>
        </w:rPr>
        <w:t>y</w:t>
      </w:r>
      <w:r w:rsidRPr="00860D26">
        <w:rPr>
          <w:rFonts w:ascii="Lucida Console" w:hAnsi="Lucida Console" w:cs="Arial"/>
          <w:color w:val="0000FF"/>
          <w:sz w:val="24"/>
          <w:szCs w:val="24"/>
        </w:rPr>
        <w:t xml:space="preserve"> </w:t>
      </w:r>
      <w:r>
        <w:rPr>
          <w:rFonts w:ascii="Lucida Console" w:hAnsi="Lucida Console" w:cs="Arial"/>
          <w:color w:val="0000FF"/>
          <w:sz w:val="24"/>
          <w:szCs w:val="24"/>
        </w:rPr>
        <w:t xml:space="preserve">         </w:t>
      </w:r>
      <w:r w:rsidRPr="00860D26">
        <w:rPr>
          <w:rFonts w:ascii="Lucida Console" w:hAnsi="Lucida Console" w:cs="Arial"/>
          <w:b/>
          <w:color w:val="0000FF"/>
          <w:sz w:val="24"/>
          <w:szCs w:val="24"/>
          <w:lang w:val="en-US"/>
        </w:rPr>
        <w:t>is</w:t>
      </w:r>
      <w:r w:rsidRPr="00860D26">
        <w:rPr>
          <w:rFonts w:ascii="Lucida Console" w:hAnsi="Lucida Console" w:cs="Arial"/>
          <w:color w:val="0000FF"/>
          <w:sz w:val="24"/>
          <w:szCs w:val="24"/>
        </w:rPr>
        <w:t xml:space="preserve"> </w:t>
      </w:r>
      <w:r>
        <w:rPr>
          <w:rFonts w:ascii="Lucida Console" w:hAnsi="Lucida Console" w:cs="Arial"/>
          <w:color w:val="0000FF"/>
          <w:sz w:val="24"/>
          <w:szCs w:val="24"/>
          <w:lang w:val="en-US"/>
        </w:rPr>
        <w:t>Integer</w:t>
      </w:r>
      <w:r w:rsidRPr="00860D26">
        <w:rPr>
          <w:rFonts w:ascii="Lucida Console" w:hAnsi="Lucida Console" w:cs="Arial"/>
          <w:color w:val="0000FF"/>
          <w:sz w:val="24"/>
          <w:szCs w:val="24"/>
        </w:rPr>
        <w:t xml:space="preserve">(77)    </w:t>
      </w:r>
      <w:r w:rsidR="001915DB">
        <w:rPr>
          <w:rFonts w:ascii="Lucida Console" w:hAnsi="Lucida Console" w:cs="Arial"/>
          <w:color w:val="0000FF"/>
          <w:sz w:val="24"/>
          <w:szCs w:val="24"/>
        </w:rPr>
        <w:t xml:space="preserve">  </w:t>
      </w:r>
      <w:r w:rsidRPr="00860D26">
        <w:rPr>
          <w:rFonts w:ascii="Lucida Console" w:hAnsi="Lucida Console" w:cs="Arial"/>
          <w:color w:val="0000FF"/>
          <w:sz w:val="24"/>
          <w:szCs w:val="24"/>
        </w:rPr>
        <w:t xml:space="preserve">// </w:t>
      </w:r>
      <w:r>
        <w:rPr>
          <w:rFonts w:ascii="Lucida Console" w:hAnsi="Lucida Console" w:cs="Arial"/>
          <w:color w:val="0000FF"/>
          <w:sz w:val="24"/>
          <w:szCs w:val="24"/>
        </w:rPr>
        <w:t>два</w:t>
      </w:r>
      <w:r w:rsidRPr="00860D26">
        <w:rPr>
          <w:rFonts w:ascii="Lucida Console" w:hAnsi="Lucida Console" w:cs="Arial"/>
          <w:color w:val="0000FF"/>
          <w:sz w:val="24"/>
          <w:szCs w:val="24"/>
        </w:rPr>
        <w:t xml:space="preserve"> </w:t>
      </w:r>
      <w:r>
        <w:rPr>
          <w:rFonts w:ascii="Lucida Console" w:hAnsi="Lucida Console" w:cs="Arial"/>
          <w:color w:val="0000FF"/>
          <w:sz w:val="24"/>
          <w:szCs w:val="24"/>
        </w:rPr>
        <w:t>частичных</w:t>
      </w:r>
      <w:r w:rsidRPr="00860D26">
        <w:rPr>
          <w:rFonts w:ascii="Lucida Console" w:hAnsi="Lucida Console" w:cs="Arial"/>
          <w:color w:val="0000FF"/>
          <w:sz w:val="24"/>
          <w:szCs w:val="24"/>
        </w:rPr>
        <w:br/>
      </w:r>
      <w:r>
        <w:rPr>
          <w:rFonts w:ascii="Lucida Console" w:hAnsi="Lucida Console" w:cs="Arial"/>
          <w:color w:val="0000FF"/>
          <w:sz w:val="24"/>
          <w:szCs w:val="24"/>
          <w:lang w:val="en-US"/>
        </w:rPr>
        <w:t>y</w:t>
      </w:r>
      <w:r w:rsidRPr="00860D26">
        <w:rPr>
          <w:rFonts w:ascii="Lucida Console" w:hAnsi="Lucida Console" w:cs="Arial"/>
          <w:color w:val="0000FF"/>
          <w:sz w:val="24"/>
          <w:szCs w:val="24"/>
        </w:rPr>
        <w:t xml:space="preserve">: </w:t>
      </w:r>
      <w:r w:rsidRPr="00860D26">
        <w:rPr>
          <w:rFonts w:ascii="Lucida Console" w:hAnsi="Lucida Console" w:cs="Arial"/>
          <w:color w:val="0000FF"/>
          <w:sz w:val="24"/>
          <w:szCs w:val="24"/>
          <w:lang w:val="en-US"/>
        </w:rPr>
        <w:t>Integer</w:t>
      </w:r>
      <w:r w:rsidRPr="00860D26">
        <w:rPr>
          <w:rFonts w:ascii="Lucida Console" w:hAnsi="Lucida Console" w:cs="Arial"/>
          <w:color w:val="0000FF"/>
          <w:sz w:val="24"/>
          <w:szCs w:val="24"/>
        </w:rPr>
        <w:t xml:space="preserve"> </w:t>
      </w:r>
      <w:r w:rsidRPr="00860D26">
        <w:rPr>
          <w:rFonts w:ascii="Lucida Console" w:hAnsi="Lucida Console" w:cs="Arial"/>
          <w:b/>
          <w:color w:val="0000FF"/>
          <w:sz w:val="24"/>
          <w:szCs w:val="24"/>
          <w:lang w:val="en-US"/>
        </w:rPr>
        <w:t>is</w:t>
      </w:r>
      <w:r w:rsidRPr="00860D26">
        <w:rPr>
          <w:rFonts w:ascii="Lucida Console" w:hAnsi="Lucida Console" w:cs="Arial"/>
          <w:color w:val="0000FF"/>
          <w:sz w:val="24"/>
          <w:szCs w:val="24"/>
        </w:rPr>
        <w:t xml:space="preserve"> </w:t>
      </w:r>
      <w:r>
        <w:rPr>
          <w:rFonts w:ascii="Lucida Console" w:hAnsi="Lucida Console" w:cs="Arial"/>
          <w:color w:val="0000FF"/>
          <w:sz w:val="24"/>
          <w:szCs w:val="24"/>
        </w:rPr>
        <w:t xml:space="preserve">        </w:t>
      </w:r>
      <w:r w:rsidRPr="00860D26">
        <w:rPr>
          <w:rFonts w:ascii="Lucida Console" w:hAnsi="Lucida Console" w:cs="Arial"/>
          <w:color w:val="0000FF"/>
          <w:sz w:val="24"/>
          <w:szCs w:val="24"/>
        </w:rPr>
        <w:t xml:space="preserve">77    </w:t>
      </w:r>
      <w:r w:rsidR="001915DB">
        <w:rPr>
          <w:rFonts w:ascii="Lucida Console" w:hAnsi="Lucida Console" w:cs="Arial"/>
          <w:color w:val="0000FF"/>
          <w:sz w:val="24"/>
          <w:szCs w:val="24"/>
        </w:rPr>
        <w:t xml:space="preserve">  </w:t>
      </w:r>
      <w:r w:rsidRPr="00860D26">
        <w:rPr>
          <w:rFonts w:ascii="Lucida Console" w:hAnsi="Lucida Console" w:cs="Arial"/>
          <w:color w:val="0000FF"/>
          <w:sz w:val="24"/>
          <w:szCs w:val="24"/>
        </w:rPr>
        <w:t xml:space="preserve"> // </w:t>
      </w:r>
      <w:r>
        <w:rPr>
          <w:rFonts w:ascii="Lucida Console" w:hAnsi="Lucida Console" w:cs="Arial"/>
          <w:color w:val="0000FF"/>
          <w:sz w:val="24"/>
          <w:szCs w:val="24"/>
        </w:rPr>
        <w:t>сокращения</w:t>
      </w:r>
      <w:r w:rsidRPr="00860D26">
        <w:rPr>
          <w:rFonts w:ascii="Lucida Console" w:hAnsi="Lucida Console" w:cs="Arial"/>
          <w:color w:val="0000FF"/>
          <w:sz w:val="24"/>
          <w:szCs w:val="24"/>
        </w:rPr>
        <w:br/>
      </w:r>
      <w:r>
        <w:rPr>
          <w:rFonts w:ascii="Lucida Console" w:hAnsi="Lucida Console" w:cs="Arial"/>
          <w:color w:val="0000FF"/>
          <w:sz w:val="24"/>
          <w:szCs w:val="24"/>
          <w:lang w:val="en-US"/>
        </w:rPr>
        <w:t>y</w:t>
      </w:r>
      <w:r w:rsidRPr="00860D26">
        <w:rPr>
          <w:rFonts w:ascii="Lucida Console" w:hAnsi="Lucida Console" w:cs="Arial"/>
          <w:color w:val="0000FF"/>
          <w:sz w:val="24"/>
          <w:szCs w:val="24"/>
        </w:rPr>
        <w:t xml:space="preserve">: </w:t>
      </w:r>
      <w:r>
        <w:rPr>
          <w:rFonts w:ascii="Lucida Console" w:hAnsi="Lucida Console" w:cs="Arial"/>
          <w:color w:val="0000FF"/>
          <w:sz w:val="24"/>
          <w:szCs w:val="24"/>
          <w:lang w:val="en-US"/>
        </w:rPr>
        <w:t>Integer</w:t>
      </w:r>
      <w:r w:rsidRPr="00860D26">
        <w:rPr>
          <w:rFonts w:ascii="Lucida Console" w:hAnsi="Lucida Console" w:cs="Arial"/>
          <w:color w:val="0000FF"/>
          <w:sz w:val="24"/>
          <w:szCs w:val="24"/>
        </w:rPr>
        <w:t xml:space="preserve"> </w:t>
      </w:r>
      <w:r w:rsidRPr="00860D26">
        <w:rPr>
          <w:rFonts w:ascii="Lucida Console" w:hAnsi="Lucida Console" w:cs="Arial"/>
          <w:b/>
          <w:color w:val="0000FF"/>
          <w:sz w:val="24"/>
          <w:szCs w:val="24"/>
          <w:lang w:val="en-US"/>
        </w:rPr>
        <w:t>is</w:t>
      </w:r>
      <w:r w:rsidRPr="00860D26">
        <w:rPr>
          <w:rFonts w:ascii="Lucida Console" w:hAnsi="Lucida Console" w:cs="Arial"/>
          <w:color w:val="0000FF"/>
          <w:sz w:val="24"/>
          <w:szCs w:val="24"/>
        </w:rPr>
        <w:t xml:space="preserve"> </w:t>
      </w:r>
      <w:r>
        <w:rPr>
          <w:rFonts w:ascii="Lucida Console" w:hAnsi="Lucida Console" w:cs="Arial"/>
          <w:color w:val="0000FF"/>
          <w:sz w:val="24"/>
          <w:szCs w:val="24"/>
          <w:lang w:val="en-US"/>
        </w:rPr>
        <w:t>Integer</w:t>
      </w:r>
      <w:r w:rsidRPr="00860D26">
        <w:rPr>
          <w:rFonts w:ascii="Lucida Console" w:hAnsi="Lucida Console" w:cs="Arial"/>
          <w:color w:val="0000FF"/>
          <w:sz w:val="24"/>
          <w:szCs w:val="24"/>
        </w:rPr>
        <w:t>(77)</w:t>
      </w:r>
      <w:r>
        <w:rPr>
          <w:rFonts w:ascii="Lucida Console" w:hAnsi="Lucida Console" w:cs="Arial"/>
          <w:color w:val="0000FF"/>
          <w:sz w:val="24"/>
          <w:szCs w:val="24"/>
        </w:rPr>
        <w:t xml:space="preserve"> </w:t>
      </w:r>
      <w:r w:rsidR="001915DB">
        <w:rPr>
          <w:rFonts w:ascii="Lucida Console" w:hAnsi="Lucida Console" w:cs="Arial"/>
          <w:color w:val="0000FF"/>
          <w:sz w:val="24"/>
          <w:szCs w:val="24"/>
        </w:rPr>
        <w:t xml:space="preserve">  </w:t>
      </w:r>
      <w:r>
        <w:rPr>
          <w:rFonts w:ascii="Lucida Console" w:hAnsi="Lucida Console" w:cs="Arial"/>
          <w:color w:val="0000FF"/>
          <w:sz w:val="24"/>
          <w:szCs w:val="24"/>
        </w:rPr>
        <w:t xml:space="preserve">   // полная форма</w:t>
      </w:r>
      <w:r w:rsidR="001915DB">
        <w:rPr>
          <w:rFonts w:ascii="Lucida Console" w:hAnsi="Lucida Console" w:cs="Arial"/>
          <w:color w:val="0000FF"/>
          <w:sz w:val="24"/>
          <w:szCs w:val="24"/>
        </w:rPr>
        <w:br/>
      </w:r>
      <w:r w:rsidR="008C16E1">
        <w:rPr>
          <w:rFonts w:ascii="Lucida Console" w:hAnsi="Lucida Console" w:cs="Arial"/>
          <w:color w:val="0000FF"/>
          <w:sz w:val="24"/>
          <w:szCs w:val="24"/>
          <w:lang w:val="en-US"/>
        </w:rPr>
        <w:t>y</w:t>
      </w:r>
      <w:r w:rsidR="006B18AB" w:rsidRPr="006B18AB">
        <w:rPr>
          <w:rFonts w:ascii="Lucida Console" w:hAnsi="Lucida Console" w:cs="Arial"/>
          <w:color w:val="0000FF"/>
          <w:sz w:val="24"/>
          <w:szCs w:val="24"/>
        </w:rPr>
        <w:t xml:space="preserve">: </w:t>
      </w:r>
      <w:r w:rsidR="008C16E1">
        <w:rPr>
          <w:rFonts w:ascii="Lucida Console" w:hAnsi="Lucida Console" w:cs="Arial"/>
          <w:color w:val="0000FF"/>
          <w:sz w:val="24"/>
          <w:szCs w:val="24"/>
          <w:lang w:val="en-US"/>
        </w:rPr>
        <w:t>Integer</w:t>
      </w:r>
      <w:r w:rsidR="006B18AB" w:rsidRPr="006B18AB">
        <w:rPr>
          <w:rFonts w:ascii="Lucida Console" w:hAnsi="Lucida Console" w:cs="Arial"/>
          <w:color w:val="0000FF"/>
          <w:sz w:val="24"/>
          <w:szCs w:val="24"/>
        </w:rPr>
        <w:t xml:space="preserve"> </w:t>
      </w:r>
      <w:r w:rsidR="008C16E1" w:rsidRPr="001915DB">
        <w:rPr>
          <w:rFonts w:ascii="Lucida Console" w:hAnsi="Lucida Console" w:cs="Arial"/>
          <w:b/>
          <w:color w:val="0000FF"/>
          <w:sz w:val="24"/>
          <w:szCs w:val="24"/>
          <w:lang w:val="en-US"/>
        </w:rPr>
        <w:t>is</w:t>
      </w:r>
      <w:r w:rsidR="006B18AB" w:rsidRPr="006B18AB">
        <w:rPr>
          <w:rFonts w:ascii="Lucida Console" w:hAnsi="Lucida Console" w:cs="Arial"/>
          <w:color w:val="0000FF"/>
          <w:sz w:val="24"/>
          <w:szCs w:val="24"/>
        </w:rPr>
        <w:t xml:space="preserve"> </w:t>
      </w:r>
      <w:r w:rsidR="008C16E1">
        <w:rPr>
          <w:rFonts w:ascii="Lucida Console" w:hAnsi="Lucida Console" w:cs="Arial"/>
          <w:color w:val="0000FF"/>
          <w:sz w:val="24"/>
          <w:szCs w:val="24"/>
          <w:lang w:val="en-US"/>
        </w:rPr>
        <w:t>Integer</w:t>
      </w:r>
      <w:r w:rsidR="006B18AB" w:rsidRPr="006B18AB">
        <w:rPr>
          <w:rFonts w:ascii="Lucida Console" w:hAnsi="Lucida Console" w:cs="Arial"/>
          <w:color w:val="0000FF"/>
          <w:sz w:val="24"/>
          <w:szCs w:val="24"/>
        </w:rPr>
        <w:t>.</w:t>
      </w:r>
      <w:r w:rsidR="008C16E1" w:rsidRPr="001915DB">
        <w:rPr>
          <w:rFonts w:ascii="Lucida Console" w:hAnsi="Lucida Console" w:cs="Arial"/>
          <w:b/>
          <w:color w:val="0000FF"/>
          <w:sz w:val="24"/>
          <w:szCs w:val="24"/>
          <w:lang w:val="en-US"/>
        </w:rPr>
        <w:t>init</w:t>
      </w:r>
      <w:r w:rsidR="006B18AB" w:rsidRPr="006B18AB">
        <w:rPr>
          <w:rFonts w:ascii="Lucida Console" w:hAnsi="Lucida Console" w:cs="Arial"/>
          <w:color w:val="0000FF"/>
          <w:sz w:val="24"/>
          <w:szCs w:val="24"/>
        </w:rPr>
        <w:t xml:space="preserve">(77) // </w:t>
      </w:r>
      <w:r w:rsidR="008C16E1">
        <w:rPr>
          <w:rFonts w:ascii="Lucida Console" w:hAnsi="Lucida Console" w:cs="Arial"/>
          <w:color w:val="0000FF"/>
          <w:sz w:val="24"/>
          <w:szCs w:val="24"/>
        </w:rPr>
        <w:t xml:space="preserve">самая полная форма </w:t>
      </w:r>
      <w:r w:rsidR="008C16E1" w:rsidRPr="008C16E1">
        <w:rPr>
          <w:rFonts w:ascii="Lucida Console" w:hAnsi="Lucida Console" w:cs="Arial"/>
          <w:color w:val="0000FF"/>
          <w:sz w:val="24"/>
          <w:szCs w:val="24"/>
          <w:lang w:val="en-US"/>
        </w:rPr>
        <w:sym w:font="Wingdings" w:char="F04A"/>
      </w:r>
    </w:p>
    <w:p w:rsidR="00860D26" w:rsidRPr="00860D26" w:rsidRDefault="00860D26" w:rsidP="00860D26">
      <w:pPr>
        <w:rPr>
          <w:rFonts w:ascii="Arial" w:hAnsi="Arial" w:cs="Arial"/>
          <w:sz w:val="24"/>
          <w:szCs w:val="24"/>
        </w:rPr>
      </w:pPr>
      <w:r w:rsidRPr="00860D26">
        <w:rPr>
          <w:rFonts w:ascii="Arial" w:hAnsi="Arial" w:cs="Arial"/>
          <w:sz w:val="24"/>
          <w:szCs w:val="24"/>
        </w:rPr>
        <w:t>Описанный подход к объявлению применим к объектам любых типов. Вот, например, как выглядит объявление массива:</w:t>
      </w:r>
    </w:p>
    <w:p w:rsidR="00860D26" w:rsidRPr="00860D26" w:rsidRDefault="00860D26" w:rsidP="00860D26">
      <w:pPr>
        <w:ind w:left="708"/>
        <w:rPr>
          <w:rFonts w:ascii="Lucida Console" w:hAnsi="Lucida Console" w:cs="Arial"/>
          <w:color w:val="0000FF"/>
          <w:sz w:val="24"/>
          <w:szCs w:val="24"/>
        </w:rPr>
      </w:pPr>
      <w:proofErr w:type="gramStart"/>
      <w:r w:rsidRPr="00860D26">
        <w:rPr>
          <w:rFonts w:ascii="Lucida Console" w:hAnsi="Lucida Console" w:cs="Arial"/>
          <w:color w:val="0000FF"/>
          <w:sz w:val="24"/>
          <w:szCs w:val="24"/>
          <w:lang w:val="en-US"/>
        </w:rPr>
        <w:t>a</w:t>
      </w:r>
      <w:proofErr w:type="gramEnd"/>
      <w:r w:rsidRPr="00860D26">
        <w:rPr>
          <w:rFonts w:ascii="Lucida Console" w:hAnsi="Lucida Console" w:cs="Arial"/>
          <w:color w:val="0000FF"/>
          <w:sz w:val="24"/>
          <w:szCs w:val="24"/>
        </w:rPr>
        <w:t xml:space="preserve"> </w:t>
      </w:r>
      <w:r w:rsidRPr="00860D26">
        <w:rPr>
          <w:rFonts w:ascii="Lucida Console" w:hAnsi="Lucida Console" w:cs="Arial"/>
          <w:b/>
          <w:color w:val="0000FF"/>
          <w:sz w:val="24"/>
          <w:szCs w:val="24"/>
          <w:lang w:val="en-US"/>
        </w:rPr>
        <w:t>is</w:t>
      </w:r>
      <w:r w:rsidR="00C6438F">
        <w:rPr>
          <w:rFonts w:ascii="Lucida Console" w:hAnsi="Lucida Console" w:cs="Arial"/>
          <w:color w:val="0000FF"/>
          <w:sz w:val="24"/>
          <w:szCs w:val="24"/>
        </w:rPr>
        <w:t xml:space="preserve"> (</w:t>
      </w:r>
      <w:r w:rsidRPr="00860D26">
        <w:rPr>
          <w:rFonts w:ascii="Lucida Console" w:hAnsi="Lucida Console" w:cs="Arial"/>
          <w:color w:val="0000FF"/>
          <w:sz w:val="24"/>
          <w:szCs w:val="24"/>
        </w:rPr>
        <w:t>1, 2, 3, 4, 5</w:t>
      </w:r>
      <w:r w:rsidR="00C6438F">
        <w:rPr>
          <w:rFonts w:ascii="Lucida Console" w:hAnsi="Lucida Console" w:cs="Arial"/>
          <w:color w:val="0000FF"/>
          <w:sz w:val="24"/>
          <w:szCs w:val="24"/>
        </w:rPr>
        <w:t>)</w:t>
      </w:r>
    </w:p>
    <w:p w:rsidR="00860D26" w:rsidRDefault="00860D26" w:rsidP="00860D26">
      <w:pPr>
        <w:rPr>
          <w:rFonts w:ascii="Arial" w:hAnsi="Arial" w:cs="Arial"/>
          <w:sz w:val="24"/>
          <w:szCs w:val="24"/>
        </w:rPr>
      </w:pPr>
      <w:r w:rsidRPr="00860D26">
        <w:rPr>
          <w:rFonts w:ascii="Arial" w:hAnsi="Arial" w:cs="Arial"/>
          <w:sz w:val="24"/>
          <w:szCs w:val="24"/>
        </w:rPr>
        <w:t xml:space="preserve">Конструкция после служебного слова </w:t>
      </w:r>
      <w:r w:rsidRPr="00860D26">
        <w:rPr>
          <w:rFonts w:ascii="Arial" w:hAnsi="Arial" w:cs="Arial"/>
          <w:sz w:val="24"/>
          <w:szCs w:val="24"/>
          <w:lang w:val="en-US"/>
        </w:rPr>
        <w:t>is</w:t>
      </w:r>
      <w:r w:rsidRPr="00860D26">
        <w:rPr>
          <w:rFonts w:ascii="Arial" w:hAnsi="Arial" w:cs="Arial"/>
          <w:sz w:val="24"/>
          <w:szCs w:val="24"/>
        </w:rPr>
        <w:t xml:space="preserve"> представляет собой </w:t>
      </w:r>
      <w:r w:rsidRPr="00860D26">
        <w:rPr>
          <w:rFonts w:ascii="Arial" w:hAnsi="Arial" w:cs="Arial"/>
          <w:b/>
          <w:i/>
          <w:sz w:val="24"/>
          <w:szCs w:val="24"/>
        </w:rPr>
        <w:t>изображение массива</w:t>
      </w:r>
      <w:r w:rsidRPr="00860D26">
        <w:rPr>
          <w:rFonts w:ascii="Arial" w:hAnsi="Arial" w:cs="Arial"/>
          <w:sz w:val="24"/>
          <w:szCs w:val="24"/>
        </w:rPr>
        <w:t>. Эта запись содержит всю необходимую информацию об объявляемом массиве: скобки служат</w:t>
      </w:r>
      <w:r w:rsidR="00C6438F" w:rsidRPr="00C6438F">
        <w:rPr>
          <w:rFonts w:ascii="Arial" w:hAnsi="Arial" w:cs="Arial"/>
          <w:sz w:val="24"/>
          <w:szCs w:val="24"/>
        </w:rPr>
        <w:t xml:space="preserve"> </w:t>
      </w:r>
      <w:r w:rsidR="00C6438F">
        <w:rPr>
          <w:rFonts w:ascii="Arial" w:hAnsi="Arial" w:cs="Arial"/>
          <w:sz w:val="24"/>
          <w:szCs w:val="24"/>
        </w:rPr>
        <w:t>для группирования нескольких однородных значений в единую конструкцию (эта конструкция в данном контексте представляет собой изображение массива)</w:t>
      </w:r>
      <w:r w:rsidRPr="00860D26">
        <w:rPr>
          <w:rFonts w:ascii="Arial" w:hAnsi="Arial" w:cs="Arial"/>
          <w:sz w:val="24"/>
          <w:szCs w:val="24"/>
        </w:rPr>
        <w:t>, элементы</w:t>
      </w:r>
      <w:r w:rsidR="00C6438F">
        <w:rPr>
          <w:rFonts w:ascii="Arial" w:hAnsi="Arial" w:cs="Arial"/>
          <w:sz w:val="24"/>
          <w:szCs w:val="24"/>
        </w:rPr>
        <w:t xml:space="preserve"> </w:t>
      </w:r>
      <w:r w:rsidRPr="00860D26">
        <w:rPr>
          <w:rFonts w:ascii="Arial" w:hAnsi="Arial" w:cs="Arial"/>
          <w:sz w:val="24"/>
          <w:szCs w:val="24"/>
        </w:rPr>
        <w:t>в скобк</w:t>
      </w:r>
      <w:r w:rsidR="00C6438F">
        <w:rPr>
          <w:rFonts w:ascii="Arial" w:hAnsi="Arial" w:cs="Arial"/>
          <w:sz w:val="24"/>
          <w:szCs w:val="24"/>
        </w:rPr>
        <w:t>ах</w:t>
      </w:r>
      <w:r w:rsidRPr="00860D26">
        <w:rPr>
          <w:rFonts w:ascii="Arial" w:hAnsi="Arial" w:cs="Arial"/>
          <w:sz w:val="24"/>
          <w:szCs w:val="24"/>
        </w:rPr>
        <w:t xml:space="preserve"> (в общем случае это могут быть произвольные выражения), становятся элементами массива; их количество задает размер массива, а тип выражений (в данном случае он должен быть одним и тем же для каждого элемента списка</w:t>
      </w:r>
      <w:ins w:id="505" w:author="Kanatov Alexey" w:date="2016-04-15T14:22:00Z">
        <w:r w:rsidR="007014A3">
          <w:rPr>
            <w:rFonts w:ascii="Arial" w:hAnsi="Arial" w:cs="Arial"/>
            <w:sz w:val="24"/>
            <w:szCs w:val="24"/>
          </w:rPr>
          <w:t xml:space="preserve"> или если быть совсем точным, то все типы выражений должн</w:t>
        </w:r>
      </w:ins>
      <w:ins w:id="506" w:author="Kanatov Alexey" w:date="2016-04-15T14:23:00Z">
        <w:r w:rsidR="007014A3">
          <w:rPr>
            <w:rFonts w:ascii="Arial" w:hAnsi="Arial" w:cs="Arial"/>
            <w:sz w:val="24"/>
            <w:szCs w:val="24"/>
          </w:rPr>
          <w:t>ы</w:t>
        </w:r>
      </w:ins>
      <w:ins w:id="507" w:author="Kanatov Alexey" w:date="2016-04-15T14:22:00Z">
        <w:r w:rsidR="007014A3">
          <w:rPr>
            <w:rFonts w:ascii="Arial" w:hAnsi="Arial" w:cs="Arial"/>
            <w:sz w:val="24"/>
            <w:szCs w:val="24"/>
          </w:rPr>
          <w:t xml:space="preserve"> быть конформны некоторому типу Т, кот</w:t>
        </w:r>
      </w:ins>
      <w:ins w:id="508" w:author="Kanatov Alexey" w:date="2016-04-15T14:23:00Z">
        <w:r w:rsidR="007014A3">
          <w:rPr>
            <w:rFonts w:ascii="Arial" w:hAnsi="Arial" w:cs="Arial"/>
            <w:sz w:val="24"/>
            <w:szCs w:val="24"/>
          </w:rPr>
          <w:t>о</w:t>
        </w:r>
      </w:ins>
      <w:ins w:id="509" w:author="Kanatov Alexey" w:date="2016-04-15T14:22:00Z">
        <w:r w:rsidR="007014A3">
          <w:rPr>
            <w:rFonts w:ascii="Arial" w:hAnsi="Arial" w:cs="Arial"/>
            <w:sz w:val="24"/>
            <w:szCs w:val="24"/>
          </w:rPr>
          <w:t>рый и будет типом элементов массива</w:t>
        </w:r>
      </w:ins>
      <w:r w:rsidRPr="00860D26">
        <w:rPr>
          <w:rFonts w:ascii="Arial" w:hAnsi="Arial" w:cs="Arial"/>
          <w:sz w:val="24"/>
          <w:szCs w:val="24"/>
        </w:rPr>
        <w:t>) определяет тип элементов массива.</w:t>
      </w:r>
    </w:p>
    <w:p w:rsidR="00C6438F" w:rsidRPr="00C6438F" w:rsidRDefault="00C6438F" w:rsidP="00C6438F">
      <w:pPr>
        <w:ind w:left="708"/>
        <w:rPr>
          <w:rFonts w:ascii="Arial" w:hAnsi="Arial" w:cs="Arial"/>
          <w:sz w:val="24"/>
          <w:szCs w:val="24"/>
        </w:rPr>
      </w:pPr>
      <w:r w:rsidRPr="00C6438F">
        <w:rPr>
          <w:rFonts w:ascii="Arial" w:hAnsi="Arial" w:cs="Arial"/>
          <w:b/>
          <w:i/>
          <w:sz w:val="24"/>
          <w:szCs w:val="24"/>
        </w:rPr>
        <w:t>Замечание</w:t>
      </w:r>
      <w:r>
        <w:rPr>
          <w:rFonts w:ascii="Arial" w:hAnsi="Arial" w:cs="Arial"/>
          <w:sz w:val="24"/>
          <w:szCs w:val="24"/>
        </w:rPr>
        <w:t xml:space="preserve">. На самом деле, и это будет показано в последующих разделах, </w:t>
      </w:r>
      <w:r w:rsidR="00CB5A3F">
        <w:rPr>
          <w:rFonts w:ascii="Arial" w:hAnsi="Arial" w:cs="Arial"/>
          <w:sz w:val="24"/>
          <w:szCs w:val="24"/>
        </w:rPr>
        <w:t xml:space="preserve">конструкция со </w:t>
      </w:r>
      <w:r>
        <w:rPr>
          <w:rFonts w:ascii="Arial" w:hAnsi="Arial" w:cs="Arial"/>
          <w:sz w:val="24"/>
          <w:szCs w:val="24"/>
        </w:rPr>
        <w:t>списк</w:t>
      </w:r>
      <w:r w:rsidR="00CB5A3F">
        <w:rPr>
          <w:rFonts w:ascii="Arial" w:hAnsi="Arial" w:cs="Arial"/>
          <w:sz w:val="24"/>
          <w:szCs w:val="24"/>
        </w:rPr>
        <w:t>ом</w:t>
      </w:r>
      <w:r>
        <w:rPr>
          <w:rFonts w:ascii="Arial" w:hAnsi="Arial" w:cs="Arial"/>
          <w:sz w:val="24"/>
          <w:szCs w:val="24"/>
        </w:rPr>
        <w:t xml:space="preserve"> элементов, заключенных в скобки, носит более универсальный характер. Вообще говоря, любой подобный список называется в языке кортежем (</w:t>
      </w:r>
      <w:r>
        <w:rPr>
          <w:rFonts w:ascii="Arial" w:hAnsi="Arial" w:cs="Arial"/>
          <w:sz w:val="24"/>
          <w:szCs w:val="24"/>
          <w:lang w:val="en-US"/>
        </w:rPr>
        <w:t>tuple</w:t>
      </w:r>
      <w:r w:rsidRPr="00C6438F">
        <w:rPr>
          <w:rFonts w:ascii="Arial" w:hAnsi="Arial" w:cs="Arial"/>
          <w:sz w:val="24"/>
          <w:szCs w:val="24"/>
        </w:rPr>
        <w:t xml:space="preserve">) </w:t>
      </w:r>
      <w:r>
        <w:rPr>
          <w:rFonts w:ascii="Arial" w:hAnsi="Arial" w:cs="Arial"/>
          <w:sz w:val="24"/>
          <w:szCs w:val="24"/>
        </w:rPr>
        <w:t>и может представлять различные сущности. Однако в контексте объявления без явного задания типа список трактуется как изображение массива.</w:t>
      </w:r>
    </w:p>
    <w:p w:rsidR="00860D26" w:rsidRPr="00860D26" w:rsidRDefault="00860D26" w:rsidP="00860D26">
      <w:pPr>
        <w:rPr>
          <w:rFonts w:ascii="Arial" w:hAnsi="Arial" w:cs="Arial"/>
          <w:sz w:val="24"/>
          <w:szCs w:val="24"/>
        </w:rPr>
      </w:pPr>
      <w:r w:rsidRPr="00860D26">
        <w:rPr>
          <w:rFonts w:ascii="Arial" w:hAnsi="Arial" w:cs="Arial"/>
          <w:sz w:val="24"/>
          <w:szCs w:val="24"/>
        </w:rPr>
        <w:t xml:space="preserve">Таким образом, объект </w:t>
      </w:r>
      <w:r w:rsidRPr="00BC0972">
        <w:rPr>
          <w:rFonts w:ascii="Lucida Console" w:hAnsi="Lucida Console" w:cs="Arial"/>
          <w:color w:val="0000FF"/>
          <w:sz w:val="24"/>
          <w:szCs w:val="24"/>
          <w:lang w:val="en-US"/>
        </w:rPr>
        <w:t>a</w:t>
      </w:r>
      <w:r w:rsidRPr="00860D26">
        <w:rPr>
          <w:rFonts w:ascii="Arial" w:hAnsi="Arial" w:cs="Arial"/>
          <w:sz w:val="24"/>
          <w:szCs w:val="24"/>
        </w:rPr>
        <w:t xml:space="preserve"> из объявления выше получает тип, который может быть явно записан как </w:t>
      </w:r>
      <w:r w:rsidRPr="00860D26">
        <w:rPr>
          <w:rFonts w:ascii="Lucida Console" w:hAnsi="Lucida Console" w:cs="Arial"/>
          <w:color w:val="0000FF"/>
          <w:sz w:val="24"/>
          <w:szCs w:val="24"/>
          <w:lang w:val="en-US"/>
        </w:rPr>
        <w:t>Array</w:t>
      </w:r>
      <w:r w:rsidRPr="00860D26">
        <w:rPr>
          <w:rFonts w:ascii="Lucida Console" w:hAnsi="Lucida Console" w:cs="Arial"/>
          <w:color w:val="0000FF"/>
          <w:sz w:val="24"/>
          <w:szCs w:val="24"/>
        </w:rPr>
        <w:t>[</w:t>
      </w:r>
      <w:r w:rsidRPr="00860D26">
        <w:rPr>
          <w:rFonts w:ascii="Lucida Console" w:hAnsi="Lucida Console" w:cs="Arial"/>
          <w:color w:val="0000FF"/>
          <w:sz w:val="24"/>
          <w:szCs w:val="24"/>
          <w:lang w:val="en-US"/>
        </w:rPr>
        <w:t>Integer</w:t>
      </w:r>
      <w:r w:rsidRPr="00860D26">
        <w:rPr>
          <w:rFonts w:ascii="Lucida Console" w:hAnsi="Lucida Console" w:cs="Arial"/>
          <w:color w:val="0000FF"/>
          <w:sz w:val="24"/>
          <w:szCs w:val="24"/>
        </w:rPr>
        <w:t>]</w:t>
      </w:r>
      <w:r w:rsidR="00BC0972" w:rsidRPr="00860D26">
        <w:rPr>
          <w:rFonts w:ascii="Arial" w:hAnsi="Arial" w:cs="Arial"/>
          <w:sz w:val="24"/>
          <w:szCs w:val="24"/>
        </w:rPr>
        <w:t>.</w:t>
      </w:r>
      <w:r w:rsidR="00BC0972">
        <w:rPr>
          <w:rFonts w:ascii="Arial" w:hAnsi="Arial" w:cs="Arial"/>
          <w:sz w:val="24"/>
          <w:szCs w:val="24"/>
        </w:rPr>
        <w:t xml:space="preserve"> </w:t>
      </w:r>
      <w:r w:rsidRPr="00860D26">
        <w:rPr>
          <w:rFonts w:ascii="Arial" w:hAnsi="Arial" w:cs="Arial"/>
          <w:sz w:val="24"/>
          <w:szCs w:val="24"/>
        </w:rPr>
        <w:t xml:space="preserve">Как видно из формы задания массивов, предопределенный тип </w:t>
      </w:r>
      <w:r w:rsidRPr="00CB5A3F">
        <w:rPr>
          <w:rFonts w:ascii="Lucida Console" w:hAnsi="Lucida Console" w:cs="Arial"/>
          <w:color w:val="0000FF"/>
          <w:sz w:val="24"/>
          <w:szCs w:val="24"/>
          <w:lang w:val="en-US"/>
        </w:rPr>
        <w:t>Array</w:t>
      </w:r>
      <w:r w:rsidRPr="00860D26">
        <w:rPr>
          <w:rFonts w:ascii="Arial" w:hAnsi="Arial" w:cs="Arial"/>
          <w:sz w:val="24"/>
          <w:szCs w:val="24"/>
        </w:rPr>
        <w:t xml:space="preserve"> представляет собой обобщенный («</w:t>
      </w:r>
      <w:r w:rsidRPr="00860D26">
        <w:rPr>
          <w:rFonts w:ascii="Arial" w:hAnsi="Arial" w:cs="Arial"/>
          <w:sz w:val="24"/>
          <w:szCs w:val="24"/>
          <w:lang w:val="en-US"/>
        </w:rPr>
        <w:t>generic</w:t>
      </w:r>
      <w:r>
        <w:rPr>
          <w:rFonts w:ascii="Arial" w:hAnsi="Arial" w:cs="Arial"/>
          <w:sz w:val="24"/>
          <w:szCs w:val="24"/>
        </w:rPr>
        <w:t>»</w:t>
      </w:r>
      <w:r w:rsidRPr="00860D26">
        <w:rPr>
          <w:rFonts w:ascii="Arial" w:hAnsi="Arial" w:cs="Arial"/>
          <w:sz w:val="24"/>
          <w:szCs w:val="24"/>
        </w:rPr>
        <w:t>) класс, типовой параметр которого задает тип элементов.</w:t>
      </w:r>
    </w:p>
    <w:p w:rsidR="00860D26" w:rsidRDefault="00860D26" w:rsidP="00860D26">
      <w:pPr>
        <w:rPr>
          <w:rFonts w:ascii="Arial" w:hAnsi="Arial" w:cs="Arial"/>
          <w:sz w:val="24"/>
          <w:szCs w:val="24"/>
        </w:rPr>
      </w:pPr>
      <w:r w:rsidRPr="00860D26">
        <w:rPr>
          <w:rFonts w:ascii="Arial" w:hAnsi="Arial" w:cs="Arial"/>
          <w:sz w:val="24"/>
          <w:szCs w:val="24"/>
        </w:rPr>
        <w:t>При необходимости можно явно указать тип....</w:t>
      </w:r>
    </w:p>
    <w:p w:rsidR="00EE188B" w:rsidRDefault="00EE188B" w:rsidP="00860D26">
      <w:pPr>
        <w:rPr>
          <w:rFonts w:ascii="Arial" w:hAnsi="Arial" w:cs="Arial"/>
          <w:sz w:val="24"/>
          <w:szCs w:val="24"/>
        </w:rPr>
      </w:pPr>
    </w:p>
    <w:p w:rsidR="00860D26" w:rsidRDefault="00860D26">
      <w:pPr>
        <w:rPr>
          <w:rFonts w:ascii="Arial" w:hAnsi="Arial" w:cs="Arial"/>
          <w:b/>
          <w:sz w:val="28"/>
          <w:szCs w:val="28"/>
        </w:rPr>
      </w:pPr>
      <w:r>
        <w:rPr>
          <w:rFonts w:ascii="Arial" w:hAnsi="Arial" w:cs="Arial"/>
          <w:b/>
          <w:sz w:val="28"/>
          <w:szCs w:val="28"/>
        </w:rPr>
        <w:lastRenderedPageBreak/>
        <w:br w:type="page"/>
      </w:r>
    </w:p>
    <w:p w:rsidR="00EE47EB" w:rsidRPr="00CB5A3F" w:rsidRDefault="00EE47EB" w:rsidP="00EE47EB">
      <w:pPr>
        <w:rPr>
          <w:rFonts w:ascii="Arial" w:hAnsi="Arial" w:cs="Arial"/>
          <w:b/>
          <w:sz w:val="28"/>
          <w:szCs w:val="28"/>
        </w:rPr>
      </w:pPr>
      <w:r w:rsidRPr="005E6F46">
        <w:rPr>
          <w:rFonts w:ascii="Arial" w:hAnsi="Arial" w:cs="Arial"/>
          <w:b/>
          <w:sz w:val="28"/>
          <w:szCs w:val="28"/>
        </w:rPr>
        <w:lastRenderedPageBreak/>
        <w:t>Кортежи</w:t>
      </w:r>
      <w:r w:rsidR="00C6438F" w:rsidRPr="00C6438F">
        <w:rPr>
          <w:rFonts w:ascii="Arial" w:hAnsi="Arial" w:cs="Arial"/>
          <w:b/>
          <w:sz w:val="28"/>
          <w:szCs w:val="28"/>
        </w:rPr>
        <w:br/>
      </w:r>
      <w:r w:rsidRPr="005E6F46">
        <w:rPr>
          <w:rFonts w:ascii="Arial" w:hAnsi="Arial" w:cs="Arial"/>
          <w:b/>
          <w:sz w:val="28"/>
          <w:szCs w:val="28"/>
          <w:lang w:val="en-US"/>
        </w:rPr>
        <w:t>Tuples</w:t>
      </w:r>
    </w:p>
    <w:p w:rsidR="005E6F46" w:rsidRPr="005E6F46" w:rsidRDefault="005E6F46" w:rsidP="00EE47EB">
      <w:pPr>
        <w:rPr>
          <w:rFonts w:ascii="Arial" w:hAnsi="Arial" w:cs="Arial"/>
          <w:b/>
          <w:sz w:val="24"/>
          <w:szCs w:val="24"/>
        </w:rPr>
      </w:pPr>
      <w:r w:rsidRPr="005E6F46">
        <w:rPr>
          <w:rFonts w:ascii="Arial" w:hAnsi="Arial" w:cs="Arial"/>
          <w:b/>
          <w:sz w:val="24"/>
          <w:szCs w:val="24"/>
        </w:rPr>
        <w:t>1. Общее описание</w:t>
      </w:r>
    </w:p>
    <w:p w:rsidR="00EE47EB" w:rsidRDefault="00EE47EB" w:rsidP="00EE47EB">
      <w:pPr>
        <w:rPr>
          <w:rFonts w:ascii="Arial" w:hAnsi="Arial" w:cs="Arial"/>
          <w:sz w:val="24"/>
          <w:szCs w:val="24"/>
        </w:rPr>
      </w:pPr>
      <w:r>
        <w:rPr>
          <w:rFonts w:ascii="Arial" w:hAnsi="Arial" w:cs="Arial"/>
          <w:sz w:val="24"/>
          <w:szCs w:val="24"/>
        </w:rPr>
        <w:t>Многие синтаксические конструкции в различных языках программирования включают повторяющиеся элементы (списки, последовательности, наборы) однородных и/или разнородных элементов. Примерами могут служить изображения массивов и других составных структур, списки идентификаторов в объявлениях, списки параметров и аргументов функций, последовательности описания членов классов и многое другое.</w:t>
      </w:r>
      <w:r w:rsidR="00F66DBD">
        <w:rPr>
          <w:rFonts w:ascii="Arial" w:hAnsi="Arial" w:cs="Arial"/>
          <w:sz w:val="24"/>
          <w:szCs w:val="24"/>
        </w:rPr>
        <w:t xml:space="preserve"> Определение перечислимых типов в некоторых языка также можно считать примером однородных последовательностей.</w:t>
      </w:r>
    </w:p>
    <w:p w:rsidR="00EE47EB" w:rsidRDefault="00EE47EB" w:rsidP="00EE47EB">
      <w:pPr>
        <w:rPr>
          <w:rFonts w:ascii="Arial" w:hAnsi="Arial" w:cs="Arial"/>
          <w:sz w:val="24"/>
          <w:szCs w:val="24"/>
        </w:rPr>
      </w:pPr>
      <w:r>
        <w:rPr>
          <w:rFonts w:ascii="Arial" w:hAnsi="Arial" w:cs="Arial"/>
          <w:sz w:val="24"/>
          <w:szCs w:val="24"/>
        </w:rPr>
        <w:t>Семантика подобных последовательностей может быть различной, однако представляется разумным и перспективным выделить общие аспекты таких конструкций и попытаться их обобщить в рамках единой языковой нотации.</w:t>
      </w:r>
    </w:p>
    <w:p w:rsidR="00EE47EB" w:rsidRDefault="00EE47EB" w:rsidP="00EE47EB">
      <w:pPr>
        <w:rPr>
          <w:rFonts w:ascii="Arial" w:hAnsi="Arial" w:cs="Arial"/>
          <w:sz w:val="24"/>
          <w:szCs w:val="24"/>
        </w:rPr>
      </w:pPr>
      <w:r>
        <w:rPr>
          <w:rFonts w:ascii="Arial" w:hAnsi="Arial" w:cs="Arial"/>
          <w:sz w:val="24"/>
          <w:szCs w:val="24"/>
        </w:rPr>
        <w:t xml:space="preserve">Итак, введем понятие </w:t>
      </w:r>
      <w:r w:rsidRPr="00EE47EB">
        <w:rPr>
          <w:rFonts w:ascii="Arial" w:hAnsi="Arial" w:cs="Arial"/>
          <w:b/>
          <w:sz w:val="24"/>
          <w:szCs w:val="24"/>
        </w:rPr>
        <w:t>кортежа</w:t>
      </w:r>
      <w:r>
        <w:rPr>
          <w:rFonts w:ascii="Arial" w:hAnsi="Arial" w:cs="Arial"/>
          <w:sz w:val="24"/>
          <w:szCs w:val="24"/>
        </w:rPr>
        <w:t xml:space="preserve"> (</w:t>
      </w:r>
      <w:r w:rsidRPr="00EE47EB">
        <w:rPr>
          <w:rFonts w:ascii="Arial" w:hAnsi="Arial" w:cs="Arial"/>
          <w:b/>
          <w:sz w:val="24"/>
          <w:szCs w:val="24"/>
          <w:lang w:val="en-US"/>
        </w:rPr>
        <w:t>tuple</w:t>
      </w:r>
      <w:r w:rsidRPr="00EE47EB">
        <w:rPr>
          <w:rFonts w:ascii="Arial" w:hAnsi="Arial" w:cs="Arial"/>
          <w:sz w:val="24"/>
          <w:szCs w:val="24"/>
        </w:rPr>
        <w:t xml:space="preserve">) </w:t>
      </w:r>
      <w:r>
        <w:rPr>
          <w:rFonts w:ascii="Arial" w:hAnsi="Arial" w:cs="Arial"/>
          <w:sz w:val="24"/>
          <w:szCs w:val="24"/>
        </w:rPr>
        <w:t xml:space="preserve">как </w:t>
      </w:r>
      <w:r w:rsidR="003C4E89">
        <w:rPr>
          <w:rFonts w:ascii="Arial" w:hAnsi="Arial" w:cs="Arial"/>
          <w:sz w:val="24"/>
          <w:szCs w:val="24"/>
        </w:rPr>
        <w:t xml:space="preserve">произвольной </w:t>
      </w:r>
      <w:r>
        <w:rPr>
          <w:rFonts w:ascii="Arial" w:hAnsi="Arial" w:cs="Arial"/>
          <w:sz w:val="24"/>
          <w:szCs w:val="24"/>
        </w:rPr>
        <w:t>совокупности некоторых языковых элементов («</w:t>
      </w:r>
      <w:r>
        <w:rPr>
          <w:rFonts w:ascii="Arial" w:hAnsi="Arial" w:cs="Arial"/>
          <w:sz w:val="24"/>
          <w:szCs w:val="24"/>
          <w:lang w:val="en-US"/>
        </w:rPr>
        <w:t>tuple</w:t>
      </w:r>
      <w:r w:rsidRPr="00EE47EB">
        <w:rPr>
          <w:rFonts w:ascii="Arial" w:hAnsi="Arial" w:cs="Arial"/>
          <w:sz w:val="24"/>
          <w:szCs w:val="24"/>
        </w:rPr>
        <w:t xml:space="preserve"> </w:t>
      </w:r>
      <w:r>
        <w:rPr>
          <w:rFonts w:ascii="Arial" w:hAnsi="Arial" w:cs="Arial"/>
          <w:sz w:val="24"/>
          <w:szCs w:val="24"/>
          <w:lang w:val="en-US"/>
        </w:rPr>
        <w:t>is</w:t>
      </w:r>
      <w:r w:rsidRPr="00EE47EB">
        <w:rPr>
          <w:rFonts w:ascii="Arial" w:hAnsi="Arial" w:cs="Arial"/>
          <w:sz w:val="24"/>
          <w:szCs w:val="24"/>
        </w:rPr>
        <w:t xml:space="preserve"> </w:t>
      </w:r>
      <w:r>
        <w:rPr>
          <w:rFonts w:ascii="Arial" w:hAnsi="Arial" w:cs="Arial"/>
          <w:sz w:val="24"/>
          <w:szCs w:val="24"/>
          <w:lang w:val="en-US"/>
        </w:rPr>
        <w:t>a</w:t>
      </w:r>
      <w:r w:rsidRPr="00EE47EB">
        <w:rPr>
          <w:rFonts w:ascii="Arial" w:hAnsi="Arial" w:cs="Arial"/>
          <w:sz w:val="24"/>
          <w:szCs w:val="24"/>
        </w:rPr>
        <w:t xml:space="preserve"> </w:t>
      </w:r>
      <w:r>
        <w:rPr>
          <w:rFonts w:ascii="Arial" w:hAnsi="Arial" w:cs="Arial"/>
          <w:sz w:val="24"/>
          <w:szCs w:val="24"/>
          <w:lang w:val="en-US"/>
        </w:rPr>
        <w:t>group</w:t>
      </w:r>
      <w:r w:rsidRPr="00EE47EB">
        <w:rPr>
          <w:rFonts w:ascii="Arial" w:hAnsi="Arial" w:cs="Arial"/>
          <w:sz w:val="24"/>
          <w:szCs w:val="24"/>
        </w:rPr>
        <w:t xml:space="preserve"> </w:t>
      </w:r>
      <w:r>
        <w:rPr>
          <w:rFonts w:ascii="Arial" w:hAnsi="Arial" w:cs="Arial"/>
          <w:sz w:val="24"/>
          <w:szCs w:val="24"/>
          <w:lang w:val="en-US"/>
        </w:rPr>
        <w:t>of</w:t>
      </w:r>
      <w:r w:rsidRPr="00EE47EB">
        <w:rPr>
          <w:rFonts w:ascii="Arial" w:hAnsi="Arial" w:cs="Arial"/>
          <w:sz w:val="24"/>
          <w:szCs w:val="24"/>
        </w:rPr>
        <w:t xml:space="preserve"> </w:t>
      </w:r>
      <w:r>
        <w:rPr>
          <w:rFonts w:ascii="Arial" w:hAnsi="Arial" w:cs="Arial"/>
          <w:sz w:val="24"/>
          <w:szCs w:val="24"/>
          <w:lang w:val="en-US"/>
        </w:rPr>
        <w:t>something</w:t>
      </w:r>
      <w:r>
        <w:rPr>
          <w:rFonts w:ascii="Arial" w:hAnsi="Arial" w:cs="Arial"/>
          <w:sz w:val="24"/>
          <w:szCs w:val="24"/>
        </w:rPr>
        <w:t>»</w:t>
      </w:r>
      <w:r w:rsidRPr="00EE47EB">
        <w:rPr>
          <w:rFonts w:ascii="Arial" w:hAnsi="Arial" w:cs="Arial"/>
          <w:sz w:val="24"/>
          <w:szCs w:val="24"/>
        </w:rPr>
        <w:t xml:space="preserve">) </w:t>
      </w:r>
      <w:r>
        <w:rPr>
          <w:rFonts w:ascii="Arial" w:hAnsi="Arial" w:cs="Arial"/>
          <w:sz w:val="24"/>
          <w:szCs w:val="24"/>
        </w:rPr>
        <w:t>и рассмотрим контексты, в которых это понятие используется или могло бы использоваться.</w:t>
      </w:r>
    </w:p>
    <w:p w:rsidR="00F56BBC" w:rsidRDefault="00F56BBC" w:rsidP="00F56BBC">
      <w:pPr>
        <w:rPr>
          <w:rFonts w:ascii="Arial" w:hAnsi="Arial" w:cs="Arial"/>
          <w:sz w:val="24"/>
          <w:szCs w:val="24"/>
        </w:rPr>
      </w:pPr>
      <w:r>
        <w:rPr>
          <w:rFonts w:ascii="Arial" w:hAnsi="Arial" w:cs="Arial"/>
          <w:sz w:val="24"/>
          <w:szCs w:val="24"/>
        </w:rPr>
        <w:t>Вообще говоря, кортеж полезен и должен быть применим всюду, где по смыслу программы необходимо иметь дело с несколькими объектами как с единым целым. По причине сильной близости кортежей к привычным конструкциям ЯП, их синтаксис должен быть компактным, узнаваемым и очевидным и не должен вызывать удивления, а свобода формирования кортежей и манипуляций с ними должна быть максимальной.</w:t>
      </w:r>
    </w:p>
    <w:p w:rsidR="00EE47EB" w:rsidRDefault="00EE47EB" w:rsidP="00EE47EB">
      <w:pPr>
        <w:rPr>
          <w:rFonts w:ascii="Arial" w:hAnsi="Arial" w:cs="Arial"/>
          <w:sz w:val="24"/>
          <w:szCs w:val="24"/>
        </w:rPr>
      </w:pPr>
      <w:r>
        <w:rPr>
          <w:rFonts w:ascii="Arial" w:hAnsi="Arial" w:cs="Arial"/>
          <w:sz w:val="24"/>
          <w:szCs w:val="24"/>
        </w:rPr>
        <w:t>Во многих ситуациях группирование нескольких сущностей выглядит естественным. Так, вызов функции с передачей ей нескольких аргументов представляется очевидным примером такого группирования:</w:t>
      </w:r>
    </w:p>
    <w:p w:rsidR="00EE47EB" w:rsidRPr="00EE6FCE" w:rsidRDefault="00EE47EB" w:rsidP="00EE6FCE">
      <w:pPr>
        <w:ind w:left="708"/>
        <w:rPr>
          <w:rFonts w:ascii="Lucida Console" w:hAnsi="Lucida Console" w:cs="Arial"/>
          <w:color w:val="0000FF"/>
          <w:sz w:val="24"/>
          <w:szCs w:val="24"/>
        </w:rPr>
      </w:pPr>
      <w:proofErr w:type="gramStart"/>
      <w:r w:rsidRPr="00EE47EB">
        <w:rPr>
          <w:rFonts w:ascii="Lucida Console" w:hAnsi="Lucida Console" w:cs="Arial"/>
          <w:color w:val="0000FF"/>
          <w:sz w:val="24"/>
          <w:szCs w:val="24"/>
          <w:lang w:val="en-US"/>
        </w:rPr>
        <w:t>foo</w:t>
      </w:r>
      <w:r w:rsidRPr="00EE6FCE">
        <w:rPr>
          <w:rFonts w:ascii="Lucida Console" w:hAnsi="Lucida Console" w:cs="Arial"/>
          <w:color w:val="0000FF"/>
          <w:sz w:val="24"/>
          <w:szCs w:val="24"/>
        </w:rPr>
        <w:t>(</w:t>
      </w:r>
      <w:proofErr w:type="gramEnd"/>
      <w:r w:rsidRPr="00EE47EB">
        <w:rPr>
          <w:rFonts w:ascii="Lucida Console" w:hAnsi="Lucida Console" w:cs="Arial"/>
          <w:color w:val="0000FF"/>
          <w:sz w:val="24"/>
          <w:szCs w:val="24"/>
          <w:lang w:val="en-US"/>
        </w:rPr>
        <w:t>a</w:t>
      </w:r>
      <w:r w:rsidRPr="00EE6FCE">
        <w:rPr>
          <w:rFonts w:ascii="Lucida Console" w:hAnsi="Lucida Console" w:cs="Arial"/>
          <w:color w:val="0000FF"/>
          <w:sz w:val="24"/>
          <w:szCs w:val="24"/>
        </w:rPr>
        <w:t>,1+</w:t>
      </w:r>
      <w:r w:rsidRPr="00EE47EB">
        <w:rPr>
          <w:rFonts w:ascii="Lucida Console" w:hAnsi="Lucida Console" w:cs="Arial"/>
          <w:color w:val="0000FF"/>
          <w:sz w:val="24"/>
          <w:szCs w:val="24"/>
          <w:lang w:val="en-US"/>
        </w:rPr>
        <w:t>x</w:t>
      </w:r>
      <w:r w:rsidRPr="00EE6FCE">
        <w:rPr>
          <w:rFonts w:ascii="Lucida Console" w:hAnsi="Lucida Console" w:cs="Arial"/>
          <w:color w:val="0000FF"/>
          <w:sz w:val="24"/>
          <w:szCs w:val="24"/>
        </w:rPr>
        <w:t>,</w:t>
      </w:r>
      <w:r w:rsidRPr="00EE47EB">
        <w:rPr>
          <w:rFonts w:ascii="Lucida Console" w:hAnsi="Lucida Console" w:cs="Arial"/>
          <w:b/>
          <w:color w:val="0000FF"/>
          <w:sz w:val="24"/>
          <w:szCs w:val="24"/>
          <w:lang w:val="en-US"/>
        </w:rPr>
        <w:t>true</w:t>
      </w:r>
      <w:r w:rsidRPr="00EE6FCE">
        <w:rPr>
          <w:rFonts w:ascii="Lucida Console" w:hAnsi="Lucida Console" w:cs="Arial"/>
          <w:color w:val="0000FF"/>
          <w:sz w:val="24"/>
          <w:szCs w:val="24"/>
        </w:rPr>
        <w:t>)</w:t>
      </w:r>
    </w:p>
    <w:p w:rsidR="00EE6FCE" w:rsidRDefault="00EE6FCE" w:rsidP="00EE47EB">
      <w:pPr>
        <w:rPr>
          <w:rFonts w:ascii="Arial" w:hAnsi="Arial" w:cs="Arial"/>
          <w:sz w:val="24"/>
          <w:szCs w:val="24"/>
        </w:rPr>
      </w:pPr>
      <w:r>
        <w:rPr>
          <w:rFonts w:ascii="Arial" w:hAnsi="Arial" w:cs="Arial"/>
          <w:sz w:val="24"/>
          <w:szCs w:val="24"/>
        </w:rPr>
        <w:t>Изображение массива в языках С/С++ также может служить примером кортежа:</w:t>
      </w:r>
    </w:p>
    <w:p w:rsidR="00EE6FCE" w:rsidRPr="00EE6FCE" w:rsidRDefault="00EE6FCE" w:rsidP="00EE6FCE">
      <w:pPr>
        <w:ind w:left="708"/>
        <w:rPr>
          <w:rFonts w:ascii="Lucida Console" w:hAnsi="Lucida Console" w:cs="Arial"/>
          <w:color w:val="0000FF"/>
          <w:sz w:val="24"/>
          <w:szCs w:val="24"/>
        </w:rPr>
      </w:pPr>
      <w:proofErr w:type="spellStart"/>
      <w:proofErr w:type="gramStart"/>
      <w:r w:rsidRPr="00EE6FCE">
        <w:rPr>
          <w:rFonts w:ascii="Lucida Console" w:hAnsi="Lucida Console" w:cs="Arial"/>
          <w:b/>
          <w:color w:val="0000FF"/>
          <w:sz w:val="24"/>
          <w:szCs w:val="24"/>
          <w:lang w:val="en-US"/>
        </w:rPr>
        <w:t>int</w:t>
      </w:r>
      <w:proofErr w:type="spellEnd"/>
      <w:proofErr w:type="gramEnd"/>
      <w:r w:rsidRPr="00EE6FCE">
        <w:rPr>
          <w:rFonts w:ascii="Lucida Console" w:hAnsi="Lucida Console" w:cs="Arial"/>
          <w:color w:val="0000FF"/>
          <w:sz w:val="24"/>
          <w:szCs w:val="24"/>
        </w:rPr>
        <w:t xml:space="preserve"> </w:t>
      </w:r>
      <w:r w:rsidRPr="00EE6FCE">
        <w:rPr>
          <w:rFonts w:ascii="Lucida Console" w:hAnsi="Lucida Console" w:cs="Arial"/>
          <w:color w:val="0000FF"/>
          <w:sz w:val="24"/>
          <w:szCs w:val="24"/>
          <w:lang w:val="en-US"/>
        </w:rPr>
        <w:t>A</w:t>
      </w:r>
      <w:r w:rsidRPr="00EE6FCE">
        <w:rPr>
          <w:rFonts w:ascii="Lucida Console" w:hAnsi="Lucida Console" w:cs="Arial"/>
          <w:color w:val="0000FF"/>
          <w:sz w:val="24"/>
          <w:szCs w:val="24"/>
        </w:rPr>
        <w:t>[10] = { 1, 2, 3, 4, 5 };</w:t>
      </w:r>
    </w:p>
    <w:p w:rsidR="00EE47EB" w:rsidRDefault="00EE6FCE" w:rsidP="00EE47EB">
      <w:pPr>
        <w:rPr>
          <w:rFonts w:ascii="Arial" w:hAnsi="Arial" w:cs="Arial"/>
          <w:sz w:val="24"/>
          <w:szCs w:val="24"/>
        </w:rPr>
      </w:pPr>
      <w:r>
        <w:rPr>
          <w:rFonts w:ascii="Arial" w:hAnsi="Arial" w:cs="Arial"/>
          <w:sz w:val="24"/>
          <w:szCs w:val="24"/>
        </w:rPr>
        <w:t xml:space="preserve">Спецификация функции представляет пример совокупности сущностей, представляющих </w:t>
      </w:r>
      <w:r w:rsidR="00FF666C">
        <w:rPr>
          <w:rFonts w:ascii="Arial" w:hAnsi="Arial" w:cs="Arial"/>
          <w:sz w:val="24"/>
          <w:szCs w:val="24"/>
        </w:rPr>
        <w:t xml:space="preserve">либо полные </w:t>
      </w:r>
      <w:r>
        <w:rPr>
          <w:rFonts w:ascii="Arial" w:hAnsi="Arial" w:cs="Arial"/>
          <w:sz w:val="24"/>
          <w:szCs w:val="24"/>
        </w:rPr>
        <w:t>объявления параметров вида «имя-тип»:</w:t>
      </w:r>
    </w:p>
    <w:p w:rsidR="00EE6FCE" w:rsidRPr="00EE6FCE" w:rsidRDefault="00EE6FCE" w:rsidP="00EE6FCE">
      <w:pPr>
        <w:ind w:left="708"/>
        <w:rPr>
          <w:rFonts w:ascii="Lucida Console" w:hAnsi="Lucida Console" w:cs="Arial"/>
          <w:color w:val="0000FF"/>
          <w:sz w:val="24"/>
          <w:szCs w:val="24"/>
          <w:lang w:val="en-US"/>
        </w:rPr>
      </w:pPr>
      <w:proofErr w:type="gramStart"/>
      <w:r w:rsidRPr="00EE6FCE">
        <w:rPr>
          <w:rFonts w:ascii="Lucida Console" w:hAnsi="Lucida Console" w:cs="Arial"/>
          <w:color w:val="0000FF"/>
          <w:sz w:val="24"/>
          <w:szCs w:val="24"/>
          <w:lang w:val="en-US"/>
        </w:rPr>
        <w:t>foo(</w:t>
      </w:r>
      <w:proofErr w:type="gramEnd"/>
      <w:r w:rsidRPr="00EE6FCE">
        <w:rPr>
          <w:rFonts w:ascii="Lucida Console" w:hAnsi="Lucida Console" w:cs="Arial"/>
          <w:color w:val="0000FF"/>
          <w:sz w:val="24"/>
          <w:szCs w:val="24"/>
          <w:lang w:val="en-US"/>
        </w:rPr>
        <w:t>p1:Integer, p2:Real, p2:Boolean):</w:t>
      </w:r>
      <w:r w:rsidR="003C4E89" w:rsidRPr="003C4E89">
        <w:rPr>
          <w:rFonts w:ascii="Lucida Console" w:hAnsi="Lucida Console" w:cs="Arial"/>
          <w:color w:val="0000FF"/>
          <w:sz w:val="24"/>
          <w:szCs w:val="24"/>
          <w:lang w:val="en-US"/>
        </w:rPr>
        <w:t xml:space="preserve"> </w:t>
      </w:r>
      <w:r w:rsidRPr="00EE6FCE">
        <w:rPr>
          <w:rFonts w:ascii="Lucida Console" w:hAnsi="Lucida Console" w:cs="Arial"/>
          <w:color w:val="0000FF"/>
          <w:sz w:val="24"/>
          <w:szCs w:val="24"/>
          <w:lang w:val="en-US"/>
        </w:rPr>
        <w:t>Real</w:t>
      </w:r>
    </w:p>
    <w:p w:rsidR="00EE6FCE" w:rsidRPr="00F95B2B" w:rsidRDefault="00FF666C" w:rsidP="00EE6FCE">
      <w:pPr>
        <w:rPr>
          <w:rFonts w:ascii="Arial" w:hAnsi="Arial" w:cs="Arial"/>
          <w:sz w:val="24"/>
          <w:szCs w:val="24"/>
        </w:rPr>
      </w:pPr>
      <w:r>
        <w:rPr>
          <w:rFonts w:ascii="Arial" w:hAnsi="Arial" w:cs="Arial"/>
          <w:sz w:val="24"/>
          <w:szCs w:val="24"/>
        </w:rPr>
        <w:t>либо</w:t>
      </w:r>
      <w:r w:rsidR="00EE6FCE" w:rsidRPr="00F95B2B">
        <w:rPr>
          <w:rFonts w:ascii="Arial" w:hAnsi="Arial" w:cs="Arial"/>
          <w:sz w:val="24"/>
          <w:szCs w:val="24"/>
        </w:rPr>
        <w:t xml:space="preserve"> </w:t>
      </w:r>
      <w:r w:rsidR="00F95B2B">
        <w:rPr>
          <w:rFonts w:ascii="Arial" w:hAnsi="Arial" w:cs="Arial"/>
          <w:sz w:val="24"/>
          <w:szCs w:val="24"/>
        </w:rPr>
        <w:t xml:space="preserve">просто </w:t>
      </w:r>
      <w:r w:rsidR="00EE6FCE">
        <w:rPr>
          <w:rFonts w:ascii="Arial" w:hAnsi="Arial" w:cs="Arial"/>
          <w:sz w:val="24"/>
          <w:szCs w:val="24"/>
        </w:rPr>
        <w:t>совокупность</w:t>
      </w:r>
      <w:r w:rsidR="00EE6FCE" w:rsidRPr="00F95B2B">
        <w:rPr>
          <w:rFonts w:ascii="Arial" w:hAnsi="Arial" w:cs="Arial"/>
          <w:sz w:val="24"/>
          <w:szCs w:val="24"/>
        </w:rPr>
        <w:t xml:space="preserve"> </w:t>
      </w:r>
      <w:r w:rsidR="00EE6FCE">
        <w:rPr>
          <w:rFonts w:ascii="Arial" w:hAnsi="Arial" w:cs="Arial"/>
          <w:sz w:val="24"/>
          <w:szCs w:val="24"/>
        </w:rPr>
        <w:t>типов</w:t>
      </w:r>
      <w:r w:rsidR="00F95B2B">
        <w:rPr>
          <w:rFonts w:ascii="Arial" w:hAnsi="Arial" w:cs="Arial"/>
          <w:sz w:val="24"/>
          <w:szCs w:val="24"/>
        </w:rPr>
        <w:t>, которую в данном случае можно трактовать как список</w:t>
      </w:r>
      <w:r w:rsidR="00EE6FCE" w:rsidRPr="00F95B2B">
        <w:rPr>
          <w:rFonts w:ascii="Arial" w:hAnsi="Arial" w:cs="Arial"/>
          <w:sz w:val="24"/>
          <w:szCs w:val="24"/>
        </w:rPr>
        <w:t xml:space="preserve"> </w:t>
      </w:r>
      <w:r w:rsidR="00EE6FCE">
        <w:rPr>
          <w:rFonts w:ascii="Arial" w:hAnsi="Arial" w:cs="Arial"/>
          <w:sz w:val="24"/>
          <w:szCs w:val="24"/>
        </w:rPr>
        <w:t>неименованных</w:t>
      </w:r>
      <w:r w:rsidR="00EE6FCE" w:rsidRPr="00F95B2B">
        <w:rPr>
          <w:rFonts w:ascii="Arial" w:hAnsi="Arial" w:cs="Arial"/>
          <w:sz w:val="24"/>
          <w:szCs w:val="24"/>
        </w:rPr>
        <w:t xml:space="preserve"> </w:t>
      </w:r>
      <w:r w:rsidR="00EE6FCE">
        <w:rPr>
          <w:rFonts w:ascii="Arial" w:hAnsi="Arial" w:cs="Arial"/>
          <w:sz w:val="24"/>
          <w:szCs w:val="24"/>
        </w:rPr>
        <w:t>параметров</w:t>
      </w:r>
      <w:r w:rsidR="00EE6FCE" w:rsidRPr="00F95B2B">
        <w:rPr>
          <w:rFonts w:ascii="Arial" w:hAnsi="Arial" w:cs="Arial"/>
          <w:sz w:val="24"/>
          <w:szCs w:val="24"/>
        </w:rPr>
        <w:t>:</w:t>
      </w:r>
    </w:p>
    <w:p w:rsidR="00EE6FCE" w:rsidRPr="00305FE0" w:rsidRDefault="00EE6FCE" w:rsidP="00EE6FCE">
      <w:pPr>
        <w:ind w:left="708"/>
        <w:rPr>
          <w:rFonts w:ascii="Lucida Console" w:hAnsi="Lucida Console" w:cs="Arial"/>
          <w:color w:val="0000FF"/>
          <w:sz w:val="24"/>
          <w:szCs w:val="24"/>
        </w:rPr>
      </w:pPr>
      <w:proofErr w:type="gramStart"/>
      <w:r w:rsidRPr="00EE6FCE">
        <w:rPr>
          <w:rFonts w:ascii="Lucida Console" w:hAnsi="Lucida Console" w:cs="Arial"/>
          <w:color w:val="0000FF"/>
          <w:sz w:val="24"/>
          <w:szCs w:val="24"/>
          <w:lang w:val="en-US"/>
        </w:rPr>
        <w:t>foo</w:t>
      </w:r>
      <w:r w:rsidRPr="00305FE0">
        <w:rPr>
          <w:rFonts w:ascii="Lucida Console" w:hAnsi="Lucida Console" w:cs="Arial"/>
          <w:color w:val="0000FF"/>
          <w:sz w:val="24"/>
          <w:szCs w:val="24"/>
        </w:rPr>
        <w:t>(</w:t>
      </w:r>
      <w:proofErr w:type="gramEnd"/>
      <w:r w:rsidRPr="00EE6FCE">
        <w:rPr>
          <w:rFonts w:ascii="Lucida Console" w:hAnsi="Lucida Console" w:cs="Arial"/>
          <w:color w:val="0000FF"/>
          <w:sz w:val="24"/>
          <w:szCs w:val="24"/>
          <w:lang w:val="en-US"/>
        </w:rPr>
        <w:t>Integer</w:t>
      </w:r>
      <w:r w:rsidRPr="00305FE0">
        <w:rPr>
          <w:rFonts w:ascii="Lucida Console" w:hAnsi="Lucida Console" w:cs="Arial"/>
          <w:color w:val="0000FF"/>
          <w:sz w:val="24"/>
          <w:szCs w:val="24"/>
        </w:rPr>
        <w:t xml:space="preserve">, </w:t>
      </w:r>
      <w:r w:rsidRPr="00EE6FCE">
        <w:rPr>
          <w:rFonts w:ascii="Lucida Console" w:hAnsi="Lucida Console" w:cs="Arial"/>
          <w:color w:val="0000FF"/>
          <w:sz w:val="24"/>
          <w:szCs w:val="24"/>
          <w:lang w:val="en-US"/>
        </w:rPr>
        <w:t>Real</w:t>
      </w:r>
      <w:r w:rsidRPr="00305FE0">
        <w:rPr>
          <w:rFonts w:ascii="Lucida Console" w:hAnsi="Lucida Console" w:cs="Arial"/>
          <w:color w:val="0000FF"/>
          <w:sz w:val="24"/>
          <w:szCs w:val="24"/>
        </w:rPr>
        <w:t xml:space="preserve">, </w:t>
      </w:r>
      <w:r w:rsidRPr="00EE6FCE">
        <w:rPr>
          <w:rFonts w:ascii="Lucida Console" w:hAnsi="Lucida Console" w:cs="Arial"/>
          <w:color w:val="0000FF"/>
          <w:sz w:val="24"/>
          <w:szCs w:val="24"/>
          <w:lang w:val="en-US"/>
        </w:rPr>
        <w:t>Boolean</w:t>
      </w:r>
      <w:r w:rsidRPr="00305FE0">
        <w:rPr>
          <w:rFonts w:ascii="Lucida Console" w:hAnsi="Lucida Console" w:cs="Arial"/>
          <w:color w:val="0000FF"/>
          <w:sz w:val="24"/>
          <w:szCs w:val="24"/>
        </w:rPr>
        <w:t>):</w:t>
      </w:r>
      <w:r w:rsidR="003C4E89">
        <w:rPr>
          <w:rFonts w:ascii="Lucida Console" w:hAnsi="Lucida Console" w:cs="Arial"/>
          <w:color w:val="0000FF"/>
          <w:sz w:val="24"/>
          <w:szCs w:val="24"/>
        </w:rPr>
        <w:t xml:space="preserve"> </w:t>
      </w:r>
      <w:r w:rsidRPr="00EE6FCE">
        <w:rPr>
          <w:rFonts w:ascii="Lucida Console" w:hAnsi="Lucida Console" w:cs="Arial"/>
          <w:color w:val="0000FF"/>
          <w:sz w:val="24"/>
          <w:szCs w:val="24"/>
          <w:lang w:val="en-US"/>
        </w:rPr>
        <w:t>Real</w:t>
      </w:r>
    </w:p>
    <w:p w:rsidR="00F66DBD" w:rsidRDefault="00F95B2B" w:rsidP="00F95B2B">
      <w:pPr>
        <w:rPr>
          <w:rFonts w:ascii="Arial" w:hAnsi="Arial" w:cs="Arial"/>
          <w:sz w:val="24"/>
          <w:szCs w:val="24"/>
        </w:rPr>
      </w:pPr>
      <w:r>
        <w:rPr>
          <w:rFonts w:ascii="Arial" w:hAnsi="Arial" w:cs="Arial"/>
          <w:sz w:val="24"/>
          <w:szCs w:val="24"/>
        </w:rPr>
        <w:lastRenderedPageBreak/>
        <w:t>В принципе, две последние формы кортежей можно обобщить</w:t>
      </w:r>
      <w:r w:rsidR="00F66DBD">
        <w:rPr>
          <w:rFonts w:ascii="Arial" w:hAnsi="Arial" w:cs="Arial"/>
          <w:sz w:val="24"/>
          <w:szCs w:val="24"/>
        </w:rPr>
        <w:t xml:space="preserve"> и считать, что совокупность именованных и/или неименованных объявлений представляет собой некоторую структуру – своего рода «анонимный класс», или специальный вид </w:t>
      </w:r>
      <w:r w:rsidR="00F66DBD" w:rsidRPr="00F66DBD">
        <w:rPr>
          <w:rFonts w:ascii="Arial" w:hAnsi="Arial" w:cs="Arial"/>
          <w:b/>
          <w:sz w:val="24"/>
          <w:szCs w:val="24"/>
        </w:rPr>
        <w:t>составного типа данных</w:t>
      </w:r>
      <w:r w:rsidR="00F66DBD">
        <w:rPr>
          <w:rFonts w:ascii="Arial" w:hAnsi="Arial" w:cs="Arial"/>
          <w:sz w:val="24"/>
          <w:szCs w:val="24"/>
        </w:rPr>
        <w:t>.</w:t>
      </w:r>
    </w:p>
    <w:p w:rsidR="00EE6FCE" w:rsidRDefault="00F66DBD" w:rsidP="00F95B2B">
      <w:pPr>
        <w:rPr>
          <w:rFonts w:ascii="Arial" w:hAnsi="Arial" w:cs="Arial"/>
          <w:sz w:val="24"/>
          <w:szCs w:val="24"/>
        </w:rPr>
      </w:pPr>
      <w:r>
        <w:rPr>
          <w:rFonts w:ascii="Arial" w:hAnsi="Arial" w:cs="Arial"/>
          <w:sz w:val="24"/>
          <w:szCs w:val="24"/>
        </w:rPr>
        <w:t>Для такого типа можно определить различные контексты использования и операции, в частности:</w:t>
      </w:r>
    </w:p>
    <w:p w:rsidR="00B372F4" w:rsidRPr="00305FE0" w:rsidRDefault="00F66DBD" w:rsidP="00B372F4">
      <w:pPr>
        <w:rPr>
          <w:rFonts w:ascii="Arial" w:hAnsi="Arial" w:cs="Arial"/>
          <w:sz w:val="24"/>
          <w:szCs w:val="24"/>
        </w:rPr>
      </w:pPr>
      <w:r>
        <w:rPr>
          <w:rFonts w:ascii="Arial" w:hAnsi="Arial" w:cs="Arial"/>
          <w:sz w:val="24"/>
          <w:szCs w:val="24"/>
        </w:rPr>
        <w:t>Объявления объектов типа «кортеж»</w:t>
      </w:r>
    </w:p>
    <w:p w:rsidR="00B372F4" w:rsidRPr="00B372F4" w:rsidRDefault="00B372F4" w:rsidP="00B372F4">
      <w:pPr>
        <w:ind w:left="708"/>
        <w:rPr>
          <w:rFonts w:ascii="Lucida Console" w:hAnsi="Lucida Console" w:cs="Arial"/>
          <w:color w:val="0000FF"/>
          <w:sz w:val="24"/>
          <w:szCs w:val="24"/>
        </w:rPr>
      </w:pPr>
      <w:proofErr w:type="gramStart"/>
      <w:r w:rsidRPr="00B372F4">
        <w:rPr>
          <w:rFonts w:ascii="Lucida Console" w:hAnsi="Lucida Console" w:cs="Arial"/>
          <w:color w:val="0000FF"/>
          <w:sz w:val="24"/>
          <w:szCs w:val="24"/>
          <w:lang w:val="en-US"/>
        </w:rPr>
        <w:t>x</w:t>
      </w:r>
      <w:proofErr w:type="gramEnd"/>
      <w:r w:rsidRPr="00B372F4">
        <w:rPr>
          <w:rFonts w:ascii="Lucida Console" w:hAnsi="Lucida Console" w:cs="Arial"/>
          <w:color w:val="0000FF"/>
          <w:sz w:val="24"/>
          <w:szCs w:val="24"/>
        </w:rPr>
        <w:t>: (</w:t>
      </w:r>
      <w:r w:rsidRPr="00B372F4">
        <w:rPr>
          <w:rFonts w:ascii="Lucida Console" w:hAnsi="Lucida Console" w:cs="Arial"/>
          <w:color w:val="0000FF"/>
          <w:sz w:val="24"/>
          <w:szCs w:val="24"/>
          <w:lang w:val="en-US"/>
        </w:rPr>
        <w:t>Integer</w:t>
      </w:r>
      <w:r w:rsidRPr="00B372F4">
        <w:rPr>
          <w:rFonts w:ascii="Lucida Console" w:hAnsi="Lucida Console" w:cs="Arial"/>
          <w:color w:val="0000FF"/>
          <w:sz w:val="24"/>
          <w:szCs w:val="24"/>
        </w:rPr>
        <w:t xml:space="preserve">, </w:t>
      </w:r>
      <w:r w:rsidRPr="00B372F4">
        <w:rPr>
          <w:rFonts w:ascii="Lucida Console" w:hAnsi="Lucida Console" w:cs="Arial"/>
          <w:color w:val="0000FF"/>
          <w:sz w:val="24"/>
          <w:szCs w:val="24"/>
          <w:lang w:val="en-US"/>
        </w:rPr>
        <w:t>Real</w:t>
      </w:r>
      <w:r w:rsidRPr="00B372F4">
        <w:rPr>
          <w:rFonts w:ascii="Lucida Console" w:hAnsi="Lucida Console" w:cs="Arial"/>
          <w:color w:val="0000FF"/>
          <w:sz w:val="24"/>
          <w:szCs w:val="24"/>
        </w:rPr>
        <w:t>)</w:t>
      </w:r>
    </w:p>
    <w:p w:rsidR="00B372F4" w:rsidRPr="00B372F4" w:rsidRDefault="00B372F4" w:rsidP="00B372F4">
      <w:pPr>
        <w:rPr>
          <w:rFonts w:ascii="Arial" w:hAnsi="Arial" w:cs="Arial"/>
          <w:sz w:val="24"/>
          <w:szCs w:val="24"/>
        </w:rPr>
      </w:pPr>
      <w:r>
        <w:rPr>
          <w:rFonts w:ascii="Arial" w:hAnsi="Arial" w:cs="Arial"/>
          <w:sz w:val="24"/>
          <w:szCs w:val="24"/>
        </w:rPr>
        <w:t xml:space="preserve">Переменная </w:t>
      </w:r>
      <w:r w:rsidRPr="00B372F4">
        <w:rPr>
          <w:rFonts w:ascii="Lucida Console" w:hAnsi="Lucida Console" w:cs="Arial"/>
          <w:color w:val="0000FF"/>
          <w:sz w:val="24"/>
          <w:szCs w:val="24"/>
          <w:lang w:val="en-US"/>
        </w:rPr>
        <w:t>x</w:t>
      </w:r>
      <w:r w:rsidRPr="00B372F4">
        <w:rPr>
          <w:rFonts w:ascii="Arial" w:hAnsi="Arial" w:cs="Arial"/>
          <w:sz w:val="24"/>
          <w:szCs w:val="24"/>
        </w:rPr>
        <w:t xml:space="preserve"> </w:t>
      </w:r>
      <w:r>
        <w:rPr>
          <w:rFonts w:ascii="Arial" w:hAnsi="Arial" w:cs="Arial"/>
          <w:sz w:val="24"/>
          <w:szCs w:val="24"/>
        </w:rPr>
        <w:t>представляет пару значений, первое из которых имеет целочисленный тип, второе – вещественный тип.</w:t>
      </w:r>
    </w:p>
    <w:p w:rsidR="00B372F4" w:rsidRPr="00B372F4" w:rsidRDefault="00B372F4" w:rsidP="00B372F4">
      <w:pPr>
        <w:ind w:left="360" w:firstLine="348"/>
        <w:rPr>
          <w:rFonts w:ascii="Lucida Console" w:hAnsi="Lucida Console" w:cs="Arial"/>
          <w:color w:val="0000FF"/>
          <w:sz w:val="24"/>
          <w:szCs w:val="24"/>
          <w:lang w:val="en-US"/>
        </w:rPr>
      </w:pPr>
      <w:proofErr w:type="gramStart"/>
      <w:r w:rsidRPr="00B372F4">
        <w:rPr>
          <w:rFonts w:ascii="Lucida Console" w:hAnsi="Lucida Console" w:cs="Arial"/>
          <w:color w:val="0000FF"/>
          <w:sz w:val="24"/>
          <w:szCs w:val="24"/>
          <w:lang w:val="en-US"/>
        </w:rPr>
        <w:t>y :</w:t>
      </w:r>
      <w:proofErr w:type="gramEnd"/>
      <w:r w:rsidRPr="00B372F4">
        <w:rPr>
          <w:rFonts w:ascii="Lucida Console" w:hAnsi="Lucida Console" w:cs="Arial"/>
          <w:color w:val="0000FF"/>
          <w:sz w:val="24"/>
          <w:szCs w:val="24"/>
          <w:lang w:val="en-US"/>
        </w:rPr>
        <w:t xml:space="preserve"> (a: Integer, b: Real)</w:t>
      </w:r>
    </w:p>
    <w:p w:rsidR="00B372F4" w:rsidRDefault="00BC0972" w:rsidP="00B372F4">
      <w:pPr>
        <w:rPr>
          <w:rFonts w:ascii="Arial" w:hAnsi="Arial" w:cs="Arial"/>
          <w:sz w:val="24"/>
          <w:szCs w:val="24"/>
        </w:rPr>
      </w:pPr>
      <w:r>
        <w:rPr>
          <w:rFonts w:ascii="Arial" w:hAnsi="Arial" w:cs="Arial"/>
          <w:sz w:val="24"/>
          <w:szCs w:val="24"/>
        </w:rPr>
        <w:t>Это о</w:t>
      </w:r>
      <w:r w:rsidR="00B372F4">
        <w:rPr>
          <w:rFonts w:ascii="Arial" w:hAnsi="Arial" w:cs="Arial"/>
          <w:sz w:val="24"/>
          <w:szCs w:val="24"/>
        </w:rPr>
        <w:t>бъявление аналогично предыдущему, но</w:t>
      </w:r>
      <w:r>
        <w:rPr>
          <w:rFonts w:ascii="Arial" w:hAnsi="Arial" w:cs="Arial"/>
          <w:sz w:val="24"/>
          <w:szCs w:val="24"/>
        </w:rPr>
        <w:t xml:space="preserve"> здесь</w:t>
      </w:r>
      <w:r w:rsidR="00B372F4">
        <w:rPr>
          <w:rFonts w:ascii="Arial" w:hAnsi="Arial" w:cs="Arial"/>
          <w:sz w:val="24"/>
          <w:szCs w:val="24"/>
        </w:rPr>
        <w:t xml:space="preserve"> элементы кортежа (и вместе с ним, элементы переменной </w:t>
      </w:r>
      <w:r w:rsidR="00B372F4" w:rsidRPr="00B372F4">
        <w:rPr>
          <w:rFonts w:ascii="Lucida Console" w:hAnsi="Lucida Console" w:cs="Arial"/>
          <w:color w:val="0000FF"/>
          <w:sz w:val="24"/>
          <w:szCs w:val="24"/>
          <w:lang w:val="en-US"/>
        </w:rPr>
        <w:t>y</w:t>
      </w:r>
      <w:r w:rsidR="00B372F4" w:rsidRPr="00B372F4">
        <w:rPr>
          <w:rFonts w:ascii="Arial" w:hAnsi="Arial" w:cs="Arial"/>
          <w:sz w:val="24"/>
          <w:szCs w:val="24"/>
        </w:rPr>
        <w:t xml:space="preserve">) </w:t>
      </w:r>
      <w:r w:rsidR="00B372F4">
        <w:rPr>
          <w:rFonts w:ascii="Arial" w:hAnsi="Arial" w:cs="Arial"/>
          <w:sz w:val="24"/>
          <w:szCs w:val="24"/>
        </w:rPr>
        <w:t>поименованы.</w:t>
      </w:r>
    </w:p>
    <w:p w:rsidR="009F24AE" w:rsidRDefault="009F24AE" w:rsidP="00B372F4">
      <w:pPr>
        <w:rPr>
          <w:rFonts w:ascii="Arial" w:hAnsi="Arial" w:cs="Arial"/>
          <w:sz w:val="24"/>
          <w:szCs w:val="24"/>
        </w:rPr>
      </w:pPr>
      <w:r>
        <w:rPr>
          <w:rFonts w:ascii="Arial" w:hAnsi="Arial" w:cs="Arial"/>
          <w:sz w:val="24"/>
          <w:szCs w:val="24"/>
        </w:rPr>
        <w:t xml:space="preserve">В принципе, нет никаких препятствий для «смешанной» записи, </w:t>
      </w:r>
      <w:r w:rsidR="00650F0C">
        <w:rPr>
          <w:rFonts w:ascii="Arial" w:hAnsi="Arial" w:cs="Arial"/>
          <w:sz w:val="24"/>
          <w:szCs w:val="24"/>
        </w:rPr>
        <w:t xml:space="preserve">когда поименованы только некоторые некоторые элементы кортежа, </w:t>
      </w:r>
      <w:r>
        <w:rPr>
          <w:rFonts w:ascii="Arial" w:hAnsi="Arial" w:cs="Arial"/>
          <w:sz w:val="24"/>
          <w:szCs w:val="24"/>
        </w:rPr>
        <w:t>например:</w:t>
      </w:r>
    </w:p>
    <w:p w:rsidR="009F24AE" w:rsidRPr="009F24AE" w:rsidRDefault="009F24AE" w:rsidP="009F24AE">
      <w:pPr>
        <w:ind w:left="708"/>
        <w:rPr>
          <w:rFonts w:ascii="Lucida Console" w:hAnsi="Lucida Console" w:cs="Arial"/>
          <w:color w:val="0000FF"/>
          <w:sz w:val="24"/>
          <w:szCs w:val="24"/>
          <w:lang w:val="en-US"/>
        </w:rPr>
      </w:pPr>
      <w:proofErr w:type="gramStart"/>
      <w:r w:rsidRPr="009F24AE">
        <w:rPr>
          <w:rFonts w:ascii="Lucida Console" w:hAnsi="Lucida Console" w:cs="Arial"/>
          <w:color w:val="0000FF"/>
          <w:sz w:val="24"/>
          <w:szCs w:val="24"/>
          <w:lang w:val="en-US"/>
        </w:rPr>
        <w:t>z</w:t>
      </w:r>
      <w:proofErr w:type="gramEnd"/>
      <w:r w:rsidRPr="009F24AE">
        <w:rPr>
          <w:rFonts w:ascii="Lucida Console" w:hAnsi="Lucida Console" w:cs="Arial"/>
          <w:color w:val="0000FF"/>
          <w:sz w:val="24"/>
          <w:szCs w:val="24"/>
          <w:lang w:val="en-US"/>
        </w:rPr>
        <w:t>: (a: Integer, Real, c: Boolean)</w:t>
      </w:r>
    </w:p>
    <w:p w:rsidR="009F24AE" w:rsidRDefault="009F24AE" w:rsidP="00B372F4">
      <w:pPr>
        <w:rPr>
          <w:rFonts w:ascii="Arial" w:hAnsi="Arial" w:cs="Arial"/>
          <w:sz w:val="24"/>
          <w:szCs w:val="24"/>
        </w:rPr>
      </w:pPr>
      <w:r>
        <w:rPr>
          <w:rFonts w:ascii="Arial" w:hAnsi="Arial" w:cs="Arial"/>
          <w:sz w:val="24"/>
          <w:szCs w:val="24"/>
        </w:rPr>
        <w:t>Будучи объявленной, переменная типа кортеж может допускать полный набор операций, прежде всего, присваивание (включая передачу в качестве аргумента в функцию и возврат из функции в качестве результата), а также доступ к отдельным элементам кортежа.</w:t>
      </w:r>
    </w:p>
    <w:p w:rsidR="009F24AE" w:rsidRPr="00305FE0" w:rsidRDefault="009F24AE" w:rsidP="00B372F4">
      <w:pPr>
        <w:rPr>
          <w:rFonts w:ascii="Arial" w:hAnsi="Arial" w:cs="Arial"/>
          <w:sz w:val="24"/>
          <w:szCs w:val="24"/>
        </w:rPr>
      </w:pPr>
      <w:r>
        <w:rPr>
          <w:rFonts w:ascii="Arial" w:hAnsi="Arial" w:cs="Arial"/>
          <w:sz w:val="24"/>
          <w:szCs w:val="24"/>
        </w:rPr>
        <w:t>Операции доступа к элементам возможны двумя способами: либо по порядковому номеру элемента в кортеже, либо по имени элемента (если он задан). Доступ по порядковому номеру возможен всегда, независимо от того, поименованы ли элементы кортежа (нумерация элементов начинается с единицы); доступ по имени возможен в случае, когда соответствующий элемент кортежа имеет имя.</w:t>
      </w:r>
    </w:p>
    <w:p w:rsidR="007014A3" w:rsidRPr="007014A3" w:rsidRDefault="007014A3" w:rsidP="00B372F4">
      <w:pPr>
        <w:rPr>
          <w:ins w:id="510" w:author="Kanatov Alexey" w:date="2016-04-15T14:25:00Z"/>
          <w:rFonts w:ascii="Arial" w:hAnsi="Arial" w:cs="Arial"/>
          <w:sz w:val="24"/>
          <w:szCs w:val="24"/>
          <w:lang w:val="en-US"/>
          <w:rPrChange w:id="511" w:author="Kanatov Alexey" w:date="2016-04-15T14:26:00Z">
            <w:rPr>
              <w:ins w:id="512" w:author="Kanatov Alexey" w:date="2016-04-15T14:25:00Z"/>
              <w:rFonts w:ascii="Arial" w:hAnsi="Arial" w:cs="Arial"/>
              <w:sz w:val="24"/>
              <w:szCs w:val="24"/>
            </w:rPr>
          </w:rPrChange>
        </w:rPr>
      </w:pPr>
      <w:ins w:id="513" w:author="Kanatov Alexey" w:date="2016-04-15T14:25:00Z">
        <w:r>
          <w:rPr>
            <w:rFonts w:ascii="Arial" w:hAnsi="Arial" w:cs="Arial"/>
            <w:sz w:val="24"/>
            <w:szCs w:val="24"/>
          </w:rPr>
          <w:t>А Баба-Яга против!!! Почему такое ограничение для общего случая</w:t>
        </w:r>
        <w:r w:rsidRPr="007014A3">
          <w:rPr>
            <w:rFonts w:ascii="Arial" w:hAnsi="Arial" w:cs="Arial"/>
            <w:sz w:val="24"/>
            <w:szCs w:val="24"/>
            <w:rPrChange w:id="514" w:author="Kanatov Alexey" w:date="2016-04-15T14:25:00Z">
              <w:rPr>
                <w:rFonts w:ascii="Arial" w:hAnsi="Arial" w:cs="Arial"/>
                <w:sz w:val="24"/>
                <w:szCs w:val="24"/>
                <w:lang w:val="en-US"/>
              </w:rPr>
            </w:rPrChange>
          </w:rPr>
          <w:t xml:space="preserve">? </w:t>
        </w:r>
        <w:r>
          <w:rPr>
            <w:rFonts w:ascii="Arial" w:hAnsi="Arial" w:cs="Arial"/>
            <w:sz w:val="24"/>
            <w:szCs w:val="24"/>
          </w:rPr>
          <w:t>Почему в группу нельзщя добавить новый элемент или убрать существующий</w:t>
        </w:r>
      </w:ins>
      <w:ins w:id="515" w:author="Kanatov Alexey" w:date="2016-04-15T14:26:00Z">
        <w:r w:rsidRPr="007014A3">
          <w:rPr>
            <w:rFonts w:ascii="Arial" w:hAnsi="Arial" w:cs="Arial"/>
            <w:sz w:val="24"/>
            <w:szCs w:val="24"/>
            <w:rPrChange w:id="516" w:author="Kanatov Alexey" w:date="2016-04-15T14:26:00Z">
              <w:rPr>
                <w:rFonts w:ascii="Arial" w:hAnsi="Arial" w:cs="Arial"/>
                <w:sz w:val="24"/>
                <w:szCs w:val="24"/>
                <w:lang w:val="en-US"/>
              </w:rPr>
            </w:rPrChange>
          </w:rPr>
          <w:t xml:space="preserve">? </w:t>
        </w:r>
        <w:r>
          <w:rPr>
            <w:rFonts w:ascii="Arial" w:hAnsi="Arial" w:cs="Arial"/>
            <w:sz w:val="24"/>
            <w:szCs w:val="24"/>
          </w:rPr>
          <w:t>Чему это противоречит</w:t>
        </w:r>
        <w:r>
          <w:rPr>
            <w:rFonts w:ascii="Arial" w:hAnsi="Arial" w:cs="Arial"/>
            <w:sz w:val="24"/>
            <w:szCs w:val="24"/>
            <w:lang w:val="en-US"/>
          </w:rPr>
          <w:t>?</w:t>
        </w:r>
      </w:ins>
    </w:p>
    <w:p w:rsidR="009F24AE" w:rsidDel="007014A3" w:rsidRDefault="009F24AE" w:rsidP="00B372F4">
      <w:pPr>
        <w:rPr>
          <w:del w:id="517" w:author="Kanatov Alexey" w:date="2016-04-15T14:26:00Z"/>
          <w:rFonts w:ascii="Arial" w:hAnsi="Arial" w:cs="Arial"/>
          <w:sz w:val="24"/>
          <w:szCs w:val="24"/>
        </w:rPr>
      </w:pPr>
      <w:del w:id="518" w:author="Kanatov Alexey" w:date="2016-04-15T14:26:00Z">
        <w:r w:rsidDel="007014A3">
          <w:rPr>
            <w:rFonts w:ascii="Arial" w:hAnsi="Arial" w:cs="Arial"/>
            <w:sz w:val="24"/>
            <w:szCs w:val="24"/>
          </w:rPr>
          <w:delText xml:space="preserve">Заметим, что </w:delText>
        </w:r>
        <w:r w:rsidR="005E6F46" w:rsidDel="007014A3">
          <w:rPr>
            <w:rFonts w:ascii="Arial" w:hAnsi="Arial" w:cs="Arial"/>
            <w:sz w:val="24"/>
            <w:szCs w:val="24"/>
          </w:rPr>
          <w:delText>кортежи – статические сущности. Поэтому добавление элементов кортежа в процессе выполнения программы, а также динамическое удаление элемента, невозможны.</w:delText>
        </w:r>
      </w:del>
    </w:p>
    <w:p w:rsidR="00935B0E" w:rsidRDefault="00935B0E" w:rsidP="00B372F4">
      <w:pPr>
        <w:rPr>
          <w:rFonts w:ascii="Arial" w:hAnsi="Arial" w:cs="Arial"/>
          <w:sz w:val="24"/>
          <w:szCs w:val="24"/>
        </w:rPr>
      </w:pPr>
      <w:r>
        <w:rPr>
          <w:rFonts w:ascii="Arial" w:hAnsi="Arial" w:cs="Arial"/>
          <w:sz w:val="24"/>
          <w:szCs w:val="24"/>
        </w:rPr>
        <w:t>Для доступа к поименованным элементам кортежа используется традиционная точечная нотация, в которой задается имя всего кортежа и имя элемента, к которому производится доступ. Для неименованных элементов используется запись, традиционная для агрегатных сущностей (например, массивов), где порядковый номер элемента («индекс») задается в скобках после имени кортежа.</w:t>
      </w:r>
    </w:p>
    <w:p w:rsidR="007014A3" w:rsidRPr="001B7A86" w:rsidRDefault="00935B0E" w:rsidP="00935B0E">
      <w:pPr>
        <w:ind w:left="708"/>
        <w:rPr>
          <w:ins w:id="519" w:author="Kanatov Alexey" w:date="2016-04-15T14:26:00Z"/>
          <w:rFonts w:ascii="Lucida Console" w:hAnsi="Lucida Console" w:cs="Arial"/>
          <w:color w:val="0000FF"/>
          <w:sz w:val="24"/>
          <w:szCs w:val="24"/>
          <w:rPrChange w:id="520" w:author="Kanatov Alexey" w:date="2016-12-19T11:01:00Z">
            <w:rPr>
              <w:ins w:id="521" w:author="Kanatov Alexey" w:date="2016-04-15T14:26:00Z"/>
              <w:rFonts w:ascii="Lucida Console" w:hAnsi="Lucida Console" w:cs="Arial"/>
              <w:color w:val="0000FF"/>
              <w:sz w:val="24"/>
              <w:szCs w:val="24"/>
              <w:lang w:val="en-US"/>
            </w:rPr>
          </w:rPrChange>
        </w:rPr>
      </w:pPr>
      <w:proofErr w:type="gramStart"/>
      <w:r w:rsidRPr="009F24AE">
        <w:rPr>
          <w:rFonts w:ascii="Lucida Console" w:hAnsi="Lucida Console" w:cs="Arial"/>
          <w:color w:val="0000FF"/>
          <w:sz w:val="24"/>
          <w:szCs w:val="24"/>
          <w:lang w:val="en-US"/>
        </w:rPr>
        <w:lastRenderedPageBreak/>
        <w:t>x</w:t>
      </w:r>
      <w:proofErr w:type="gramEnd"/>
      <w:r w:rsidRPr="009F24AE">
        <w:rPr>
          <w:rFonts w:ascii="Lucida Console" w:hAnsi="Lucida Console" w:cs="Arial"/>
          <w:color w:val="0000FF"/>
          <w:sz w:val="24"/>
          <w:szCs w:val="24"/>
        </w:rPr>
        <w:t xml:space="preserve"> := (1, 2.3)</w:t>
      </w:r>
      <w:r>
        <w:rPr>
          <w:rFonts w:ascii="Lucida Console" w:hAnsi="Lucida Console" w:cs="Arial"/>
          <w:color w:val="0000FF"/>
          <w:sz w:val="24"/>
          <w:szCs w:val="24"/>
        </w:rPr>
        <w:t xml:space="preserve">    // присваивание кортежу в целом</w:t>
      </w:r>
      <w:r w:rsidRPr="009F24AE">
        <w:rPr>
          <w:rFonts w:ascii="Lucida Console" w:hAnsi="Lucida Console" w:cs="Arial"/>
          <w:color w:val="0000FF"/>
          <w:sz w:val="24"/>
          <w:szCs w:val="24"/>
        </w:rPr>
        <w:br/>
      </w:r>
      <w:r w:rsidRPr="009F24AE">
        <w:rPr>
          <w:rFonts w:ascii="Lucida Console" w:hAnsi="Lucida Console" w:cs="Arial"/>
          <w:color w:val="0000FF"/>
          <w:sz w:val="24"/>
          <w:szCs w:val="24"/>
          <w:lang w:val="en-US"/>
        </w:rPr>
        <w:t>x</w:t>
      </w:r>
      <w:r>
        <w:rPr>
          <w:rFonts w:ascii="Lucida Console" w:hAnsi="Lucida Console" w:cs="Arial"/>
          <w:color w:val="0000FF"/>
          <w:sz w:val="24"/>
          <w:szCs w:val="24"/>
        </w:rPr>
        <w:t>(</w:t>
      </w:r>
      <w:r w:rsidRPr="009F24AE">
        <w:rPr>
          <w:rFonts w:ascii="Lucida Console" w:hAnsi="Lucida Console" w:cs="Arial"/>
          <w:color w:val="0000FF"/>
          <w:sz w:val="24"/>
          <w:szCs w:val="24"/>
        </w:rPr>
        <w:t>1</w:t>
      </w:r>
      <w:r>
        <w:rPr>
          <w:rFonts w:ascii="Lucida Console" w:hAnsi="Lucida Console" w:cs="Arial"/>
          <w:color w:val="0000FF"/>
          <w:sz w:val="24"/>
          <w:szCs w:val="24"/>
        </w:rPr>
        <w:t>)</w:t>
      </w:r>
      <w:r w:rsidRPr="009F24AE">
        <w:rPr>
          <w:rFonts w:ascii="Lucida Console" w:hAnsi="Lucida Console" w:cs="Arial"/>
          <w:color w:val="0000FF"/>
          <w:sz w:val="24"/>
          <w:szCs w:val="24"/>
        </w:rPr>
        <w:t xml:space="preserve"> := 7</w:t>
      </w:r>
      <w:r w:rsidR="003C4E89">
        <w:rPr>
          <w:rFonts w:ascii="Lucida Console" w:hAnsi="Lucida Console" w:cs="Arial"/>
          <w:color w:val="0000FF"/>
          <w:sz w:val="24"/>
          <w:szCs w:val="24"/>
        </w:rPr>
        <w:t xml:space="preserve">        // доступ к первому элементу кортежа</w:t>
      </w:r>
    </w:p>
    <w:p w:rsidR="007014A3" w:rsidRPr="007014A3" w:rsidRDefault="007014A3" w:rsidP="00935B0E">
      <w:pPr>
        <w:ind w:left="708"/>
        <w:rPr>
          <w:ins w:id="522" w:author="Kanatov Alexey" w:date="2016-04-15T14:27:00Z"/>
          <w:rFonts w:ascii="Lucida Console" w:hAnsi="Lucida Console" w:cs="Arial"/>
          <w:color w:val="0000FF"/>
          <w:sz w:val="24"/>
          <w:szCs w:val="24"/>
        </w:rPr>
      </w:pPr>
      <w:ins w:id="523" w:author="Kanatov Alexey" w:date="2016-04-15T14:26:00Z">
        <w:r>
          <w:rPr>
            <w:rFonts w:ascii="Lucida Console" w:hAnsi="Lucida Console" w:cs="Arial"/>
            <w:color w:val="0000FF"/>
            <w:sz w:val="24"/>
            <w:szCs w:val="24"/>
          </w:rPr>
          <w:t xml:space="preserve">Пример выше плох тем что сразу надо давать объяснение что кортеж имеет оператор </w:t>
        </w:r>
      </w:ins>
      <w:ins w:id="524" w:author="Kanatov Alexey" w:date="2016-04-15T14:27:00Z">
        <w:r w:rsidRPr="007014A3">
          <w:rPr>
            <w:rFonts w:ascii="Lucida Console" w:hAnsi="Lucida Console" w:cs="Arial"/>
            <w:color w:val="0000FF"/>
            <w:sz w:val="24"/>
            <w:szCs w:val="24"/>
            <w:rPrChange w:id="525" w:author="Kanatov Alexey" w:date="2016-04-15T14:27:00Z">
              <w:rPr>
                <w:rFonts w:ascii="Lucida Console" w:hAnsi="Lucida Console" w:cs="Arial"/>
                <w:color w:val="0000FF"/>
                <w:sz w:val="24"/>
                <w:szCs w:val="24"/>
                <w:lang w:val="en-US"/>
              </w:rPr>
            </w:rPrChange>
          </w:rPr>
          <w:t xml:space="preserve">:= </w:t>
        </w:r>
        <w:r>
          <w:rPr>
            <w:rFonts w:ascii="Lucida Console" w:hAnsi="Lucida Console" w:cs="Arial"/>
            <w:color w:val="0000FF"/>
            <w:sz w:val="24"/>
            <w:szCs w:val="24"/>
          </w:rPr>
          <w:t>переопределенным. Лучше оставить пример вида</w:t>
        </w:r>
        <w:r w:rsidRPr="007014A3">
          <w:rPr>
            <w:rFonts w:ascii="Lucida Console" w:hAnsi="Lucida Console" w:cs="Arial"/>
            <w:color w:val="0000FF"/>
            <w:sz w:val="24"/>
            <w:szCs w:val="24"/>
            <w:rPrChange w:id="526" w:author="Kanatov Alexey" w:date="2016-04-15T14:28:00Z">
              <w:rPr>
                <w:rFonts w:ascii="Lucida Console" w:hAnsi="Lucida Console" w:cs="Arial"/>
                <w:color w:val="0000FF"/>
                <w:sz w:val="24"/>
                <w:szCs w:val="24"/>
                <w:lang w:val="en-US"/>
              </w:rPr>
            </w:rPrChange>
          </w:rPr>
          <w:t xml:space="preserve"> </w:t>
        </w:r>
        <w:r>
          <w:rPr>
            <w:rFonts w:ascii="Lucida Console" w:hAnsi="Lucida Console" w:cs="Arial"/>
            <w:color w:val="0000FF"/>
            <w:sz w:val="24"/>
            <w:szCs w:val="24"/>
          </w:rPr>
          <w:t xml:space="preserve">где как раз доступ а не записть в элемент кортежа </w:t>
        </w:r>
      </w:ins>
      <w:ins w:id="527" w:author="Kanatov Alexey" w:date="2016-04-15T14:28:00Z">
        <w:r>
          <w:rPr>
            <w:rFonts w:ascii="Lucida Console" w:hAnsi="Lucida Console" w:cs="Arial"/>
            <w:color w:val="0000FF"/>
            <w:sz w:val="24"/>
            <w:szCs w:val="24"/>
          </w:rPr>
          <w:t>…</w:t>
        </w:r>
      </w:ins>
    </w:p>
    <w:p w:rsidR="00935B0E" w:rsidRPr="007014A3" w:rsidRDefault="007014A3" w:rsidP="00935B0E">
      <w:pPr>
        <w:ind w:left="708"/>
        <w:rPr>
          <w:rFonts w:ascii="Arial" w:hAnsi="Arial" w:cs="Arial"/>
          <w:sz w:val="24"/>
          <w:szCs w:val="24"/>
        </w:rPr>
      </w:pPr>
      <w:proofErr w:type="spellStart"/>
      <w:proofErr w:type="gramStart"/>
      <w:ins w:id="528" w:author="Kanatov Alexey" w:date="2016-04-15T14:27:00Z">
        <w:r>
          <w:rPr>
            <w:rFonts w:ascii="Lucida Console" w:hAnsi="Lucida Console" w:cs="Arial"/>
            <w:color w:val="0000FF"/>
            <w:sz w:val="24"/>
            <w:szCs w:val="24"/>
            <w:lang w:val="en-US"/>
          </w:rPr>
          <w:t>var</w:t>
        </w:r>
        <w:proofErr w:type="spellEnd"/>
        <w:r w:rsidRPr="007014A3">
          <w:rPr>
            <w:rFonts w:ascii="Lucida Console" w:hAnsi="Lucida Console" w:cs="Arial"/>
            <w:color w:val="0000FF"/>
            <w:sz w:val="24"/>
            <w:szCs w:val="24"/>
            <w:rPrChange w:id="529" w:author="Kanatov Alexey" w:date="2016-04-15T14:27:00Z">
              <w:rPr>
                <w:rFonts w:ascii="Lucida Console" w:hAnsi="Lucida Console" w:cs="Arial"/>
                <w:color w:val="0000FF"/>
                <w:sz w:val="24"/>
                <w:szCs w:val="24"/>
                <w:lang w:val="en-US"/>
              </w:rPr>
            </w:rPrChange>
          </w:rPr>
          <w:t xml:space="preserve">  </w:t>
        </w:r>
        <w:r w:rsidRPr="007014A3">
          <w:rPr>
            <w:rFonts w:ascii="Lucida Console" w:hAnsi="Lucida Console" w:cs="Arial"/>
            <w:b/>
            <w:color w:val="0000FF"/>
            <w:sz w:val="24"/>
            <w:szCs w:val="24"/>
            <w:lang w:val="en-US"/>
            <w:rPrChange w:id="530" w:author="Kanatov Alexey" w:date="2016-04-15T14:28:00Z">
              <w:rPr>
                <w:rFonts w:ascii="Lucida Console" w:hAnsi="Lucida Console" w:cs="Arial"/>
                <w:color w:val="0000FF"/>
                <w:sz w:val="24"/>
                <w:szCs w:val="24"/>
                <w:lang w:val="en-US"/>
              </w:rPr>
            </w:rPrChange>
          </w:rPr>
          <w:t>is</w:t>
        </w:r>
        <w:proofErr w:type="gramEnd"/>
        <w:r w:rsidRPr="007014A3">
          <w:rPr>
            <w:rFonts w:ascii="Lucida Console" w:hAnsi="Lucida Console" w:cs="Arial"/>
            <w:color w:val="0000FF"/>
            <w:sz w:val="24"/>
            <w:szCs w:val="24"/>
            <w:rPrChange w:id="531" w:author="Kanatov Alexey" w:date="2016-04-15T14:27:00Z">
              <w:rPr>
                <w:rFonts w:ascii="Lucida Console" w:hAnsi="Lucida Console" w:cs="Arial"/>
                <w:color w:val="0000FF"/>
                <w:sz w:val="24"/>
                <w:szCs w:val="24"/>
                <w:lang w:val="en-US"/>
              </w:rPr>
            </w:rPrChange>
          </w:rPr>
          <w:t xml:space="preserve"> </w:t>
        </w:r>
        <w:r>
          <w:rPr>
            <w:rFonts w:ascii="Lucida Console" w:hAnsi="Lucida Console" w:cs="Arial"/>
            <w:color w:val="0000FF"/>
            <w:sz w:val="24"/>
            <w:szCs w:val="24"/>
            <w:lang w:val="en-US"/>
          </w:rPr>
          <w:t>x</w:t>
        </w:r>
        <w:r w:rsidRPr="007014A3">
          <w:rPr>
            <w:rFonts w:ascii="Lucida Console" w:hAnsi="Lucida Console" w:cs="Arial"/>
            <w:color w:val="0000FF"/>
            <w:sz w:val="24"/>
            <w:szCs w:val="24"/>
            <w:rPrChange w:id="532" w:author="Kanatov Alexey" w:date="2016-04-15T14:27:00Z">
              <w:rPr>
                <w:rFonts w:ascii="Lucida Console" w:hAnsi="Lucida Console" w:cs="Arial"/>
                <w:color w:val="0000FF"/>
                <w:sz w:val="24"/>
                <w:szCs w:val="24"/>
                <w:lang w:val="en-US"/>
              </w:rPr>
            </w:rPrChange>
          </w:rPr>
          <w:t xml:space="preserve"> (1)</w:t>
        </w:r>
      </w:ins>
      <w:ins w:id="533" w:author="Kanatov Alexey" w:date="2016-04-15T14:28:00Z">
        <w:r>
          <w:rPr>
            <w:rFonts w:ascii="Lucida Console" w:hAnsi="Lucida Console" w:cs="Arial"/>
            <w:color w:val="0000FF"/>
            <w:sz w:val="24"/>
            <w:szCs w:val="24"/>
          </w:rPr>
          <w:t xml:space="preserve"> </w:t>
        </w:r>
        <w:r w:rsidRPr="007014A3">
          <w:rPr>
            <w:rFonts w:ascii="Lucida Console" w:hAnsi="Lucida Console" w:cs="Arial"/>
            <w:color w:val="0000FF"/>
            <w:sz w:val="24"/>
            <w:szCs w:val="24"/>
          </w:rPr>
          <w:t>/</w:t>
        </w:r>
        <w:r w:rsidRPr="007014A3">
          <w:rPr>
            <w:rFonts w:ascii="Lucida Console" w:hAnsi="Lucida Console" w:cs="Arial"/>
            <w:color w:val="0000FF"/>
            <w:sz w:val="24"/>
            <w:szCs w:val="24"/>
            <w:rPrChange w:id="534" w:author="Kanatov Alexey" w:date="2016-04-15T14:28:00Z">
              <w:rPr>
                <w:rFonts w:ascii="Lucida Console" w:hAnsi="Lucida Console" w:cs="Arial"/>
                <w:color w:val="0000FF"/>
                <w:sz w:val="24"/>
                <w:szCs w:val="24"/>
                <w:lang w:val="en-US"/>
              </w:rPr>
            </w:rPrChange>
          </w:rPr>
          <w:t xml:space="preserve">* </w:t>
        </w:r>
        <w:r>
          <w:rPr>
            <w:rFonts w:ascii="Lucida Console" w:hAnsi="Lucida Console" w:cs="Arial"/>
            <w:color w:val="0000FF"/>
            <w:sz w:val="24"/>
            <w:szCs w:val="24"/>
          </w:rPr>
          <w:t xml:space="preserve">Специально для тебя назвал переменную </w:t>
        </w:r>
        <w:proofErr w:type="spellStart"/>
        <w:r>
          <w:rPr>
            <w:rFonts w:ascii="Lucida Console" w:hAnsi="Lucida Console" w:cs="Arial"/>
            <w:color w:val="0000FF"/>
            <w:sz w:val="24"/>
            <w:szCs w:val="24"/>
            <w:lang w:val="en-US"/>
          </w:rPr>
          <w:t>var</w:t>
        </w:r>
        <w:proofErr w:type="spellEnd"/>
        <w:r w:rsidRPr="007014A3">
          <w:rPr>
            <w:rFonts w:ascii="Lucida Console" w:hAnsi="Lucida Console" w:cs="Arial"/>
            <w:color w:val="0000FF"/>
            <w:sz w:val="24"/>
            <w:szCs w:val="24"/>
            <w:rPrChange w:id="535" w:author="Kanatov Alexey" w:date="2016-04-15T14:28:00Z">
              <w:rPr>
                <w:rFonts w:ascii="Lucida Console" w:hAnsi="Lucida Console" w:cs="Arial"/>
                <w:color w:val="0000FF"/>
                <w:sz w:val="24"/>
                <w:szCs w:val="24"/>
                <w:lang w:val="en-US"/>
              </w:rPr>
            </w:rPrChange>
          </w:rPr>
          <w:t xml:space="preserve"> :</w:t>
        </w:r>
        <w:r>
          <w:rPr>
            <w:rFonts w:ascii="Lucida Console" w:hAnsi="Lucida Console" w:cs="Arial"/>
            <w:color w:val="0000FF"/>
            <w:sz w:val="24"/>
            <w:szCs w:val="24"/>
          </w:rPr>
          <w:t>-)</w:t>
        </w:r>
        <w:r w:rsidRPr="007014A3">
          <w:rPr>
            <w:rFonts w:ascii="Lucida Console" w:hAnsi="Lucida Console" w:cs="Arial"/>
            <w:color w:val="0000FF"/>
            <w:sz w:val="24"/>
            <w:szCs w:val="24"/>
            <w:rPrChange w:id="536" w:author="Kanatov Alexey" w:date="2016-04-15T14:28:00Z">
              <w:rPr>
                <w:rFonts w:ascii="Lucida Console" w:hAnsi="Lucida Console" w:cs="Arial"/>
                <w:color w:val="0000FF"/>
                <w:sz w:val="24"/>
                <w:szCs w:val="24"/>
                <w:lang w:val="en-US"/>
              </w:rPr>
            </w:rPrChange>
          </w:rPr>
          <w:t xml:space="preserve"> */</w:t>
        </w:r>
      </w:ins>
      <w:r w:rsidR="003C4E89" w:rsidRPr="007014A3">
        <w:rPr>
          <w:rFonts w:ascii="Lucida Console" w:hAnsi="Lucida Console" w:cs="Arial"/>
          <w:color w:val="0000FF"/>
          <w:sz w:val="24"/>
          <w:szCs w:val="24"/>
        </w:rPr>
        <w:br/>
      </w:r>
      <w:r w:rsidR="00935B0E" w:rsidRPr="008E3E1C">
        <w:rPr>
          <w:rFonts w:ascii="Lucida Console" w:hAnsi="Lucida Console" w:cs="Arial"/>
          <w:color w:val="0000FF"/>
          <w:sz w:val="24"/>
          <w:szCs w:val="24"/>
        </w:rPr>
        <w:br/>
      </w:r>
      <w:r w:rsidR="00935B0E" w:rsidRPr="009F24AE">
        <w:rPr>
          <w:rFonts w:ascii="Lucida Console" w:hAnsi="Lucida Console" w:cs="Arial"/>
          <w:color w:val="0000FF"/>
          <w:sz w:val="24"/>
          <w:szCs w:val="24"/>
          <w:lang w:val="en-US"/>
        </w:rPr>
        <w:t>b</w:t>
      </w:r>
      <w:r w:rsidR="00935B0E" w:rsidRPr="007014A3">
        <w:rPr>
          <w:rFonts w:ascii="Lucida Console" w:hAnsi="Lucida Console" w:cs="Arial"/>
          <w:color w:val="0000FF"/>
          <w:sz w:val="24"/>
          <w:szCs w:val="24"/>
        </w:rPr>
        <w:t xml:space="preserve">: </w:t>
      </w:r>
      <w:r w:rsidR="00935B0E" w:rsidRPr="009F24AE">
        <w:rPr>
          <w:rFonts w:ascii="Lucida Console" w:hAnsi="Lucida Console" w:cs="Arial"/>
          <w:color w:val="0000FF"/>
          <w:sz w:val="24"/>
          <w:szCs w:val="24"/>
          <w:lang w:val="en-US"/>
        </w:rPr>
        <w:t>Real</w:t>
      </w:r>
      <w:r w:rsidR="00935B0E" w:rsidRPr="007014A3">
        <w:rPr>
          <w:rFonts w:ascii="Lucida Console" w:hAnsi="Lucida Console" w:cs="Arial"/>
          <w:color w:val="0000FF"/>
          <w:sz w:val="24"/>
          <w:szCs w:val="24"/>
        </w:rPr>
        <w:t xml:space="preserve"> </w:t>
      </w:r>
      <w:r w:rsidR="00935B0E" w:rsidRPr="005E6F46">
        <w:rPr>
          <w:rFonts w:ascii="Lucida Console" w:hAnsi="Lucida Console" w:cs="Arial"/>
          <w:b/>
          <w:color w:val="0000FF"/>
          <w:sz w:val="24"/>
          <w:szCs w:val="24"/>
          <w:lang w:val="en-US"/>
        </w:rPr>
        <w:t>is</w:t>
      </w:r>
      <w:r w:rsidR="00935B0E" w:rsidRPr="007014A3">
        <w:rPr>
          <w:rFonts w:ascii="Lucida Console" w:hAnsi="Lucida Console" w:cs="Arial"/>
          <w:color w:val="0000FF"/>
          <w:sz w:val="24"/>
          <w:szCs w:val="24"/>
        </w:rPr>
        <w:t xml:space="preserve"> </w:t>
      </w:r>
      <w:r w:rsidR="00935B0E" w:rsidRPr="009F24AE">
        <w:rPr>
          <w:rFonts w:ascii="Lucida Console" w:hAnsi="Lucida Console" w:cs="Arial"/>
          <w:color w:val="0000FF"/>
          <w:sz w:val="24"/>
          <w:szCs w:val="24"/>
          <w:lang w:val="en-US"/>
        </w:rPr>
        <w:t>y</w:t>
      </w:r>
      <w:r w:rsidR="00935B0E" w:rsidRPr="007014A3">
        <w:rPr>
          <w:rFonts w:ascii="Lucida Console" w:hAnsi="Lucida Console" w:cs="Arial"/>
          <w:color w:val="0000FF"/>
          <w:sz w:val="24"/>
          <w:szCs w:val="24"/>
        </w:rPr>
        <w:t>.</w:t>
      </w:r>
      <w:r w:rsidR="00935B0E" w:rsidRPr="009F24AE">
        <w:rPr>
          <w:rFonts w:ascii="Lucida Console" w:hAnsi="Lucida Console" w:cs="Arial"/>
          <w:color w:val="0000FF"/>
          <w:sz w:val="24"/>
          <w:szCs w:val="24"/>
          <w:lang w:val="en-US"/>
        </w:rPr>
        <w:t>b</w:t>
      </w:r>
      <w:r w:rsidR="00935B0E" w:rsidRPr="007014A3">
        <w:rPr>
          <w:rFonts w:ascii="Lucida Console" w:hAnsi="Lucida Console" w:cs="Arial"/>
          <w:color w:val="0000FF"/>
          <w:sz w:val="24"/>
          <w:szCs w:val="24"/>
        </w:rPr>
        <w:t xml:space="preserve">   // </w:t>
      </w:r>
      <w:r w:rsidR="00935B0E" w:rsidRPr="009F24AE">
        <w:rPr>
          <w:rFonts w:ascii="Lucida Console" w:hAnsi="Lucida Console" w:cs="Arial"/>
          <w:color w:val="0000FF"/>
          <w:sz w:val="24"/>
          <w:szCs w:val="24"/>
        </w:rPr>
        <w:t>объявление</w:t>
      </w:r>
      <w:r w:rsidR="00935B0E" w:rsidRPr="007014A3">
        <w:rPr>
          <w:rFonts w:ascii="Lucida Console" w:hAnsi="Lucida Console" w:cs="Arial"/>
          <w:color w:val="0000FF"/>
          <w:sz w:val="24"/>
          <w:szCs w:val="24"/>
        </w:rPr>
        <w:t xml:space="preserve"> </w:t>
      </w:r>
      <w:r w:rsidR="00935B0E" w:rsidRPr="009F24AE">
        <w:rPr>
          <w:rFonts w:ascii="Lucida Console" w:hAnsi="Lucida Console" w:cs="Arial"/>
          <w:color w:val="0000FF"/>
          <w:sz w:val="24"/>
          <w:szCs w:val="24"/>
        </w:rPr>
        <w:t>вещ</w:t>
      </w:r>
      <w:r w:rsidR="00935B0E" w:rsidRPr="007014A3">
        <w:rPr>
          <w:rFonts w:ascii="Lucida Console" w:hAnsi="Lucida Console" w:cs="Arial"/>
          <w:color w:val="0000FF"/>
          <w:sz w:val="24"/>
          <w:szCs w:val="24"/>
        </w:rPr>
        <w:t xml:space="preserve">. </w:t>
      </w:r>
      <w:r w:rsidR="00935B0E" w:rsidRPr="009F24AE">
        <w:rPr>
          <w:rFonts w:ascii="Lucida Console" w:hAnsi="Lucida Console" w:cs="Arial"/>
          <w:color w:val="0000FF"/>
          <w:sz w:val="24"/>
          <w:szCs w:val="24"/>
        </w:rPr>
        <w:t>переменной</w:t>
      </w:r>
      <w:r w:rsidR="00935B0E" w:rsidRPr="007014A3">
        <w:rPr>
          <w:rFonts w:ascii="Lucida Console" w:hAnsi="Lucida Console" w:cs="Arial"/>
          <w:color w:val="0000FF"/>
          <w:sz w:val="24"/>
          <w:szCs w:val="24"/>
        </w:rPr>
        <w:br/>
        <w:t xml:space="preserve">                 // </w:t>
      </w:r>
      <w:r w:rsidR="00935B0E" w:rsidRPr="009F24AE">
        <w:rPr>
          <w:rFonts w:ascii="Lucida Console" w:hAnsi="Lucida Console" w:cs="Arial"/>
          <w:color w:val="0000FF"/>
          <w:sz w:val="24"/>
          <w:szCs w:val="24"/>
        </w:rPr>
        <w:t>с</w:t>
      </w:r>
      <w:r w:rsidR="00935B0E" w:rsidRPr="007014A3">
        <w:rPr>
          <w:rFonts w:ascii="Lucida Console" w:hAnsi="Lucida Console" w:cs="Arial"/>
          <w:color w:val="0000FF"/>
          <w:sz w:val="24"/>
          <w:szCs w:val="24"/>
        </w:rPr>
        <w:t xml:space="preserve"> </w:t>
      </w:r>
      <w:r w:rsidR="00935B0E" w:rsidRPr="009F24AE">
        <w:rPr>
          <w:rFonts w:ascii="Lucida Console" w:hAnsi="Lucida Console" w:cs="Arial"/>
          <w:color w:val="0000FF"/>
          <w:sz w:val="24"/>
          <w:szCs w:val="24"/>
        </w:rPr>
        <w:t>инициализацией</w:t>
      </w:r>
      <w:r w:rsidR="00935B0E" w:rsidRPr="007014A3">
        <w:rPr>
          <w:rFonts w:ascii="Lucida Console" w:hAnsi="Lucida Console" w:cs="Arial"/>
          <w:color w:val="0000FF"/>
          <w:sz w:val="24"/>
          <w:szCs w:val="24"/>
        </w:rPr>
        <w:t xml:space="preserve"> </w:t>
      </w:r>
      <w:r w:rsidR="00935B0E" w:rsidRPr="009F24AE">
        <w:rPr>
          <w:rFonts w:ascii="Lucida Console" w:hAnsi="Lucida Console" w:cs="Arial"/>
          <w:color w:val="0000FF"/>
          <w:sz w:val="24"/>
          <w:szCs w:val="24"/>
        </w:rPr>
        <w:t>элементом</w:t>
      </w:r>
      <w:r w:rsidR="00935B0E" w:rsidRPr="007014A3">
        <w:rPr>
          <w:rFonts w:ascii="Lucida Console" w:hAnsi="Lucida Console" w:cs="Arial"/>
          <w:color w:val="0000FF"/>
          <w:sz w:val="24"/>
          <w:szCs w:val="24"/>
        </w:rPr>
        <w:t xml:space="preserve"> </w:t>
      </w:r>
      <w:r w:rsidR="00935B0E" w:rsidRPr="009F24AE">
        <w:rPr>
          <w:rFonts w:ascii="Lucida Console" w:hAnsi="Lucida Console" w:cs="Arial"/>
          <w:color w:val="0000FF"/>
          <w:sz w:val="24"/>
          <w:szCs w:val="24"/>
        </w:rPr>
        <w:t>кортежа</w:t>
      </w:r>
      <w:r w:rsidR="00935B0E" w:rsidRPr="007014A3">
        <w:rPr>
          <w:rFonts w:ascii="Lucida Console" w:hAnsi="Lucida Console" w:cs="Arial"/>
          <w:color w:val="0000FF"/>
          <w:sz w:val="24"/>
          <w:szCs w:val="24"/>
        </w:rPr>
        <w:br/>
      </w:r>
      <w:r w:rsidR="00935B0E" w:rsidRPr="008E3E1C">
        <w:rPr>
          <w:rFonts w:ascii="Lucida Console" w:hAnsi="Lucida Console" w:cs="Arial"/>
          <w:b/>
          <w:color w:val="0000FF"/>
          <w:sz w:val="24"/>
          <w:szCs w:val="24"/>
        </w:rPr>
        <w:br/>
      </w:r>
      <w:r w:rsidR="00935B0E" w:rsidRPr="009F24AE">
        <w:rPr>
          <w:rFonts w:ascii="Lucida Console" w:hAnsi="Lucida Console" w:cs="Arial"/>
          <w:b/>
          <w:color w:val="0000FF"/>
          <w:sz w:val="24"/>
          <w:szCs w:val="24"/>
          <w:lang w:val="en-US"/>
        </w:rPr>
        <w:t>if</w:t>
      </w:r>
      <w:r w:rsidR="00935B0E" w:rsidRPr="007014A3">
        <w:rPr>
          <w:rFonts w:ascii="Lucida Console" w:hAnsi="Lucida Console" w:cs="Arial"/>
          <w:color w:val="0000FF"/>
          <w:sz w:val="24"/>
          <w:szCs w:val="24"/>
        </w:rPr>
        <w:t xml:space="preserve"> </w:t>
      </w:r>
      <w:r w:rsidR="00935B0E" w:rsidRPr="009F24AE">
        <w:rPr>
          <w:rFonts w:ascii="Lucida Console" w:hAnsi="Lucida Console" w:cs="Arial"/>
          <w:color w:val="0000FF"/>
          <w:sz w:val="24"/>
          <w:szCs w:val="24"/>
          <w:lang w:val="en-US"/>
        </w:rPr>
        <w:t>z</w:t>
      </w:r>
      <w:r w:rsidR="00935B0E" w:rsidRPr="007014A3">
        <w:rPr>
          <w:rFonts w:ascii="Lucida Console" w:hAnsi="Lucida Console" w:cs="Arial"/>
          <w:color w:val="0000FF"/>
          <w:sz w:val="24"/>
          <w:szCs w:val="24"/>
        </w:rPr>
        <w:t>.</w:t>
      </w:r>
      <w:r w:rsidR="00935B0E" w:rsidRPr="009F24AE">
        <w:rPr>
          <w:rFonts w:ascii="Lucida Console" w:hAnsi="Lucida Console" w:cs="Arial"/>
          <w:color w:val="0000FF"/>
          <w:sz w:val="24"/>
          <w:szCs w:val="24"/>
          <w:lang w:val="en-US"/>
        </w:rPr>
        <w:t>c</w:t>
      </w:r>
      <w:r w:rsidR="00935B0E" w:rsidRPr="007014A3">
        <w:rPr>
          <w:rFonts w:ascii="Lucida Console" w:hAnsi="Lucida Console" w:cs="Arial"/>
          <w:color w:val="0000FF"/>
          <w:sz w:val="24"/>
          <w:szCs w:val="24"/>
        </w:rPr>
        <w:t xml:space="preserve"> </w:t>
      </w:r>
      <w:r w:rsidR="00935B0E" w:rsidRPr="009F24AE">
        <w:rPr>
          <w:rFonts w:ascii="Lucida Console" w:hAnsi="Lucida Console" w:cs="Arial"/>
          <w:b/>
          <w:color w:val="0000FF"/>
          <w:sz w:val="24"/>
          <w:szCs w:val="24"/>
          <w:lang w:val="en-US"/>
        </w:rPr>
        <w:t>then</w:t>
      </w:r>
      <w:r w:rsidR="00935B0E" w:rsidRPr="007014A3">
        <w:rPr>
          <w:rFonts w:ascii="Lucida Console" w:hAnsi="Lucida Console" w:cs="Arial"/>
          <w:color w:val="0000FF"/>
          <w:sz w:val="24"/>
          <w:szCs w:val="24"/>
        </w:rPr>
        <w:t xml:space="preserve"> /* </w:t>
      </w:r>
      <w:r w:rsidR="00935B0E" w:rsidRPr="009F24AE">
        <w:rPr>
          <w:rFonts w:ascii="Lucida Console" w:hAnsi="Lucida Console" w:cs="Arial"/>
          <w:color w:val="0000FF"/>
          <w:sz w:val="24"/>
          <w:szCs w:val="24"/>
          <w:lang w:val="en-US"/>
        </w:rPr>
        <w:t>do</w:t>
      </w:r>
      <w:r w:rsidR="00935B0E" w:rsidRPr="007014A3">
        <w:rPr>
          <w:rFonts w:ascii="Lucida Console" w:hAnsi="Lucida Console" w:cs="Arial"/>
          <w:color w:val="0000FF"/>
          <w:sz w:val="24"/>
          <w:szCs w:val="24"/>
        </w:rPr>
        <w:t xml:space="preserve"> </w:t>
      </w:r>
      <w:r w:rsidR="00935B0E" w:rsidRPr="009F24AE">
        <w:rPr>
          <w:rFonts w:ascii="Lucida Console" w:hAnsi="Lucida Console" w:cs="Arial"/>
          <w:color w:val="0000FF"/>
          <w:sz w:val="24"/>
          <w:szCs w:val="24"/>
          <w:lang w:val="en-US"/>
        </w:rPr>
        <w:t>something</w:t>
      </w:r>
      <w:r w:rsidR="00935B0E" w:rsidRPr="007014A3">
        <w:rPr>
          <w:rFonts w:ascii="Lucida Console" w:hAnsi="Lucida Console" w:cs="Arial"/>
          <w:color w:val="0000FF"/>
          <w:sz w:val="24"/>
          <w:szCs w:val="24"/>
        </w:rPr>
        <w:t xml:space="preserve"> */ </w:t>
      </w:r>
      <w:r w:rsidR="00935B0E" w:rsidRPr="009F24AE">
        <w:rPr>
          <w:rFonts w:ascii="Lucida Console" w:hAnsi="Lucida Console" w:cs="Arial"/>
          <w:b/>
          <w:color w:val="0000FF"/>
          <w:sz w:val="24"/>
          <w:szCs w:val="24"/>
          <w:lang w:val="en-US"/>
        </w:rPr>
        <w:t>end</w:t>
      </w:r>
    </w:p>
    <w:p w:rsidR="00935B0E" w:rsidRPr="009F24AE" w:rsidRDefault="00935B0E" w:rsidP="00B372F4">
      <w:pPr>
        <w:rPr>
          <w:rFonts w:ascii="Arial" w:hAnsi="Arial" w:cs="Arial"/>
          <w:sz w:val="24"/>
          <w:szCs w:val="24"/>
        </w:rPr>
      </w:pPr>
      <w:r>
        <w:rPr>
          <w:rFonts w:ascii="Arial" w:hAnsi="Arial" w:cs="Arial"/>
          <w:sz w:val="24"/>
          <w:szCs w:val="24"/>
        </w:rPr>
        <w:t>Заметим, что индексная форма записи, как более универсальная, может применяться и для доступа к именованным элементам кортежей, например:</w:t>
      </w:r>
    </w:p>
    <w:p w:rsidR="007014A3" w:rsidRPr="007014A3" w:rsidRDefault="009F24AE" w:rsidP="009F24AE">
      <w:pPr>
        <w:ind w:left="708"/>
        <w:rPr>
          <w:ins w:id="537" w:author="Kanatov Alexey" w:date="2016-04-15T14:29:00Z"/>
          <w:rFonts w:ascii="Lucida Console" w:hAnsi="Lucida Console" w:cs="Arial"/>
          <w:color w:val="0000FF"/>
          <w:sz w:val="24"/>
          <w:szCs w:val="24"/>
          <w:rPrChange w:id="538" w:author="Kanatov Alexey" w:date="2016-04-15T14:29:00Z">
            <w:rPr>
              <w:ins w:id="539" w:author="Kanatov Alexey" w:date="2016-04-15T14:29:00Z"/>
              <w:rFonts w:ascii="Lucida Console" w:hAnsi="Lucida Console" w:cs="Arial"/>
              <w:color w:val="0000FF"/>
              <w:sz w:val="24"/>
              <w:szCs w:val="24"/>
              <w:lang w:val="en-US"/>
            </w:rPr>
          </w:rPrChange>
        </w:rPr>
      </w:pPr>
      <w:proofErr w:type="gramStart"/>
      <w:r w:rsidRPr="009F24AE">
        <w:rPr>
          <w:rFonts w:ascii="Lucida Console" w:hAnsi="Lucida Console" w:cs="Arial"/>
          <w:color w:val="0000FF"/>
          <w:sz w:val="24"/>
          <w:szCs w:val="24"/>
          <w:lang w:val="en-US"/>
        </w:rPr>
        <w:t>z</w:t>
      </w:r>
      <w:r w:rsidRPr="009F24AE">
        <w:rPr>
          <w:rFonts w:ascii="Lucida Console" w:hAnsi="Lucida Console" w:cs="Arial"/>
          <w:color w:val="0000FF"/>
          <w:sz w:val="24"/>
          <w:szCs w:val="24"/>
        </w:rPr>
        <w:t>.</w:t>
      </w:r>
      <w:r w:rsidRPr="009F24AE">
        <w:rPr>
          <w:rFonts w:ascii="Lucida Console" w:hAnsi="Lucida Console" w:cs="Arial"/>
          <w:color w:val="0000FF"/>
          <w:sz w:val="24"/>
          <w:szCs w:val="24"/>
          <w:lang w:val="en-US"/>
        </w:rPr>
        <w:t>c</w:t>
      </w:r>
      <w:r w:rsidRPr="009F24AE">
        <w:rPr>
          <w:rFonts w:ascii="Lucida Console" w:hAnsi="Lucida Console" w:cs="Arial"/>
          <w:color w:val="0000FF"/>
          <w:sz w:val="24"/>
          <w:szCs w:val="24"/>
        </w:rPr>
        <w:t xml:space="preserve"> :</w:t>
      </w:r>
      <w:proofErr w:type="gramEnd"/>
      <w:r w:rsidRPr="009F24AE">
        <w:rPr>
          <w:rFonts w:ascii="Lucida Console" w:hAnsi="Lucida Console" w:cs="Arial"/>
          <w:color w:val="0000FF"/>
          <w:sz w:val="24"/>
          <w:szCs w:val="24"/>
        </w:rPr>
        <w:t xml:space="preserve">= </w:t>
      </w:r>
      <w:r w:rsidRPr="009F24AE">
        <w:rPr>
          <w:rFonts w:ascii="Lucida Console" w:hAnsi="Lucida Console" w:cs="Arial"/>
          <w:b/>
          <w:color w:val="0000FF"/>
          <w:sz w:val="24"/>
          <w:szCs w:val="24"/>
          <w:lang w:val="en-US"/>
        </w:rPr>
        <w:t>false</w:t>
      </w:r>
      <w:r w:rsidRPr="009F24AE">
        <w:rPr>
          <w:rFonts w:ascii="Lucida Console" w:hAnsi="Lucida Console" w:cs="Arial"/>
          <w:color w:val="0000FF"/>
          <w:sz w:val="24"/>
          <w:szCs w:val="24"/>
        </w:rPr>
        <w:t xml:space="preserve">   </w:t>
      </w:r>
      <w:r w:rsidR="00A10B06">
        <w:rPr>
          <w:rFonts w:ascii="Lucida Console" w:hAnsi="Lucida Console" w:cs="Arial"/>
          <w:color w:val="0000FF"/>
          <w:sz w:val="24"/>
          <w:szCs w:val="24"/>
        </w:rPr>
        <w:t xml:space="preserve">  </w:t>
      </w:r>
      <w:r w:rsidRPr="009F24AE">
        <w:rPr>
          <w:rFonts w:ascii="Lucida Console" w:hAnsi="Lucida Console" w:cs="Arial"/>
          <w:color w:val="0000FF"/>
          <w:sz w:val="24"/>
          <w:szCs w:val="24"/>
        </w:rPr>
        <w:t>// два эквивалентных способа</w:t>
      </w:r>
      <w:r w:rsidRPr="009F24AE">
        <w:rPr>
          <w:rFonts w:ascii="Lucida Console" w:hAnsi="Lucida Console" w:cs="Arial"/>
          <w:color w:val="0000FF"/>
          <w:sz w:val="24"/>
          <w:szCs w:val="24"/>
        </w:rPr>
        <w:br/>
      </w:r>
      <w:r w:rsidRPr="009F24AE">
        <w:rPr>
          <w:rFonts w:ascii="Lucida Console" w:hAnsi="Lucida Console" w:cs="Arial"/>
          <w:color w:val="0000FF"/>
          <w:sz w:val="24"/>
          <w:szCs w:val="24"/>
          <w:lang w:val="en-US"/>
        </w:rPr>
        <w:t>z</w:t>
      </w:r>
      <w:r w:rsidR="00935B0E">
        <w:rPr>
          <w:rFonts w:ascii="Lucida Console" w:hAnsi="Lucida Console" w:cs="Arial"/>
          <w:color w:val="0000FF"/>
          <w:sz w:val="24"/>
          <w:szCs w:val="24"/>
        </w:rPr>
        <w:t>(</w:t>
      </w:r>
      <w:r w:rsidRPr="009F24AE">
        <w:rPr>
          <w:rFonts w:ascii="Lucida Console" w:hAnsi="Lucida Console" w:cs="Arial"/>
          <w:color w:val="0000FF"/>
          <w:sz w:val="24"/>
          <w:szCs w:val="24"/>
        </w:rPr>
        <w:t>3</w:t>
      </w:r>
      <w:r w:rsidR="00935B0E">
        <w:rPr>
          <w:rFonts w:ascii="Lucida Console" w:hAnsi="Lucida Console" w:cs="Arial"/>
          <w:color w:val="0000FF"/>
          <w:sz w:val="24"/>
          <w:szCs w:val="24"/>
        </w:rPr>
        <w:t>)</w:t>
      </w:r>
      <w:r w:rsidRPr="009F24AE">
        <w:rPr>
          <w:rFonts w:ascii="Lucida Console" w:hAnsi="Lucida Console" w:cs="Arial"/>
          <w:color w:val="0000FF"/>
          <w:sz w:val="24"/>
          <w:szCs w:val="24"/>
        </w:rPr>
        <w:t xml:space="preserve"> := </w:t>
      </w:r>
      <w:r w:rsidRPr="009F24AE">
        <w:rPr>
          <w:rFonts w:ascii="Lucida Console" w:hAnsi="Lucida Console" w:cs="Arial"/>
          <w:b/>
          <w:color w:val="0000FF"/>
          <w:sz w:val="24"/>
          <w:szCs w:val="24"/>
          <w:lang w:val="en-US"/>
        </w:rPr>
        <w:t>false</w:t>
      </w:r>
      <w:r w:rsidRPr="009F24AE">
        <w:rPr>
          <w:rFonts w:ascii="Lucida Console" w:hAnsi="Lucida Console" w:cs="Arial"/>
          <w:color w:val="0000FF"/>
          <w:sz w:val="24"/>
          <w:szCs w:val="24"/>
        </w:rPr>
        <w:t xml:space="preserve">  </w:t>
      </w:r>
      <w:r w:rsidR="00A10B06">
        <w:rPr>
          <w:rFonts w:ascii="Lucida Console" w:hAnsi="Lucida Console" w:cs="Arial"/>
          <w:color w:val="0000FF"/>
          <w:sz w:val="24"/>
          <w:szCs w:val="24"/>
        </w:rPr>
        <w:t xml:space="preserve">  </w:t>
      </w:r>
      <w:r w:rsidRPr="009F24AE">
        <w:rPr>
          <w:rFonts w:ascii="Lucida Console" w:hAnsi="Lucida Console" w:cs="Arial"/>
          <w:color w:val="0000FF"/>
          <w:sz w:val="24"/>
          <w:szCs w:val="24"/>
        </w:rPr>
        <w:t xml:space="preserve">// доступа к элементу </w:t>
      </w:r>
      <w:r w:rsidRPr="009F24AE">
        <w:rPr>
          <w:rFonts w:ascii="Lucida Console" w:hAnsi="Lucida Console" w:cs="Arial"/>
          <w:color w:val="0000FF"/>
          <w:sz w:val="24"/>
          <w:szCs w:val="24"/>
          <w:lang w:val="en-US"/>
        </w:rPr>
        <w:t>c</w:t>
      </w:r>
      <w:r w:rsidRPr="009F24AE">
        <w:rPr>
          <w:rFonts w:ascii="Lucida Console" w:hAnsi="Lucida Console" w:cs="Arial"/>
          <w:color w:val="0000FF"/>
          <w:sz w:val="24"/>
          <w:szCs w:val="24"/>
        </w:rPr>
        <w:t xml:space="preserve"> кортежа </w:t>
      </w:r>
      <w:r w:rsidRPr="009F24AE">
        <w:rPr>
          <w:rFonts w:ascii="Lucida Console" w:hAnsi="Lucida Console" w:cs="Arial"/>
          <w:color w:val="0000FF"/>
          <w:sz w:val="24"/>
          <w:szCs w:val="24"/>
          <w:lang w:val="en-US"/>
        </w:rPr>
        <w:t>z</w:t>
      </w:r>
      <w:r w:rsidR="005E6F46">
        <w:rPr>
          <w:rFonts w:ascii="Lucida Console" w:hAnsi="Lucida Console" w:cs="Arial"/>
          <w:color w:val="0000FF"/>
          <w:sz w:val="24"/>
          <w:szCs w:val="24"/>
        </w:rPr>
        <w:br/>
      </w:r>
      <w:ins w:id="540" w:author="Kanatov Alexey" w:date="2016-04-15T14:29:00Z">
        <w:r w:rsidR="007014A3">
          <w:rPr>
            <w:rFonts w:ascii="Lucida Console" w:hAnsi="Lucida Console" w:cs="Arial"/>
            <w:color w:val="0000FF"/>
            <w:sz w:val="24"/>
            <w:szCs w:val="24"/>
          </w:rPr>
          <w:t>ПЛИЗ замени примеры с записью на примеры с чтением из кортежа …</w:t>
        </w:r>
      </w:ins>
    </w:p>
    <w:p w:rsidR="009F24AE" w:rsidRPr="005E6F46" w:rsidRDefault="005E6F46" w:rsidP="009F24AE">
      <w:pPr>
        <w:ind w:left="708"/>
        <w:rPr>
          <w:rFonts w:ascii="Lucida Console" w:hAnsi="Lucida Console" w:cs="Arial"/>
          <w:color w:val="0000FF"/>
          <w:sz w:val="24"/>
          <w:szCs w:val="24"/>
        </w:rPr>
      </w:pPr>
      <w:r>
        <w:rPr>
          <w:rFonts w:ascii="Lucida Console" w:hAnsi="Lucida Console" w:cs="Arial"/>
          <w:color w:val="0000FF"/>
          <w:sz w:val="24"/>
          <w:szCs w:val="24"/>
        </w:rPr>
        <w:br/>
      </w:r>
      <w:proofErr w:type="gramStart"/>
      <w:r>
        <w:rPr>
          <w:rFonts w:ascii="Lucida Console" w:hAnsi="Lucida Console" w:cs="Arial"/>
          <w:color w:val="0000FF"/>
          <w:sz w:val="24"/>
          <w:szCs w:val="24"/>
          <w:lang w:val="en-US"/>
        </w:rPr>
        <w:t>s</w:t>
      </w:r>
      <w:proofErr w:type="gramEnd"/>
      <w:r w:rsidRPr="005E6F46">
        <w:rPr>
          <w:rFonts w:ascii="Lucida Console" w:hAnsi="Lucida Console" w:cs="Arial"/>
          <w:color w:val="0000FF"/>
          <w:sz w:val="24"/>
          <w:szCs w:val="24"/>
        </w:rPr>
        <w:t xml:space="preserve"> </w:t>
      </w:r>
      <w:r w:rsidRPr="00E50BC2">
        <w:rPr>
          <w:rFonts w:ascii="Lucida Console" w:hAnsi="Lucida Console" w:cs="Arial"/>
          <w:b/>
          <w:color w:val="0000FF"/>
          <w:sz w:val="24"/>
          <w:szCs w:val="24"/>
          <w:lang w:val="en-US"/>
        </w:rPr>
        <w:t>is</w:t>
      </w:r>
      <w:r>
        <w:rPr>
          <w:rFonts w:ascii="Lucida Console" w:hAnsi="Lucida Console" w:cs="Arial"/>
          <w:color w:val="0000FF"/>
          <w:sz w:val="24"/>
          <w:szCs w:val="24"/>
        </w:rPr>
        <w:t xml:space="preserve"> </w:t>
      </w:r>
      <w:r w:rsidRPr="005E6F46">
        <w:rPr>
          <w:rFonts w:ascii="Lucida Console" w:hAnsi="Lucida Console" w:cs="Arial"/>
          <w:color w:val="0000FF"/>
          <w:sz w:val="24"/>
          <w:szCs w:val="24"/>
        </w:rPr>
        <w:t>2</w:t>
      </w:r>
      <w:r w:rsidR="00935B0E">
        <w:rPr>
          <w:rFonts w:ascii="Lucida Console" w:hAnsi="Lucida Console" w:cs="Arial"/>
          <w:color w:val="0000FF"/>
          <w:sz w:val="24"/>
          <w:szCs w:val="24"/>
        </w:rPr>
        <w:br/>
        <w:t>...</w:t>
      </w:r>
      <w:r w:rsidRPr="005E6F46">
        <w:rPr>
          <w:rFonts w:ascii="Lucida Console" w:hAnsi="Lucida Console" w:cs="Arial"/>
          <w:color w:val="0000FF"/>
          <w:sz w:val="24"/>
          <w:szCs w:val="24"/>
        </w:rPr>
        <w:br/>
      </w:r>
      <w:r>
        <w:rPr>
          <w:rFonts w:ascii="Lucida Console" w:hAnsi="Lucida Console" w:cs="Arial"/>
          <w:color w:val="0000FF"/>
          <w:sz w:val="24"/>
          <w:szCs w:val="24"/>
          <w:lang w:val="en-US"/>
        </w:rPr>
        <w:t>z</w:t>
      </w:r>
      <w:r w:rsidRPr="005E6F46">
        <w:rPr>
          <w:rFonts w:ascii="Lucida Console" w:hAnsi="Lucida Console" w:cs="Arial"/>
          <w:color w:val="0000FF"/>
          <w:sz w:val="24"/>
          <w:szCs w:val="24"/>
        </w:rPr>
        <w:t>(</w:t>
      </w:r>
      <w:r>
        <w:rPr>
          <w:rFonts w:ascii="Lucida Console" w:hAnsi="Lucida Console" w:cs="Arial"/>
          <w:color w:val="0000FF"/>
          <w:sz w:val="24"/>
          <w:szCs w:val="24"/>
          <w:lang w:val="en-US"/>
        </w:rPr>
        <w:t>s</w:t>
      </w:r>
      <w:r w:rsidRPr="005E6F46">
        <w:rPr>
          <w:rFonts w:ascii="Lucida Console" w:hAnsi="Lucida Console" w:cs="Arial"/>
          <w:color w:val="0000FF"/>
          <w:sz w:val="24"/>
          <w:szCs w:val="24"/>
        </w:rPr>
        <w:t xml:space="preserve">*3-5) := 7.125  // </w:t>
      </w:r>
      <w:r>
        <w:rPr>
          <w:rFonts w:ascii="Lucida Console" w:hAnsi="Lucida Console" w:cs="Arial"/>
          <w:color w:val="0000FF"/>
          <w:sz w:val="24"/>
          <w:szCs w:val="24"/>
        </w:rPr>
        <w:t>номер элемента задан выражением</w:t>
      </w:r>
    </w:p>
    <w:p w:rsidR="00935B0E" w:rsidRPr="00FD3967" w:rsidRDefault="00935B0E" w:rsidP="00B372F4">
      <w:pPr>
        <w:rPr>
          <w:rFonts w:ascii="Arial" w:hAnsi="Arial" w:cs="Arial"/>
          <w:sz w:val="24"/>
          <w:szCs w:val="24"/>
        </w:rPr>
      </w:pPr>
      <w:r w:rsidRPr="00935B0E">
        <w:rPr>
          <w:rFonts w:ascii="Arial" w:hAnsi="Arial" w:cs="Arial"/>
          <w:sz w:val="24"/>
          <w:szCs w:val="24"/>
        </w:rPr>
        <w:t>В заключение приведем</w:t>
      </w:r>
      <w:r>
        <w:rPr>
          <w:rFonts w:ascii="Arial" w:hAnsi="Arial" w:cs="Arial"/>
          <w:sz w:val="24"/>
          <w:szCs w:val="24"/>
        </w:rPr>
        <w:t xml:space="preserve"> несколько более развернутый пример.</w:t>
      </w:r>
      <w:r w:rsidR="00FD3967" w:rsidRPr="00FD3967">
        <w:rPr>
          <w:rFonts w:ascii="Arial" w:hAnsi="Arial" w:cs="Arial"/>
          <w:sz w:val="24"/>
          <w:szCs w:val="24"/>
        </w:rPr>
        <w:t xml:space="preserve"> </w:t>
      </w:r>
      <w:r w:rsidR="00FD3967">
        <w:rPr>
          <w:rFonts w:ascii="Arial" w:hAnsi="Arial" w:cs="Arial"/>
          <w:sz w:val="24"/>
          <w:szCs w:val="24"/>
        </w:rPr>
        <w:t>Пусть имеется следующая конфигурация контейнеров:</w:t>
      </w:r>
    </w:p>
    <w:p w:rsidR="00FD3967" w:rsidRPr="004F5FAC" w:rsidRDefault="00935B0E" w:rsidP="00FD3967">
      <w:pPr>
        <w:ind w:left="708"/>
        <w:rPr>
          <w:rFonts w:ascii="Lucida Console" w:hAnsi="Lucida Console" w:cs="Arial"/>
          <w:color w:val="0000FF"/>
          <w:sz w:val="24"/>
          <w:szCs w:val="24"/>
          <w:lang w:val="en-US"/>
        </w:rPr>
      </w:pPr>
      <w:proofErr w:type="gramStart"/>
      <w:r w:rsidRPr="00FD3967">
        <w:rPr>
          <w:rFonts w:ascii="Lucida Console" w:hAnsi="Lucida Console" w:cs="Arial"/>
          <w:b/>
          <w:color w:val="0000FF"/>
          <w:sz w:val="24"/>
          <w:szCs w:val="24"/>
          <w:lang w:val="en-US"/>
        </w:rPr>
        <w:t>unit</w:t>
      </w:r>
      <w:proofErr w:type="gramEnd"/>
      <w:r w:rsidRPr="00FD3967">
        <w:rPr>
          <w:rFonts w:ascii="Lucida Console" w:hAnsi="Lucida Console" w:cs="Arial"/>
          <w:color w:val="0000FF"/>
          <w:sz w:val="24"/>
          <w:szCs w:val="24"/>
          <w:lang w:val="en-US"/>
        </w:rPr>
        <w:t xml:space="preserve"> B</w:t>
      </w:r>
      <w:r w:rsidR="00FD3967" w:rsidRPr="00FD3967">
        <w:rPr>
          <w:rFonts w:ascii="Lucida Console" w:hAnsi="Lucida Console" w:cs="Arial"/>
          <w:color w:val="0000FF"/>
          <w:sz w:val="24"/>
          <w:szCs w:val="24"/>
          <w:lang w:val="en-US"/>
        </w:rPr>
        <w:t xml:space="preserve">ase </w:t>
      </w:r>
      <w:r w:rsidR="00FD3967" w:rsidRPr="00FD3967">
        <w:rPr>
          <w:rFonts w:ascii="Lucida Console" w:hAnsi="Lucida Console" w:cs="Arial"/>
          <w:b/>
          <w:color w:val="0000FF"/>
          <w:sz w:val="24"/>
          <w:szCs w:val="24"/>
          <w:lang w:val="en-US"/>
        </w:rPr>
        <w:t>is</w:t>
      </w:r>
      <w:r w:rsidR="00FD3967" w:rsidRPr="00FD3967">
        <w:rPr>
          <w:rFonts w:ascii="Lucida Console" w:hAnsi="Lucida Console" w:cs="Arial"/>
          <w:color w:val="0000FF"/>
          <w:sz w:val="24"/>
          <w:szCs w:val="24"/>
          <w:lang w:val="en-US"/>
        </w:rPr>
        <w:br/>
        <w:t xml:space="preserve">    foo() is ... </w:t>
      </w:r>
      <w:r w:rsidR="00FD3967" w:rsidRPr="00FD3967">
        <w:rPr>
          <w:rFonts w:ascii="Lucida Console" w:hAnsi="Lucida Console" w:cs="Arial"/>
          <w:b/>
          <w:color w:val="0000FF"/>
          <w:sz w:val="24"/>
          <w:szCs w:val="24"/>
          <w:lang w:val="en-US"/>
        </w:rPr>
        <w:t>end</w:t>
      </w:r>
      <w:r w:rsidR="00FD3967" w:rsidRPr="00FD3967">
        <w:rPr>
          <w:rFonts w:ascii="Lucida Console" w:hAnsi="Lucida Console" w:cs="Arial"/>
          <w:color w:val="0000FF"/>
          <w:sz w:val="24"/>
          <w:szCs w:val="24"/>
          <w:lang w:val="en-US"/>
        </w:rPr>
        <w:br/>
      </w:r>
      <w:r w:rsidRPr="00FD3967">
        <w:rPr>
          <w:rFonts w:ascii="Lucida Console" w:hAnsi="Lucida Console" w:cs="Arial"/>
          <w:b/>
          <w:color w:val="0000FF"/>
          <w:sz w:val="24"/>
          <w:szCs w:val="24"/>
          <w:lang w:val="en-US"/>
        </w:rPr>
        <w:t>end</w:t>
      </w:r>
      <w:r w:rsidRPr="00FD3967">
        <w:rPr>
          <w:rFonts w:ascii="Lucida Console" w:hAnsi="Lucida Console" w:cs="Arial"/>
          <w:color w:val="0000FF"/>
          <w:sz w:val="24"/>
          <w:szCs w:val="24"/>
          <w:lang w:val="en-US"/>
        </w:rPr>
        <w:br/>
      </w:r>
      <w:r w:rsidRPr="00FD3967">
        <w:rPr>
          <w:rFonts w:ascii="Lucida Console" w:hAnsi="Lucida Console" w:cs="Arial"/>
          <w:b/>
          <w:color w:val="0000FF"/>
          <w:sz w:val="24"/>
          <w:szCs w:val="24"/>
          <w:lang w:val="en-US"/>
        </w:rPr>
        <w:t>unit</w:t>
      </w:r>
      <w:r w:rsidRPr="00FD3967">
        <w:rPr>
          <w:rFonts w:ascii="Lucida Console" w:hAnsi="Lucida Console" w:cs="Arial"/>
          <w:color w:val="0000FF"/>
          <w:sz w:val="24"/>
          <w:szCs w:val="24"/>
          <w:lang w:val="en-US"/>
        </w:rPr>
        <w:t xml:space="preserve"> X </w:t>
      </w:r>
      <w:r w:rsidRPr="00FD3967">
        <w:rPr>
          <w:rFonts w:ascii="Lucida Console" w:hAnsi="Lucida Console" w:cs="Arial"/>
          <w:b/>
          <w:color w:val="0000FF"/>
          <w:sz w:val="24"/>
          <w:szCs w:val="24"/>
          <w:lang w:val="en-US"/>
        </w:rPr>
        <w:t>extend</w:t>
      </w:r>
      <w:r w:rsidRPr="00FD3967">
        <w:rPr>
          <w:rFonts w:ascii="Lucida Console" w:hAnsi="Lucida Console" w:cs="Arial"/>
          <w:color w:val="0000FF"/>
          <w:sz w:val="24"/>
          <w:szCs w:val="24"/>
          <w:lang w:val="en-US"/>
        </w:rPr>
        <w:t xml:space="preserve"> Base </w:t>
      </w:r>
      <w:r w:rsidRPr="00FD3967">
        <w:rPr>
          <w:rFonts w:ascii="Lucida Console" w:hAnsi="Lucida Console" w:cs="Arial"/>
          <w:b/>
          <w:color w:val="0000FF"/>
          <w:sz w:val="24"/>
          <w:szCs w:val="24"/>
          <w:lang w:val="en-US"/>
        </w:rPr>
        <w:t>is</w:t>
      </w:r>
      <w:r w:rsidR="00FD3967" w:rsidRPr="00FD3967">
        <w:rPr>
          <w:rFonts w:ascii="Lucida Console" w:hAnsi="Lucida Console" w:cs="Arial"/>
          <w:color w:val="0000FF"/>
          <w:sz w:val="24"/>
          <w:szCs w:val="24"/>
          <w:lang w:val="en-US"/>
        </w:rPr>
        <w:br/>
      </w:r>
      <w:r w:rsidRPr="00FD3967">
        <w:rPr>
          <w:rFonts w:ascii="Lucida Console" w:hAnsi="Lucida Console" w:cs="Arial"/>
          <w:color w:val="0000FF"/>
          <w:sz w:val="24"/>
          <w:szCs w:val="24"/>
          <w:lang w:val="en-US"/>
        </w:rPr>
        <w:t xml:space="preserve"> </w:t>
      </w:r>
      <w:r w:rsidR="00FD3967" w:rsidRPr="00FD3967">
        <w:rPr>
          <w:rFonts w:ascii="Lucida Console" w:hAnsi="Lucida Console" w:cs="Arial"/>
          <w:color w:val="0000FF"/>
          <w:sz w:val="24"/>
          <w:szCs w:val="24"/>
          <w:lang w:val="en-US"/>
        </w:rPr>
        <w:t xml:space="preserve">   </w:t>
      </w:r>
      <w:r w:rsidR="00FD3967" w:rsidRPr="00FD3967">
        <w:rPr>
          <w:rFonts w:ascii="Lucida Console" w:hAnsi="Lucida Console" w:cs="Arial"/>
          <w:b/>
          <w:color w:val="0000FF"/>
          <w:sz w:val="24"/>
          <w:szCs w:val="24"/>
          <w:lang w:val="en-US"/>
        </w:rPr>
        <w:t>override</w:t>
      </w:r>
      <w:r w:rsidR="00FD3967" w:rsidRPr="00FD3967">
        <w:rPr>
          <w:rFonts w:ascii="Lucida Console" w:hAnsi="Lucida Console" w:cs="Arial"/>
          <w:color w:val="0000FF"/>
          <w:sz w:val="24"/>
          <w:szCs w:val="24"/>
          <w:lang w:val="en-US"/>
        </w:rPr>
        <w:t xml:space="preserve"> foo() </w:t>
      </w:r>
      <w:r w:rsidR="00FD3967" w:rsidRPr="00FD3967">
        <w:rPr>
          <w:rFonts w:ascii="Lucida Console" w:hAnsi="Lucida Console" w:cs="Arial"/>
          <w:b/>
          <w:color w:val="0000FF"/>
          <w:sz w:val="24"/>
          <w:szCs w:val="24"/>
          <w:lang w:val="en-US"/>
        </w:rPr>
        <w:t>is</w:t>
      </w:r>
      <w:r w:rsidR="00FD3967" w:rsidRPr="00FD3967">
        <w:rPr>
          <w:rFonts w:ascii="Lucida Console" w:hAnsi="Lucida Console" w:cs="Arial"/>
          <w:color w:val="0000FF"/>
          <w:sz w:val="24"/>
          <w:szCs w:val="24"/>
          <w:lang w:val="en-US"/>
        </w:rPr>
        <w:t xml:space="preserve"> ... </w:t>
      </w:r>
      <w:r w:rsidR="00FD3967" w:rsidRPr="00FD3967">
        <w:rPr>
          <w:rFonts w:ascii="Lucida Console" w:hAnsi="Lucida Console" w:cs="Arial"/>
          <w:b/>
          <w:color w:val="0000FF"/>
          <w:sz w:val="24"/>
          <w:szCs w:val="24"/>
          <w:lang w:val="en-US"/>
        </w:rPr>
        <w:t>end</w:t>
      </w:r>
      <w:r w:rsidR="00FD3967" w:rsidRPr="00FD3967">
        <w:rPr>
          <w:rFonts w:ascii="Lucida Console" w:hAnsi="Lucida Console" w:cs="Arial"/>
          <w:color w:val="0000FF"/>
          <w:sz w:val="24"/>
          <w:szCs w:val="24"/>
          <w:lang w:val="en-US"/>
        </w:rPr>
        <w:br/>
      </w:r>
      <w:r w:rsidRPr="00FD3967">
        <w:rPr>
          <w:rFonts w:ascii="Lucida Console" w:hAnsi="Lucida Console" w:cs="Arial"/>
          <w:b/>
          <w:color w:val="0000FF"/>
          <w:sz w:val="24"/>
          <w:szCs w:val="24"/>
          <w:lang w:val="en-US"/>
        </w:rPr>
        <w:t>end</w:t>
      </w:r>
      <w:r w:rsidRPr="00FD3967">
        <w:rPr>
          <w:rFonts w:ascii="Lucida Console" w:hAnsi="Lucida Console" w:cs="Arial"/>
          <w:color w:val="0000FF"/>
          <w:sz w:val="24"/>
          <w:szCs w:val="24"/>
          <w:lang w:val="en-US"/>
        </w:rPr>
        <w:br/>
      </w:r>
      <w:r w:rsidRPr="00FD3967">
        <w:rPr>
          <w:rFonts w:ascii="Lucida Console" w:hAnsi="Lucida Console" w:cs="Arial"/>
          <w:b/>
          <w:color w:val="0000FF"/>
          <w:sz w:val="24"/>
          <w:szCs w:val="24"/>
          <w:lang w:val="en-US"/>
        </w:rPr>
        <w:t>unit</w:t>
      </w:r>
      <w:r w:rsidRPr="00FD3967">
        <w:rPr>
          <w:rFonts w:ascii="Lucida Console" w:hAnsi="Lucida Console" w:cs="Arial"/>
          <w:color w:val="0000FF"/>
          <w:sz w:val="24"/>
          <w:szCs w:val="24"/>
          <w:lang w:val="en-US"/>
        </w:rPr>
        <w:t xml:space="preserve"> Y </w:t>
      </w:r>
      <w:r w:rsidRPr="00FD3967">
        <w:rPr>
          <w:rFonts w:ascii="Lucida Console" w:hAnsi="Lucida Console" w:cs="Arial"/>
          <w:b/>
          <w:color w:val="0000FF"/>
          <w:sz w:val="24"/>
          <w:szCs w:val="24"/>
          <w:lang w:val="en-US"/>
        </w:rPr>
        <w:t>extend</w:t>
      </w:r>
      <w:r w:rsidRPr="00FD3967">
        <w:rPr>
          <w:rFonts w:ascii="Lucida Console" w:hAnsi="Lucida Console" w:cs="Arial"/>
          <w:color w:val="0000FF"/>
          <w:sz w:val="24"/>
          <w:szCs w:val="24"/>
          <w:lang w:val="en-US"/>
        </w:rPr>
        <w:t xml:space="preserve"> Base </w:t>
      </w:r>
      <w:r w:rsidRPr="00FD3967">
        <w:rPr>
          <w:rFonts w:ascii="Lucida Console" w:hAnsi="Lucida Console" w:cs="Arial"/>
          <w:b/>
          <w:color w:val="0000FF"/>
          <w:sz w:val="24"/>
          <w:szCs w:val="24"/>
          <w:lang w:val="en-US"/>
        </w:rPr>
        <w:t>is</w:t>
      </w:r>
      <w:r w:rsidR="00FD3967" w:rsidRPr="00FD3967">
        <w:rPr>
          <w:rFonts w:ascii="Lucida Console" w:hAnsi="Lucida Console" w:cs="Arial"/>
          <w:color w:val="0000FF"/>
          <w:sz w:val="24"/>
          <w:szCs w:val="24"/>
          <w:lang w:val="en-US"/>
        </w:rPr>
        <w:br/>
      </w:r>
      <w:r w:rsidRPr="00FD3967">
        <w:rPr>
          <w:rFonts w:ascii="Lucida Console" w:hAnsi="Lucida Console" w:cs="Arial"/>
          <w:color w:val="0000FF"/>
          <w:sz w:val="24"/>
          <w:szCs w:val="24"/>
          <w:lang w:val="en-US"/>
        </w:rPr>
        <w:t xml:space="preserve"> </w:t>
      </w:r>
      <w:r w:rsidR="00FD3967" w:rsidRPr="00FD3967">
        <w:rPr>
          <w:rFonts w:ascii="Lucida Console" w:hAnsi="Lucida Console" w:cs="Arial"/>
          <w:color w:val="0000FF"/>
          <w:sz w:val="24"/>
          <w:szCs w:val="24"/>
          <w:lang w:val="en-US"/>
        </w:rPr>
        <w:t xml:space="preserve">   </w:t>
      </w:r>
      <w:r w:rsidR="00FD3967" w:rsidRPr="00FD3967">
        <w:rPr>
          <w:rFonts w:ascii="Lucida Console" w:hAnsi="Lucida Console" w:cs="Arial"/>
          <w:b/>
          <w:color w:val="0000FF"/>
          <w:sz w:val="24"/>
          <w:szCs w:val="24"/>
          <w:lang w:val="en-US"/>
        </w:rPr>
        <w:t>override</w:t>
      </w:r>
      <w:r w:rsidR="00FD3967" w:rsidRPr="00FD3967">
        <w:rPr>
          <w:rFonts w:ascii="Lucida Console" w:hAnsi="Lucida Console" w:cs="Arial"/>
          <w:color w:val="0000FF"/>
          <w:sz w:val="24"/>
          <w:szCs w:val="24"/>
          <w:lang w:val="en-US"/>
        </w:rPr>
        <w:t xml:space="preserve"> foo() </w:t>
      </w:r>
      <w:r w:rsidR="00FD3967" w:rsidRPr="00FD3967">
        <w:rPr>
          <w:rFonts w:ascii="Lucida Console" w:hAnsi="Lucida Console" w:cs="Arial"/>
          <w:b/>
          <w:color w:val="0000FF"/>
          <w:sz w:val="24"/>
          <w:szCs w:val="24"/>
          <w:lang w:val="en-US"/>
        </w:rPr>
        <w:t>is</w:t>
      </w:r>
      <w:r w:rsidR="00FD3967" w:rsidRPr="00FD3967">
        <w:rPr>
          <w:rFonts w:ascii="Lucida Console" w:hAnsi="Lucida Console" w:cs="Arial"/>
          <w:color w:val="0000FF"/>
          <w:sz w:val="24"/>
          <w:szCs w:val="24"/>
          <w:lang w:val="en-US"/>
        </w:rPr>
        <w:t xml:space="preserve"> ... </w:t>
      </w:r>
      <w:r w:rsidR="00FD3967" w:rsidRPr="00FD3967">
        <w:rPr>
          <w:rFonts w:ascii="Lucida Console" w:hAnsi="Lucida Console" w:cs="Arial"/>
          <w:b/>
          <w:color w:val="0000FF"/>
          <w:sz w:val="24"/>
          <w:szCs w:val="24"/>
          <w:lang w:val="en-US"/>
        </w:rPr>
        <w:t>end</w:t>
      </w:r>
      <w:r w:rsidR="00FD3967" w:rsidRPr="00FD3967">
        <w:rPr>
          <w:rFonts w:ascii="Lucida Console" w:hAnsi="Lucida Console" w:cs="Arial"/>
          <w:color w:val="0000FF"/>
          <w:sz w:val="24"/>
          <w:szCs w:val="24"/>
          <w:lang w:val="en-US"/>
        </w:rPr>
        <w:br/>
      </w:r>
      <w:r w:rsidRPr="00FD3967">
        <w:rPr>
          <w:rFonts w:ascii="Lucida Console" w:hAnsi="Lucida Console" w:cs="Arial"/>
          <w:b/>
          <w:color w:val="0000FF"/>
          <w:sz w:val="24"/>
          <w:szCs w:val="24"/>
          <w:lang w:val="en-US"/>
        </w:rPr>
        <w:t>end</w:t>
      </w:r>
    </w:p>
    <w:p w:rsidR="00FD3967" w:rsidRDefault="00FD3967" w:rsidP="00FD3967">
      <w:pPr>
        <w:rPr>
          <w:rFonts w:ascii="Arial" w:hAnsi="Arial" w:cs="Arial"/>
          <w:sz w:val="24"/>
          <w:szCs w:val="24"/>
        </w:rPr>
      </w:pPr>
      <w:r w:rsidRPr="00FD3967">
        <w:rPr>
          <w:rFonts w:ascii="Arial" w:hAnsi="Arial" w:cs="Arial"/>
          <w:sz w:val="24"/>
          <w:szCs w:val="24"/>
        </w:rPr>
        <w:t xml:space="preserve">Тогда </w:t>
      </w:r>
      <w:r>
        <w:rPr>
          <w:rFonts w:ascii="Arial" w:hAnsi="Arial" w:cs="Arial"/>
          <w:sz w:val="24"/>
          <w:szCs w:val="24"/>
        </w:rPr>
        <w:t>работу с кортежем, составленным из объектов этих контейнеров, можно организовать следующим образом:</w:t>
      </w:r>
    </w:p>
    <w:p w:rsidR="00FD3967" w:rsidRPr="004F5FAC" w:rsidRDefault="00FD3967" w:rsidP="00FD3967">
      <w:pPr>
        <w:ind w:left="708"/>
        <w:rPr>
          <w:rFonts w:ascii="Lucida Console" w:hAnsi="Lucida Console" w:cs="Arial"/>
          <w:color w:val="0000FF"/>
          <w:sz w:val="24"/>
          <w:szCs w:val="24"/>
          <w:lang w:val="en-US"/>
        </w:rPr>
      </w:pPr>
      <w:proofErr w:type="gramStart"/>
      <w:r w:rsidRPr="00FD3967">
        <w:rPr>
          <w:rFonts w:ascii="Lucida Console" w:hAnsi="Lucida Console" w:cs="Arial"/>
          <w:color w:val="0000FF"/>
          <w:sz w:val="24"/>
          <w:szCs w:val="24"/>
          <w:lang w:val="en-US"/>
        </w:rPr>
        <w:t>k</w:t>
      </w:r>
      <w:proofErr w:type="gramEnd"/>
      <w:r w:rsidRPr="004F5FAC">
        <w:rPr>
          <w:rFonts w:ascii="Lucida Console" w:hAnsi="Lucida Console" w:cs="Arial"/>
          <w:color w:val="0000FF"/>
          <w:sz w:val="24"/>
          <w:szCs w:val="24"/>
          <w:lang w:val="en-US"/>
        </w:rPr>
        <w:t>: (</w:t>
      </w:r>
      <w:r w:rsidRPr="00FD3967">
        <w:rPr>
          <w:rFonts w:ascii="Lucida Console" w:hAnsi="Lucida Console" w:cs="Arial"/>
          <w:color w:val="0000FF"/>
          <w:sz w:val="24"/>
          <w:szCs w:val="24"/>
          <w:lang w:val="en-US"/>
        </w:rPr>
        <w:t>b</w:t>
      </w:r>
      <w:r w:rsidRPr="004F5FAC">
        <w:rPr>
          <w:rFonts w:ascii="Lucida Console" w:hAnsi="Lucida Console" w:cs="Arial"/>
          <w:color w:val="0000FF"/>
          <w:sz w:val="24"/>
          <w:szCs w:val="24"/>
          <w:lang w:val="en-US"/>
        </w:rPr>
        <w:t>:</w:t>
      </w:r>
      <w:r w:rsidRPr="00FD3967">
        <w:rPr>
          <w:rFonts w:ascii="Lucida Console" w:hAnsi="Lucida Console" w:cs="Arial"/>
          <w:color w:val="0000FF"/>
          <w:sz w:val="24"/>
          <w:szCs w:val="24"/>
          <w:lang w:val="en-US"/>
        </w:rPr>
        <w:t>B</w:t>
      </w:r>
      <w:r w:rsidRPr="004F5FAC">
        <w:rPr>
          <w:rFonts w:ascii="Lucida Console" w:hAnsi="Lucida Console" w:cs="Arial"/>
          <w:color w:val="0000FF"/>
          <w:sz w:val="24"/>
          <w:szCs w:val="24"/>
          <w:lang w:val="en-US"/>
        </w:rPr>
        <w:t xml:space="preserve">, </w:t>
      </w:r>
      <w:r w:rsidRPr="00FD3967">
        <w:rPr>
          <w:rFonts w:ascii="Lucida Console" w:hAnsi="Lucida Console" w:cs="Arial"/>
          <w:color w:val="0000FF"/>
          <w:sz w:val="24"/>
          <w:szCs w:val="24"/>
          <w:lang w:val="en-US"/>
        </w:rPr>
        <w:t>x</w:t>
      </w:r>
      <w:r w:rsidRPr="004F5FAC">
        <w:rPr>
          <w:rFonts w:ascii="Lucida Console" w:hAnsi="Lucida Console" w:cs="Arial"/>
          <w:color w:val="0000FF"/>
          <w:sz w:val="24"/>
          <w:szCs w:val="24"/>
          <w:lang w:val="en-US"/>
        </w:rPr>
        <w:t>:</w:t>
      </w:r>
      <w:r w:rsidRPr="00FD3967">
        <w:rPr>
          <w:rFonts w:ascii="Lucida Console" w:hAnsi="Lucida Console" w:cs="Arial"/>
          <w:color w:val="0000FF"/>
          <w:sz w:val="24"/>
          <w:szCs w:val="24"/>
          <w:lang w:val="en-US"/>
        </w:rPr>
        <w:t>X</w:t>
      </w:r>
      <w:r w:rsidRPr="004F5FAC">
        <w:rPr>
          <w:rFonts w:ascii="Lucida Console" w:hAnsi="Lucida Console" w:cs="Arial"/>
          <w:color w:val="0000FF"/>
          <w:sz w:val="24"/>
          <w:szCs w:val="24"/>
          <w:lang w:val="en-US"/>
        </w:rPr>
        <w:t xml:space="preserve">, </w:t>
      </w:r>
      <w:r w:rsidRPr="00FD3967">
        <w:rPr>
          <w:rFonts w:ascii="Lucida Console" w:hAnsi="Lucida Console" w:cs="Arial"/>
          <w:color w:val="0000FF"/>
          <w:sz w:val="24"/>
          <w:szCs w:val="24"/>
          <w:lang w:val="en-US"/>
        </w:rPr>
        <w:t>y</w:t>
      </w:r>
      <w:r w:rsidRPr="004F5FAC">
        <w:rPr>
          <w:rFonts w:ascii="Lucida Console" w:hAnsi="Lucida Console" w:cs="Arial"/>
          <w:color w:val="0000FF"/>
          <w:sz w:val="24"/>
          <w:szCs w:val="24"/>
          <w:lang w:val="en-US"/>
        </w:rPr>
        <w:t xml:space="preserve">: </w:t>
      </w:r>
      <w:r w:rsidRPr="00FD3967">
        <w:rPr>
          <w:rFonts w:ascii="Lucida Console" w:hAnsi="Lucida Console" w:cs="Arial"/>
          <w:color w:val="0000FF"/>
          <w:sz w:val="24"/>
          <w:szCs w:val="24"/>
          <w:lang w:val="en-US"/>
        </w:rPr>
        <w:t>Y)</w:t>
      </w:r>
    </w:p>
    <w:p w:rsidR="00FD3967" w:rsidRDefault="00FD3967" w:rsidP="00FD3967">
      <w:pPr>
        <w:ind w:left="708"/>
        <w:rPr>
          <w:rFonts w:ascii="Lucida Console" w:hAnsi="Lucida Console" w:cs="Arial"/>
          <w:color w:val="0000FF"/>
          <w:sz w:val="24"/>
          <w:szCs w:val="24"/>
          <w:lang w:val="en-US"/>
        </w:rPr>
      </w:pPr>
      <w:del w:id="541" w:author="Kanatov Alexey" w:date="2016-04-15T14:32:00Z">
        <w:r w:rsidRPr="00FD3967" w:rsidDel="00125E87">
          <w:rPr>
            <w:rFonts w:ascii="Lucida Console" w:hAnsi="Lucida Console" w:cs="Arial"/>
            <w:b/>
            <w:color w:val="0000FF"/>
            <w:sz w:val="24"/>
            <w:szCs w:val="24"/>
            <w:lang w:val="en-US"/>
          </w:rPr>
          <w:delText>for</w:delText>
        </w:r>
      </w:del>
      <w:proofErr w:type="gramStart"/>
      <w:ins w:id="542" w:author="Kanatov Alexey" w:date="2016-04-15T14:32:00Z">
        <w:r w:rsidR="00125E87">
          <w:rPr>
            <w:rFonts w:ascii="Lucida Console" w:hAnsi="Lucida Console" w:cs="Arial"/>
            <w:b/>
            <w:color w:val="0000FF"/>
            <w:sz w:val="24"/>
            <w:szCs w:val="24"/>
            <w:lang w:val="en-US"/>
          </w:rPr>
          <w:t>while</w:t>
        </w:r>
      </w:ins>
      <w:proofErr w:type="gramEnd"/>
      <w:r>
        <w:rPr>
          <w:rFonts w:ascii="Lucida Console" w:hAnsi="Lucida Console" w:cs="Arial"/>
          <w:color w:val="0000FF"/>
          <w:sz w:val="24"/>
          <w:szCs w:val="24"/>
          <w:lang w:val="en-US"/>
        </w:rPr>
        <w:t xml:space="preserve"> i </w:t>
      </w:r>
      <w:r w:rsidRPr="00FD3967">
        <w:rPr>
          <w:rFonts w:ascii="Lucida Console" w:hAnsi="Lucida Console" w:cs="Arial"/>
          <w:b/>
          <w:color w:val="0000FF"/>
          <w:sz w:val="24"/>
          <w:szCs w:val="24"/>
          <w:lang w:val="en-US"/>
        </w:rPr>
        <w:t>in</w:t>
      </w:r>
      <w:r>
        <w:rPr>
          <w:rFonts w:ascii="Lucida Console" w:hAnsi="Lucida Console" w:cs="Arial"/>
          <w:color w:val="0000FF"/>
          <w:sz w:val="24"/>
          <w:szCs w:val="24"/>
          <w:lang w:val="en-US"/>
        </w:rPr>
        <w:t xml:space="preserve"> 1..</w:t>
      </w:r>
      <w:del w:id="543" w:author="Kanatov Alexey" w:date="2016-04-15T14:30:00Z">
        <w:r w:rsidDel="007014A3">
          <w:rPr>
            <w:rFonts w:ascii="Lucida Console" w:hAnsi="Lucida Console" w:cs="Arial"/>
            <w:color w:val="0000FF"/>
            <w:sz w:val="24"/>
            <w:szCs w:val="24"/>
            <w:lang w:val="en-US"/>
          </w:rPr>
          <w:delText>3</w:delText>
        </w:r>
      </w:del>
      <w:ins w:id="544" w:author="Kanatov Alexey" w:date="2016-04-15T14:30:00Z">
        <w:r w:rsidR="007014A3">
          <w:rPr>
            <w:rFonts w:ascii="Lucida Console" w:hAnsi="Lucida Console" w:cs="Arial"/>
            <w:color w:val="0000FF"/>
            <w:sz w:val="24"/>
            <w:szCs w:val="24"/>
            <w:lang w:val="en-US"/>
          </w:rPr>
          <w:t>k.count ()</w:t>
        </w:r>
      </w:ins>
      <w:r>
        <w:rPr>
          <w:rFonts w:ascii="Lucida Console" w:hAnsi="Lucida Console" w:cs="Arial"/>
          <w:color w:val="0000FF"/>
          <w:sz w:val="24"/>
          <w:szCs w:val="24"/>
          <w:lang w:val="en-US"/>
        </w:rPr>
        <w:t xml:space="preserve"> </w:t>
      </w:r>
      <w:r w:rsidRPr="00FD3967">
        <w:rPr>
          <w:rFonts w:ascii="Lucida Console" w:hAnsi="Lucida Console" w:cs="Arial"/>
          <w:b/>
          <w:color w:val="0000FF"/>
          <w:sz w:val="24"/>
          <w:szCs w:val="24"/>
          <w:lang w:val="en-US"/>
        </w:rPr>
        <w:t>loop</w:t>
      </w:r>
      <w:r>
        <w:rPr>
          <w:rFonts w:ascii="Lucida Console" w:hAnsi="Lucida Console" w:cs="Arial"/>
          <w:color w:val="0000FF"/>
          <w:sz w:val="24"/>
          <w:szCs w:val="24"/>
          <w:lang w:val="en-US"/>
        </w:rPr>
        <w:br/>
        <w:t xml:space="preserve">    </w:t>
      </w:r>
      <w:proofErr w:type="gramStart"/>
      <w:r>
        <w:rPr>
          <w:rFonts w:ascii="Lucida Console" w:hAnsi="Lucida Console" w:cs="Arial"/>
          <w:color w:val="0000FF"/>
          <w:sz w:val="24"/>
          <w:szCs w:val="24"/>
          <w:lang w:val="en-US"/>
        </w:rPr>
        <w:t>k(</w:t>
      </w:r>
      <w:proofErr w:type="gramEnd"/>
      <w:r>
        <w:rPr>
          <w:rFonts w:ascii="Lucida Console" w:hAnsi="Lucida Console" w:cs="Arial"/>
          <w:color w:val="0000FF"/>
          <w:sz w:val="24"/>
          <w:szCs w:val="24"/>
          <w:lang w:val="en-US"/>
        </w:rPr>
        <w:t>i).foo()</w:t>
      </w:r>
      <w:r>
        <w:rPr>
          <w:rFonts w:ascii="Lucida Console" w:hAnsi="Lucida Console" w:cs="Arial"/>
          <w:color w:val="0000FF"/>
          <w:sz w:val="24"/>
          <w:szCs w:val="24"/>
          <w:lang w:val="en-US"/>
        </w:rPr>
        <w:br/>
      </w:r>
      <w:r w:rsidRPr="00FD3967">
        <w:rPr>
          <w:rFonts w:ascii="Lucida Console" w:hAnsi="Lucida Console" w:cs="Arial"/>
          <w:b/>
          <w:color w:val="0000FF"/>
          <w:sz w:val="24"/>
          <w:szCs w:val="24"/>
          <w:lang w:val="en-US"/>
        </w:rPr>
        <w:t>end</w:t>
      </w:r>
    </w:p>
    <w:p w:rsidR="00FD3967" w:rsidRPr="007014A3" w:rsidRDefault="00FD3967" w:rsidP="00FD3967">
      <w:pPr>
        <w:rPr>
          <w:rFonts w:ascii="Arial" w:hAnsi="Arial" w:cs="Arial"/>
          <w:sz w:val="24"/>
          <w:szCs w:val="24"/>
          <w:rPrChange w:id="545" w:author="Kanatov Alexey" w:date="2016-04-15T14:31:00Z">
            <w:rPr>
              <w:rFonts w:ascii="Arial" w:hAnsi="Arial" w:cs="Arial"/>
              <w:sz w:val="24"/>
              <w:szCs w:val="24"/>
              <w:lang w:val="en-US"/>
            </w:rPr>
          </w:rPrChange>
        </w:rPr>
      </w:pPr>
      <w:r w:rsidRPr="00FD3967">
        <w:rPr>
          <w:rFonts w:ascii="Arial" w:hAnsi="Arial" w:cs="Arial"/>
          <w:sz w:val="24"/>
          <w:szCs w:val="24"/>
        </w:rPr>
        <w:t>или</w:t>
      </w:r>
      <w:r w:rsidRPr="007014A3">
        <w:rPr>
          <w:rFonts w:ascii="Arial" w:hAnsi="Arial" w:cs="Arial"/>
          <w:sz w:val="24"/>
          <w:szCs w:val="24"/>
          <w:rPrChange w:id="546" w:author="Kanatov Alexey" w:date="2016-04-15T14:31:00Z">
            <w:rPr>
              <w:rFonts w:ascii="Arial" w:hAnsi="Arial" w:cs="Arial"/>
              <w:sz w:val="24"/>
              <w:szCs w:val="24"/>
              <w:lang w:val="en-US"/>
            </w:rPr>
          </w:rPrChange>
        </w:rPr>
        <w:t xml:space="preserve"> </w:t>
      </w:r>
      <w:r w:rsidRPr="00FD3967">
        <w:rPr>
          <w:rFonts w:ascii="Arial" w:hAnsi="Arial" w:cs="Arial"/>
          <w:sz w:val="24"/>
          <w:szCs w:val="24"/>
        </w:rPr>
        <w:t>еще</w:t>
      </w:r>
      <w:r w:rsidRPr="007014A3">
        <w:rPr>
          <w:rFonts w:ascii="Arial" w:hAnsi="Arial" w:cs="Arial"/>
          <w:sz w:val="24"/>
          <w:szCs w:val="24"/>
          <w:rPrChange w:id="547" w:author="Kanatov Alexey" w:date="2016-04-15T14:31:00Z">
            <w:rPr>
              <w:rFonts w:ascii="Arial" w:hAnsi="Arial" w:cs="Arial"/>
              <w:sz w:val="24"/>
              <w:szCs w:val="24"/>
              <w:lang w:val="en-US"/>
            </w:rPr>
          </w:rPrChange>
        </w:rPr>
        <w:t xml:space="preserve"> </w:t>
      </w:r>
      <w:r w:rsidRPr="00FD3967">
        <w:rPr>
          <w:rFonts w:ascii="Arial" w:hAnsi="Arial" w:cs="Arial"/>
          <w:sz w:val="24"/>
          <w:szCs w:val="24"/>
        </w:rPr>
        <w:t>проще</w:t>
      </w:r>
      <w:r w:rsidRPr="007014A3">
        <w:rPr>
          <w:rFonts w:ascii="Arial" w:hAnsi="Arial" w:cs="Arial"/>
          <w:sz w:val="24"/>
          <w:szCs w:val="24"/>
          <w:rPrChange w:id="548" w:author="Kanatov Alexey" w:date="2016-04-15T14:31:00Z">
            <w:rPr>
              <w:rFonts w:ascii="Arial" w:hAnsi="Arial" w:cs="Arial"/>
              <w:sz w:val="24"/>
              <w:szCs w:val="24"/>
              <w:lang w:val="en-US"/>
            </w:rPr>
          </w:rPrChange>
        </w:rPr>
        <w:t>:</w:t>
      </w:r>
      <w:ins w:id="549" w:author="Kanatov Alexey" w:date="2016-04-15T14:31:00Z">
        <w:r w:rsidR="007014A3" w:rsidRPr="007014A3">
          <w:rPr>
            <w:rFonts w:ascii="Arial" w:hAnsi="Arial" w:cs="Arial"/>
            <w:sz w:val="24"/>
            <w:szCs w:val="24"/>
            <w:rPrChange w:id="550" w:author="Kanatov Alexey" w:date="2016-04-15T14:31:00Z">
              <w:rPr>
                <w:rFonts w:ascii="Arial" w:hAnsi="Arial" w:cs="Arial"/>
                <w:sz w:val="24"/>
                <w:szCs w:val="24"/>
                <w:lang w:val="en-US"/>
              </w:rPr>
            </w:rPrChange>
          </w:rPr>
          <w:t xml:space="preserve"> </w:t>
        </w:r>
        <w:r w:rsidR="007014A3">
          <w:rPr>
            <w:rFonts w:ascii="Arial" w:hAnsi="Arial" w:cs="Arial"/>
            <w:sz w:val="24"/>
            <w:szCs w:val="24"/>
          </w:rPr>
          <w:t xml:space="preserve">А вот тут не уверен !!! Тип </w:t>
        </w:r>
        <w:proofErr w:type="spellStart"/>
        <w:r w:rsidR="007014A3">
          <w:rPr>
            <w:rFonts w:ascii="Arial" w:hAnsi="Arial" w:cs="Arial"/>
            <w:sz w:val="24"/>
            <w:szCs w:val="24"/>
            <w:lang w:val="en-US"/>
          </w:rPr>
          <w:t>elem</w:t>
        </w:r>
        <w:proofErr w:type="spellEnd"/>
        <w:r w:rsidR="007014A3" w:rsidRPr="007014A3">
          <w:rPr>
            <w:rFonts w:ascii="Arial" w:hAnsi="Arial" w:cs="Arial"/>
            <w:sz w:val="24"/>
            <w:szCs w:val="24"/>
            <w:rPrChange w:id="551" w:author="Kanatov Alexey" w:date="2016-04-15T14:31:00Z">
              <w:rPr>
                <w:rFonts w:ascii="Arial" w:hAnsi="Arial" w:cs="Arial"/>
                <w:sz w:val="24"/>
                <w:szCs w:val="24"/>
                <w:lang w:val="en-US"/>
              </w:rPr>
            </w:rPrChange>
          </w:rPr>
          <w:t xml:space="preserve"> </w:t>
        </w:r>
        <w:r w:rsidR="007014A3">
          <w:rPr>
            <w:rFonts w:ascii="Arial" w:hAnsi="Arial" w:cs="Arial"/>
            <w:sz w:val="24"/>
            <w:szCs w:val="24"/>
          </w:rPr>
          <w:t>– какой</w:t>
        </w:r>
        <w:r w:rsidR="007014A3" w:rsidRPr="007014A3">
          <w:rPr>
            <w:rFonts w:ascii="Arial" w:hAnsi="Arial" w:cs="Arial"/>
            <w:sz w:val="24"/>
            <w:szCs w:val="24"/>
            <w:rPrChange w:id="552" w:author="Kanatov Alexey" w:date="2016-04-15T14:31:00Z">
              <w:rPr>
                <w:rFonts w:ascii="Arial" w:hAnsi="Arial" w:cs="Arial"/>
                <w:sz w:val="24"/>
                <w:szCs w:val="24"/>
                <w:lang w:val="en-US"/>
              </w:rPr>
            </w:rPrChange>
          </w:rPr>
          <w:t xml:space="preserve">??? </w:t>
        </w:r>
        <w:r w:rsidR="007014A3">
          <w:rPr>
            <w:rFonts w:ascii="Arial" w:hAnsi="Arial" w:cs="Arial"/>
            <w:sz w:val="24"/>
            <w:szCs w:val="24"/>
          </w:rPr>
          <w:t xml:space="preserve">По-моему </w:t>
        </w:r>
        <w:r w:rsidR="007014A3">
          <w:rPr>
            <w:rFonts w:ascii="Arial" w:hAnsi="Arial" w:cs="Arial"/>
            <w:sz w:val="24"/>
            <w:szCs w:val="24"/>
            <w:lang w:val="en-US"/>
          </w:rPr>
          <w:t>Any</w:t>
        </w:r>
        <w:r w:rsidR="007014A3" w:rsidRPr="007014A3">
          <w:rPr>
            <w:rFonts w:ascii="Arial" w:hAnsi="Arial" w:cs="Arial"/>
            <w:sz w:val="24"/>
            <w:szCs w:val="24"/>
            <w:rPrChange w:id="553" w:author="Kanatov Alexey" w:date="2016-04-15T14:31:00Z">
              <w:rPr>
                <w:rFonts w:ascii="Arial" w:hAnsi="Arial" w:cs="Arial"/>
                <w:sz w:val="24"/>
                <w:szCs w:val="24"/>
                <w:lang w:val="en-US"/>
              </w:rPr>
            </w:rPrChange>
          </w:rPr>
          <w:t xml:space="preserve"> </w:t>
        </w:r>
        <w:r w:rsidR="007014A3">
          <w:rPr>
            <w:rFonts w:ascii="Arial" w:hAnsi="Arial" w:cs="Arial"/>
            <w:sz w:val="24"/>
            <w:szCs w:val="24"/>
          </w:rPr>
          <w:t xml:space="preserve">а в </w:t>
        </w:r>
        <w:r w:rsidR="007014A3">
          <w:rPr>
            <w:rFonts w:ascii="Arial" w:hAnsi="Arial" w:cs="Arial"/>
            <w:sz w:val="24"/>
            <w:szCs w:val="24"/>
            <w:lang w:val="en-US"/>
          </w:rPr>
          <w:t>Any</w:t>
        </w:r>
        <w:r w:rsidR="007014A3" w:rsidRPr="007014A3">
          <w:rPr>
            <w:rFonts w:ascii="Arial" w:hAnsi="Arial" w:cs="Arial"/>
            <w:sz w:val="24"/>
            <w:szCs w:val="24"/>
            <w:rPrChange w:id="554" w:author="Kanatov Alexey" w:date="2016-04-15T14:31:00Z">
              <w:rPr>
                <w:rFonts w:ascii="Arial" w:hAnsi="Arial" w:cs="Arial"/>
                <w:sz w:val="24"/>
                <w:szCs w:val="24"/>
                <w:lang w:val="en-US"/>
              </w:rPr>
            </w:rPrChange>
          </w:rPr>
          <w:t xml:space="preserve"> </w:t>
        </w:r>
        <w:r w:rsidR="007014A3">
          <w:rPr>
            <w:rFonts w:ascii="Arial" w:hAnsi="Arial" w:cs="Arial"/>
            <w:sz w:val="24"/>
            <w:szCs w:val="24"/>
          </w:rPr>
          <w:t xml:space="preserve">нет рутины </w:t>
        </w:r>
        <w:r w:rsidR="007014A3">
          <w:rPr>
            <w:rFonts w:ascii="Arial" w:hAnsi="Arial" w:cs="Arial"/>
            <w:sz w:val="24"/>
            <w:szCs w:val="24"/>
            <w:lang w:val="en-US"/>
          </w:rPr>
          <w:t>foo</w:t>
        </w:r>
        <w:r w:rsidR="007014A3" w:rsidRPr="007014A3">
          <w:rPr>
            <w:rFonts w:ascii="Arial" w:hAnsi="Arial" w:cs="Arial"/>
            <w:sz w:val="24"/>
            <w:szCs w:val="24"/>
            <w:rPrChange w:id="555" w:author="Kanatov Alexey" w:date="2016-04-15T14:31:00Z">
              <w:rPr>
                <w:rFonts w:ascii="Arial" w:hAnsi="Arial" w:cs="Arial"/>
                <w:sz w:val="24"/>
                <w:szCs w:val="24"/>
                <w:lang w:val="en-US"/>
              </w:rPr>
            </w:rPrChange>
          </w:rPr>
          <w:t xml:space="preserve"> …</w:t>
        </w:r>
      </w:ins>
    </w:p>
    <w:p w:rsidR="00FD3967" w:rsidRDefault="00125E87" w:rsidP="00FD3967">
      <w:pPr>
        <w:ind w:left="708"/>
        <w:rPr>
          <w:ins w:id="556" w:author="Kanatov Alexey" w:date="2016-04-15T14:32:00Z"/>
          <w:rFonts w:ascii="Lucida Console" w:hAnsi="Lucida Console" w:cs="Arial"/>
          <w:color w:val="0000FF"/>
          <w:sz w:val="24"/>
          <w:szCs w:val="24"/>
          <w:lang w:val="en-US"/>
        </w:rPr>
      </w:pPr>
      <w:proofErr w:type="gramStart"/>
      <w:ins w:id="557" w:author="Kanatov Alexey" w:date="2016-04-15T14:32:00Z">
        <w:r>
          <w:rPr>
            <w:rFonts w:ascii="Lucida Console" w:hAnsi="Lucida Console" w:cs="Arial"/>
            <w:b/>
            <w:color w:val="0000FF"/>
            <w:sz w:val="24"/>
            <w:szCs w:val="24"/>
            <w:lang w:val="en-US"/>
          </w:rPr>
          <w:lastRenderedPageBreak/>
          <w:t>while</w:t>
        </w:r>
      </w:ins>
      <w:proofErr w:type="gramEnd"/>
      <w:del w:id="558" w:author="Kanatov Alexey" w:date="2016-04-15T14:32:00Z">
        <w:r w:rsidR="00935B0E" w:rsidRPr="00FD3967" w:rsidDel="00125E87">
          <w:rPr>
            <w:rFonts w:ascii="Lucida Console" w:hAnsi="Lucida Console" w:cs="Arial"/>
            <w:b/>
            <w:color w:val="0000FF"/>
            <w:sz w:val="24"/>
            <w:szCs w:val="24"/>
            <w:lang w:val="en-US"/>
          </w:rPr>
          <w:delText>for</w:delText>
        </w:r>
      </w:del>
      <w:r w:rsidR="00935B0E" w:rsidRPr="00FD3967">
        <w:rPr>
          <w:rFonts w:ascii="Lucida Console" w:hAnsi="Lucida Console" w:cs="Arial"/>
          <w:color w:val="0000FF"/>
          <w:sz w:val="24"/>
          <w:szCs w:val="24"/>
          <w:lang w:val="en-US"/>
        </w:rPr>
        <w:t xml:space="preserve"> </w:t>
      </w:r>
      <w:proofErr w:type="spellStart"/>
      <w:r w:rsidR="00935B0E" w:rsidRPr="00FD3967">
        <w:rPr>
          <w:rFonts w:ascii="Lucida Console" w:hAnsi="Lucida Console" w:cs="Arial"/>
          <w:color w:val="0000FF"/>
          <w:sz w:val="24"/>
          <w:szCs w:val="24"/>
          <w:lang w:val="en-US"/>
        </w:rPr>
        <w:t>elem</w:t>
      </w:r>
      <w:proofErr w:type="spellEnd"/>
      <w:r w:rsidR="00935B0E" w:rsidRPr="00FD3967">
        <w:rPr>
          <w:rFonts w:ascii="Lucida Console" w:hAnsi="Lucida Console" w:cs="Arial"/>
          <w:color w:val="0000FF"/>
          <w:sz w:val="24"/>
          <w:szCs w:val="24"/>
          <w:lang w:val="en-US"/>
        </w:rPr>
        <w:t xml:space="preserve"> </w:t>
      </w:r>
      <w:r w:rsidR="00E50535" w:rsidRPr="00FD3967">
        <w:rPr>
          <w:rFonts w:ascii="Lucida Console" w:hAnsi="Lucida Console" w:cs="Arial"/>
          <w:b/>
          <w:color w:val="0000FF"/>
          <w:sz w:val="24"/>
          <w:szCs w:val="24"/>
          <w:lang w:val="en-US"/>
        </w:rPr>
        <w:t>in</w:t>
      </w:r>
      <w:r w:rsidR="00FD3967" w:rsidRPr="00FD3967">
        <w:rPr>
          <w:rFonts w:ascii="Lucida Console" w:hAnsi="Lucida Console" w:cs="Arial"/>
          <w:color w:val="0000FF"/>
          <w:sz w:val="24"/>
          <w:szCs w:val="24"/>
          <w:lang w:val="en-US"/>
        </w:rPr>
        <w:t xml:space="preserve"> k </w:t>
      </w:r>
      <w:r w:rsidR="00FD3967" w:rsidRPr="00FD3967">
        <w:rPr>
          <w:rFonts w:ascii="Lucida Console" w:hAnsi="Lucida Console" w:cs="Arial"/>
          <w:b/>
          <w:color w:val="0000FF"/>
          <w:sz w:val="24"/>
          <w:szCs w:val="24"/>
          <w:lang w:val="en-US"/>
        </w:rPr>
        <w:t>loop</w:t>
      </w:r>
      <w:r w:rsidR="00FD3967" w:rsidRPr="00FD3967">
        <w:rPr>
          <w:rFonts w:ascii="Lucida Console" w:hAnsi="Lucida Console" w:cs="Arial"/>
          <w:color w:val="0000FF"/>
          <w:sz w:val="24"/>
          <w:szCs w:val="24"/>
          <w:lang w:val="en-US"/>
        </w:rPr>
        <w:br/>
        <w:t xml:space="preserve">    </w:t>
      </w:r>
      <w:proofErr w:type="spellStart"/>
      <w:r w:rsidR="005C5C52">
        <w:rPr>
          <w:rFonts w:ascii="Lucida Console" w:hAnsi="Lucida Console" w:cs="Arial"/>
          <w:color w:val="0000FF"/>
          <w:sz w:val="24"/>
          <w:szCs w:val="24"/>
          <w:lang w:val="en-US"/>
        </w:rPr>
        <w:t>elem</w:t>
      </w:r>
      <w:r w:rsidR="00FD3967" w:rsidRPr="00FD3967">
        <w:rPr>
          <w:rFonts w:ascii="Lucida Console" w:hAnsi="Lucida Console" w:cs="Arial"/>
          <w:color w:val="0000FF"/>
          <w:sz w:val="24"/>
          <w:szCs w:val="24"/>
          <w:lang w:val="en-US"/>
        </w:rPr>
        <w:t>.foo</w:t>
      </w:r>
      <w:proofErr w:type="spellEnd"/>
      <w:r w:rsidR="00FD3967" w:rsidRPr="00FD3967">
        <w:rPr>
          <w:rFonts w:ascii="Lucida Console" w:hAnsi="Lucida Console" w:cs="Arial"/>
          <w:color w:val="0000FF"/>
          <w:sz w:val="24"/>
          <w:szCs w:val="24"/>
          <w:lang w:val="en-US"/>
        </w:rPr>
        <w:t>()</w:t>
      </w:r>
      <w:r w:rsidR="00FD3967" w:rsidRPr="00FD3967">
        <w:rPr>
          <w:rFonts w:ascii="Lucida Console" w:hAnsi="Lucida Console" w:cs="Arial"/>
          <w:color w:val="0000FF"/>
          <w:sz w:val="24"/>
          <w:szCs w:val="24"/>
          <w:lang w:val="en-US"/>
        </w:rPr>
        <w:br/>
        <w:t>end</w:t>
      </w:r>
    </w:p>
    <w:p w:rsidR="00125E87" w:rsidRDefault="00125E87" w:rsidP="00FD3967">
      <w:pPr>
        <w:ind w:left="708"/>
        <w:rPr>
          <w:ins w:id="559" w:author="Kanatov Alexey" w:date="2016-04-15T14:32:00Z"/>
          <w:rFonts w:ascii="Arial" w:hAnsi="Arial" w:cs="Arial"/>
          <w:sz w:val="24"/>
          <w:szCs w:val="24"/>
          <w:lang w:val="en-US"/>
        </w:rPr>
      </w:pPr>
    </w:p>
    <w:p w:rsidR="00125E87" w:rsidRPr="00125E87" w:rsidRDefault="00125E87" w:rsidP="00FD3967">
      <w:pPr>
        <w:ind w:left="708"/>
        <w:rPr>
          <w:rFonts w:ascii="Arial" w:hAnsi="Arial" w:cs="Arial"/>
          <w:sz w:val="24"/>
          <w:szCs w:val="24"/>
          <w:rPrChange w:id="560" w:author="Kanatov Alexey" w:date="2016-04-15T14:33:00Z">
            <w:rPr>
              <w:rFonts w:ascii="Arial" w:hAnsi="Arial" w:cs="Arial"/>
              <w:sz w:val="24"/>
              <w:szCs w:val="24"/>
              <w:lang w:val="en-US"/>
            </w:rPr>
          </w:rPrChange>
        </w:rPr>
      </w:pPr>
      <w:ins w:id="561" w:author="Kanatov Alexey" w:date="2016-04-15T14:32:00Z">
        <w:r>
          <w:rPr>
            <w:rFonts w:ascii="Arial" w:hAnsi="Arial" w:cs="Arial"/>
            <w:sz w:val="24"/>
            <w:szCs w:val="24"/>
          </w:rPr>
          <w:t xml:space="preserve">ПЛИЗ у нас один цикл </w:t>
        </w:r>
        <w:r>
          <w:rPr>
            <w:rFonts w:ascii="Arial" w:hAnsi="Arial" w:cs="Arial"/>
            <w:sz w:val="24"/>
            <w:szCs w:val="24"/>
            <w:lang w:val="en-US"/>
          </w:rPr>
          <w:t>loop</w:t>
        </w:r>
        <w:r w:rsidRPr="00125E87">
          <w:rPr>
            <w:rFonts w:ascii="Arial" w:hAnsi="Arial" w:cs="Arial"/>
            <w:sz w:val="24"/>
            <w:szCs w:val="24"/>
            <w:rPrChange w:id="562" w:author="Kanatov Alexey" w:date="2016-04-15T14:32:00Z">
              <w:rPr>
                <w:rFonts w:ascii="Arial" w:hAnsi="Arial" w:cs="Arial"/>
                <w:sz w:val="24"/>
                <w:szCs w:val="24"/>
                <w:lang w:val="en-US"/>
              </w:rPr>
            </w:rPrChange>
          </w:rPr>
          <w:t xml:space="preserve"> </w:t>
        </w:r>
        <w:r>
          <w:rPr>
            <w:rFonts w:ascii="Arial" w:hAnsi="Arial" w:cs="Arial"/>
            <w:sz w:val="24"/>
            <w:szCs w:val="24"/>
          </w:rPr>
          <w:t xml:space="preserve">и условие </w:t>
        </w:r>
        <w:r>
          <w:rPr>
            <w:rFonts w:ascii="Arial" w:hAnsi="Arial" w:cs="Arial"/>
            <w:sz w:val="24"/>
            <w:szCs w:val="24"/>
            <w:lang w:val="en-US"/>
          </w:rPr>
          <w:t>while</w:t>
        </w:r>
        <w:r w:rsidRPr="00125E87">
          <w:rPr>
            <w:rFonts w:ascii="Arial" w:hAnsi="Arial" w:cs="Arial"/>
            <w:sz w:val="24"/>
            <w:szCs w:val="24"/>
            <w:rPrChange w:id="563" w:author="Kanatov Alexey" w:date="2016-04-15T14:33:00Z">
              <w:rPr>
                <w:rFonts w:ascii="Arial" w:hAnsi="Arial" w:cs="Arial"/>
                <w:sz w:val="24"/>
                <w:szCs w:val="24"/>
                <w:lang w:val="en-US"/>
              </w:rPr>
            </w:rPrChange>
          </w:rPr>
          <w:t xml:space="preserve"> </w:t>
        </w:r>
      </w:ins>
      <w:ins w:id="564" w:author="Kanatov Alexey" w:date="2016-04-15T14:33:00Z">
        <w:r>
          <w:rPr>
            <w:rFonts w:ascii="Arial" w:hAnsi="Arial" w:cs="Arial"/>
            <w:sz w:val="24"/>
            <w:szCs w:val="24"/>
          </w:rPr>
          <w:t>модет быть либо впереди либо в конце …</w:t>
        </w:r>
      </w:ins>
    </w:p>
    <w:p w:rsidR="005E6F46" w:rsidRPr="00FD3967" w:rsidRDefault="00A5668C" w:rsidP="00B372F4">
      <w:pPr>
        <w:rPr>
          <w:rFonts w:ascii="Arial" w:hAnsi="Arial" w:cs="Arial"/>
          <w:b/>
          <w:sz w:val="24"/>
          <w:szCs w:val="24"/>
        </w:rPr>
      </w:pPr>
      <w:r w:rsidRPr="00FD3967">
        <w:rPr>
          <w:rFonts w:ascii="Arial" w:hAnsi="Arial" w:cs="Arial"/>
          <w:b/>
          <w:sz w:val="24"/>
          <w:szCs w:val="24"/>
        </w:rPr>
        <w:t>2</w:t>
      </w:r>
      <w:r w:rsidR="00650F0C" w:rsidRPr="00FD3967">
        <w:rPr>
          <w:rFonts w:ascii="Arial" w:hAnsi="Arial" w:cs="Arial"/>
          <w:b/>
          <w:sz w:val="24"/>
          <w:szCs w:val="24"/>
        </w:rPr>
        <w:t xml:space="preserve">. </w:t>
      </w:r>
      <w:r w:rsidR="00650F0C" w:rsidRPr="00650F0C">
        <w:rPr>
          <w:rFonts w:ascii="Arial" w:hAnsi="Arial" w:cs="Arial"/>
          <w:b/>
          <w:sz w:val="24"/>
          <w:szCs w:val="24"/>
        </w:rPr>
        <w:t>Кортежи</w:t>
      </w:r>
      <w:r w:rsidR="00650F0C" w:rsidRPr="00FD3967">
        <w:rPr>
          <w:rFonts w:ascii="Arial" w:hAnsi="Arial" w:cs="Arial"/>
          <w:b/>
          <w:sz w:val="24"/>
          <w:szCs w:val="24"/>
        </w:rPr>
        <w:t xml:space="preserve"> </w:t>
      </w:r>
      <w:r w:rsidR="00650F0C" w:rsidRPr="00650F0C">
        <w:rPr>
          <w:rFonts w:ascii="Arial" w:hAnsi="Arial" w:cs="Arial"/>
          <w:b/>
          <w:sz w:val="24"/>
          <w:szCs w:val="24"/>
        </w:rPr>
        <w:t>и</w:t>
      </w:r>
      <w:r w:rsidR="00650F0C" w:rsidRPr="00FD3967">
        <w:rPr>
          <w:rFonts w:ascii="Arial" w:hAnsi="Arial" w:cs="Arial"/>
          <w:b/>
          <w:sz w:val="24"/>
          <w:szCs w:val="24"/>
        </w:rPr>
        <w:t xml:space="preserve"> </w:t>
      </w:r>
      <w:r w:rsidR="00650F0C" w:rsidRPr="00650F0C">
        <w:rPr>
          <w:rFonts w:ascii="Arial" w:hAnsi="Arial" w:cs="Arial"/>
          <w:b/>
          <w:sz w:val="24"/>
          <w:szCs w:val="24"/>
        </w:rPr>
        <w:t>функции</w:t>
      </w:r>
    </w:p>
    <w:p w:rsidR="005E6F46" w:rsidRDefault="00FD3967" w:rsidP="00B372F4">
      <w:pPr>
        <w:rPr>
          <w:rFonts w:ascii="Arial" w:hAnsi="Arial" w:cs="Arial"/>
          <w:sz w:val="24"/>
          <w:szCs w:val="24"/>
        </w:rPr>
      </w:pPr>
      <w:r>
        <w:rPr>
          <w:rFonts w:ascii="Arial" w:hAnsi="Arial" w:cs="Arial"/>
          <w:sz w:val="24"/>
          <w:szCs w:val="24"/>
        </w:rPr>
        <w:t xml:space="preserve">Понятие кортежа в том виде, в котором оно введено выше, хорошо согласуется </w:t>
      </w:r>
      <w:r w:rsidR="00AD4F63">
        <w:rPr>
          <w:rFonts w:ascii="Arial" w:hAnsi="Arial" w:cs="Arial"/>
          <w:sz w:val="24"/>
          <w:szCs w:val="24"/>
        </w:rPr>
        <w:t>с механизмом параметров подпрограмм и с заданием возвращаемых значений. Так, список параметров подпрограммы можно трактовать как кортеж, например</w:t>
      </w:r>
      <w:r w:rsidR="00650F0C">
        <w:rPr>
          <w:rFonts w:ascii="Arial" w:hAnsi="Arial" w:cs="Arial"/>
          <w:sz w:val="24"/>
          <w:szCs w:val="24"/>
        </w:rPr>
        <w:t>:</w:t>
      </w:r>
    </w:p>
    <w:p w:rsidR="00AD4F63" w:rsidRDefault="00AD4F63" w:rsidP="00AD4F63">
      <w:pPr>
        <w:ind w:left="708"/>
        <w:rPr>
          <w:rFonts w:ascii="Lucida Console" w:hAnsi="Lucida Console" w:cs="Arial"/>
          <w:b/>
          <w:color w:val="0000FF"/>
          <w:sz w:val="24"/>
          <w:szCs w:val="24"/>
          <w:lang w:val="en-US"/>
        </w:rPr>
      </w:pPr>
      <w:proofErr w:type="gramStart"/>
      <w:r w:rsidRPr="00650F0C">
        <w:rPr>
          <w:rFonts w:ascii="Lucida Console" w:hAnsi="Lucida Console" w:cs="Arial"/>
          <w:color w:val="0000FF"/>
          <w:sz w:val="24"/>
          <w:szCs w:val="24"/>
          <w:lang w:val="en-US"/>
        </w:rPr>
        <w:t>foo(</w:t>
      </w:r>
      <w:proofErr w:type="gramEnd"/>
      <w:r w:rsidRPr="00650F0C">
        <w:rPr>
          <w:rFonts w:ascii="Lucida Console" w:hAnsi="Lucida Console" w:cs="Arial"/>
          <w:color w:val="0000FF"/>
          <w:sz w:val="24"/>
          <w:szCs w:val="24"/>
          <w:lang w:val="en-US"/>
        </w:rPr>
        <w:t xml:space="preserve">p1: Real, </w:t>
      </w:r>
      <w:r>
        <w:rPr>
          <w:rFonts w:ascii="Lucida Console" w:hAnsi="Lucida Console" w:cs="Arial"/>
          <w:color w:val="0000FF"/>
          <w:sz w:val="24"/>
          <w:szCs w:val="24"/>
          <w:lang w:val="en-US"/>
        </w:rPr>
        <w:t xml:space="preserve">p2: </w:t>
      </w:r>
      <w:r w:rsidRPr="00650F0C">
        <w:rPr>
          <w:rFonts w:ascii="Lucida Console" w:hAnsi="Lucida Console" w:cs="Arial"/>
          <w:color w:val="0000FF"/>
          <w:sz w:val="24"/>
          <w:szCs w:val="24"/>
          <w:lang w:val="en-US"/>
        </w:rPr>
        <w:t xml:space="preserve">Integer, Real): Real </w:t>
      </w:r>
      <w:r w:rsidRPr="00650F0C">
        <w:rPr>
          <w:rFonts w:ascii="Lucida Console" w:hAnsi="Lucida Console" w:cs="Arial"/>
          <w:b/>
          <w:color w:val="0000FF"/>
          <w:sz w:val="24"/>
          <w:szCs w:val="24"/>
          <w:lang w:val="en-US"/>
        </w:rPr>
        <w:t>is</w:t>
      </w:r>
      <w:r w:rsidRPr="00AD4F63">
        <w:rPr>
          <w:rFonts w:ascii="Lucida Console" w:hAnsi="Lucida Console" w:cs="Arial"/>
          <w:color w:val="0000FF"/>
          <w:sz w:val="24"/>
          <w:szCs w:val="24"/>
          <w:lang w:val="en-US"/>
        </w:rPr>
        <w:t xml:space="preserve"> ... </w:t>
      </w:r>
      <w:r>
        <w:rPr>
          <w:rFonts w:ascii="Lucida Console" w:hAnsi="Lucida Console" w:cs="Arial"/>
          <w:b/>
          <w:color w:val="0000FF"/>
          <w:sz w:val="24"/>
          <w:szCs w:val="24"/>
          <w:lang w:val="en-US"/>
        </w:rPr>
        <w:t>end</w:t>
      </w:r>
    </w:p>
    <w:p w:rsidR="00AD4F63" w:rsidRDefault="00AD4F63" w:rsidP="00AD4F63">
      <w:pPr>
        <w:rPr>
          <w:rFonts w:ascii="Arial" w:hAnsi="Arial" w:cs="Arial"/>
          <w:sz w:val="24"/>
          <w:szCs w:val="24"/>
        </w:rPr>
      </w:pPr>
      <w:r>
        <w:rPr>
          <w:rFonts w:ascii="Arial" w:hAnsi="Arial" w:cs="Arial"/>
          <w:sz w:val="24"/>
          <w:szCs w:val="24"/>
        </w:rPr>
        <w:t>Если необходимо определить подпрограмму, возвращающую несколько значений, то результирующий тип может быть естественно задан в виде кортежа:</w:t>
      </w:r>
    </w:p>
    <w:p w:rsidR="00AD4F63" w:rsidRPr="004F5FAC" w:rsidRDefault="00AD4F63" w:rsidP="00AD4F63">
      <w:pPr>
        <w:ind w:left="708"/>
        <w:rPr>
          <w:rFonts w:ascii="Lucida Console" w:hAnsi="Lucida Console" w:cs="Arial"/>
          <w:b/>
          <w:color w:val="0000FF"/>
          <w:sz w:val="24"/>
          <w:szCs w:val="24"/>
          <w:lang w:val="en-US"/>
        </w:rPr>
      </w:pPr>
      <w:proofErr w:type="spellStart"/>
      <w:proofErr w:type="gramStart"/>
      <w:r w:rsidRPr="00514B4C">
        <w:rPr>
          <w:rFonts w:ascii="Lucida Console" w:hAnsi="Lucida Console" w:cs="Arial"/>
          <w:color w:val="0000FF"/>
          <w:sz w:val="24"/>
          <w:szCs w:val="24"/>
          <w:lang w:val="en-US"/>
        </w:rPr>
        <w:t>squareRoots</w:t>
      </w:r>
      <w:proofErr w:type="spellEnd"/>
      <w:r w:rsidRPr="00514B4C">
        <w:rPr>
          <w:rFonts w:ascii="Lucida Console" w:hAnsi="Lucida Console" w:cs="Arial"/>
          <w:color w:val="0000FF"/>
          <w:sz w:val="24"/>
          <w:szCs w:val="24"/>
          <w:lang w:val="en-US"/>
        </w:rPr>
        <w:t>(</w:t>
      </w:r>
      <w:proofErr w:type="gramEnd"/>
      <w:r w:rsidRPr="00514B4C">
        <w:rPr>
          <w:rFonts w:ascii="Lucida Console" w:hAnsi="Lucida Console" w:cs="Arial"/>
          <w:color w:val="0000FF"/>
          <w:sz w:val="24"/>
          <w:szCs w:val="24"/>
          <w:lang w:val="en-US"/>
        </w:rPr>
        <w:t>a: Real, b: Real, c: Real) : (Real, Real)</w:t>
      </w:r>
      <w:r w:rsidRPr="00514B4C">
        <w:rPr>
          <w:rFonts w:ascii="Lucida Console" w:hAnsi="Lucida Console" w:cs="Arial"/>
          <w:color w:val="0000FF"/>
          <w:sz w:val="24"/>
          <w:szCs w:val="24"/>
          <w:lang w:val="en-US"/>
        </w:rPr>
        <w:br/>
      </w:r>
      <w:r w:rsidRPr="00514B4C">
        <w:rPr>
          <w:rFonts w:ascii="Lucida Console" w:hAnsi="Lucida Console" w:cs="Arial"/>
          <w:b/>
          <w:color w:val="0000FF"/>
          <w:sz w:val="24"/>
          <w:szCs w:val="24"/>
          <w:lang w:val="en-US"/>
        </w:rPr>
        <w:t>is</w:t>
      </w:r>
      <w:r w:rsidRPr="00514B4C">
        <w:rPr>
          <w:rFonts w:ascii="Lucida Console" w:hAnsi="Lucida Console" w:cs="Arial"/>
          <w:color w:val="0000FF"/>
          <w:sz w:val="24"/>
          <w:szCs w:val="24"/>
          <w:lang w:val="en-US"/>
        </w:rPr>
        <w:br/>
        <w:t xml:space="preserve">    ...</w:t>
      </w:r>
      <w:r w:rsidRPr="00514B4C">
        <w:rPr>
          <w:rFonts w:ascii="Lucida Console" w:hAnsi="Lucida Console" w:cs="Arial"/>
          <w:color w:val="0000FF"/>
          <w:sz w:val="24"/>
          <w:szCs w:val="24"/>
          <w:lang w:val="en-US"/>
        </w:rPr>
        <w:br/>
      </w:r>
      <w:r w:rsidRPr="00514B4C">
        <w:rPr>
          <w:rFonts w:ascii="Lucida Console" w:hAnsi="Lucida Console" w:cs="Arial"/>
          <w:b/>
          <w:color w:val="0000FF"/>
          <w:sz w:val="24"/>
          <w:szCs w:val="24"/>
          <w:lang w:val="en-US"/>
        </w:rPr>
        <w:t>end</w:t>
      </w:r>
    </w:p>
    <w:p w:rsidR="00514B4C" w:rsidRPr="00514B4C" w:rsidRDefault="00514B4C" w:rsidP="00AD4F63">
      <w:pPr>
        <w:ind w:left="708"/>
        <w:rPr>
          <w:rFonts w:ascii="Lucida Console" w:hAnsi="Lucida Console" w:cs="Arial"/>
          <w:color w:val="0000FF"/>
          <w:sz w:val="24"/>
          <w:szCs w:val="24"/>
          <w:lang w:val="en-US"/>
        </w:rPr>
      </w:pPr>
      <w:proofErr w:type="gramStart"/>
      <w:r w:rsidRPr="00514B4C">
        <w:rPr>
          <w:rFonts w:ascii="Lucida Console" w:hAnsi="Lucida Console" w:cs="Arial"/>
          <w:color w:val="0000FF"/>
          <w:sz w:val="24"/>
          <w:szCs w:val="24"/>
          <w:lang w:val="en-US"/>
        </w:rPr>
        <w:t>roots</w:t>
      </w:r>
      <w:proofErr w:type="gramEnd"/>
      <w:r w:rsidRPr="00514B4C">
        <w:rPr>
          <w:rFonts w:ascii="Lucida Console" w:hAnsi="Lucida Console" w:cs="Arial"/>
          <w:color w:val="0000FF"/>
          <w:sz w:val="24"/>
          <w:szCs w:val="24"/>
          <w:lang w:val="en-US"/>
        </w:rPr>
        <w:t xml:space="preserve"> </w:t>
      </w:r>
      <w:r w:rsidRPr="00514B4C">
        <w:rPr>
          <w:rFonts w:ascii="Lucida Console" w:hAnsi="Lucida Console" w:cs="Arial"/>
          <w:b/>
          <w:color w:val="0000FF"/>
          <w:sz w:val="24"/>
          <w:szCs w:val="24"/>
          <w:lang w:val="en-US"/>
        </w:rPr>
        <w:t>is</w:t>
      </w:r>
      <w:r w:rsidRPr="00514B4C">
        <w:rPr>
          <w:rFonts w:ascii="Lucida Console" w:hAnsi="Lucida Console" w:cs="Arial"/>
          <w:color w:val="0000FF"/>
          <w:sz w:val="24"/>
          <w:szCs w:val="24"/>
          <w:lang w:val="en-US"/>
        </w:rPr>
        <w:t xml:space="preserve"> </w:t>
      </w:r>
      <w:proofErr w:type="spellStart"/>
      <w:r w:rsidRPr="00514B4C">
        <w:rPr>
          <w:rFonts w:ascii="Lucida Console" w:hAnsi="Lucida Console" w:cs="Arial"/>
          <w:color w:val="0000FF"/>
          <w:sz w:val="24"/>
          <w:szCs w:val="24"/>
          <w:lang w:val="en-US"/>
        </w:rPr>
        <w:t>squareRoots</w:t>
      </w:r>
      <w:proofErr w:type="spellEnd"/>
      <w:r w:rsidRPr="00514B4C">
        <w:rPr>
          <w:rFonts w:ascii="Lucida Console" w:hAnsi="Lucida Console" w:cs="Arial"/>
          <w:color w:val="0000FF"/>
          <w:sz w:val="24"/>
          <w:szCs w:val="24"/>
          <w:lang w:val="en-US"/>
        </w:rPr>
        <w:t>(2,3,7)</w:t>
      </w:r>
      <w:r w:rsidRPr="00514B4C">
        <w:rPr>
          <w:rFonts w:ascii="Lucida Console" w:hAnsi="Lucida Console" w:cs="Arial"/>
          <w:color w:val="0000FF"/>
          <w:sz w:val="24"/>
          <w:szCs w:val="24"/>
          <w:lang w:val="en-US"/>
        </w:rPr>
        <w:br/>
        <w:t xml:space="preserve">root1: Real </w:t>
      </w:r>
      <w:r w:rsidRPr="00514B4C">
        <w:rPr>
          <w:rFonts w:ascii="Lucida Console" w:hAnsi="Lucida Console" w:cs="Arial"/>
          <w:b/>
          <w:color w:val="0000FF"/>
          <w:sz w:val="24"/>
          <w:szCs w:val="24"/>
          <w:lang w:val="en-US"/>
        </w:rPr>
        <w:t>is</w:t>
      </w:r>
      <w:r w:rsidRPr="00514B4C">
        <w:rPr>
          <w:rFonts w:ascii="Lucida Console" w:hAnsi="Lucida Console" w:cs="Arial"/>
          <w:color w:val="0000FF"/>
          <w:sz w:val="24"/>
          <w:szCs w:val="24"/>
          <w:lang w:val="en-US"/>
        </w:rPr>
        <w:t xml:space="preserve"> </w:t>
      </w:r>
      <w:proofErr w:type="spellStart"/>
      <w:r w:rsidRPr="00514B4C">
        <w:rPr>
          <w:rFonts w:ascii="Lucida Console" w:hAnsi="Lucida Console" w:cs="Arial"/>
          <w:color w:val="0000FF"/>
          <w:sz w:val="24"/>
          <w:szCs w:val="24"/>
          <w:lang w:val="en-US"/>
        </w:rPr>
        <w:t>squareRoots</w:t>
      </w:r>
      <w:proofErr w:type="spellEnd"/>
      <w:r w:rsidRPr="00514B4C">
        <w:rPr>
          <w:rFonts w:ascii="Lucida Console" w:hAnsi="Lucida Console" w:cs="Arial"/>
          <w:color w:val="0000FF"/>
          <w:sz w:val="24"/>
          <w:szCs w:val="24"/>
          <w:lang w:val="en-US"/>
        </w:rPr>
        <w:t>(1,2,3)(1)</w:t>
      </w:r>
    </w:p>
    <w:p w:rsidR="00AD4F63" w:rsidRDefault="00AD4F63" w:rsidP="00AD4F63">
      <w:pPr>
        <w:rPr>
          <w:rFonts w:ascii="Arial" w:hAnsi="Arial" w:cs="Arial"/>
          <w:sz w:val="24"/>
          <w:szCs w:val="24"/>
        </w:rPr>
      </w:pPr>
      <w:r>
        <w:rPr>
          <w:rFonts w:ascii="Arial" w:hAnsi="Arial" w:cs="Arial"/>
          <w:sz w:val="24"/>
          <w:szCs w:val="24"/>
        </w:rPr>
        <w:t>Заметим, что возможность задания нескольких результиру</w:t>
      </w:r>
      <w:r w:rsidR="00F56BBC">
        <w:rPr>
          <w:rFonts w:ascii="Arial" w:hAnsi="Arial" w:cs="Arial"/>
          <w:sz w:val="24"/>
          <w:szCs w:val="24"/>
        </w:rPr>
        <w:t>ю</w:t>
      </w:r>
      <w:r>
        <w:rPr>
          <w:rFonts w:ascii="Arial" w:hAnsi="Arial" w:cs="Arial"/>
          <w:sz w:val="24"/>
          <w:szCs w:val="24"/>
        </w:rPr>
        <w:t>щих значений во многих реальных случаях способствует более ясному дизайну подпрограмм, избавляя от необходимости использовать другие, менее наглядные и менее надежные способы возврата значений.</w:t>
      </w:r>
    </w:p>
    <w:p w:rsidR="009E56B5" w:rsidRDefault="00411FC5" w:rsidP="00AD4F63">
      <w:pPr>
        <w:rPr>
          <w:rFonts w:ascii="Arial" w:hAnsi="Arial" w:cs="Arial"/>
          <w:sz w:val="24"/>
          <w:szCs w:val="24"/>
        </w:rPr>
      </w:pPr>
      <w:r>
        <w:rPr>
          <w:rFonts w:ascii="Arial" w:hAnsi="Arial" w:cs="Arial"/>
          <w:sz w:val="24"/>
          <w:szCs w:val="24"/>
        </w:rPr>
        <w:t>Предельным вариантом кортежа естественно считать кортеж, не содержащий ни одного элемента. Его можно обозначить с помощью пустых круглых скобок.</w:t>
      </w:r>
    </w:p>
    <w:p w:rsidR="009E56B5" w:rsidRDefault="009E56B5" w:rsidP="009E56B5">
      <w:pPr>
        <w:ind w:left="708"/>
        <w:rPr>
          <w:rFonts w:ascii="Arial" w:hAnsi="Arial" w:cs="Arial"/>
          <w:sz w:val="24"/>
          <w:szCs w:val="24"/>
        </w:rPr>
      </w:pPr>
      <w:r w:rsidRPr="009E56B5">
        <w:rPr>
          <w:rFonts w:ascii="Arial" w:hAnsi="Arial" w:cs="Arial"/>
          <w:b/>
          <w:i/>
          <w:sz w:val="24"/>
          <w:szCs w:val="24"/>
        </w:rPr>
        <w:t>Замечание</w:t>
      </w:r>
      <w:r>
        <w:rPr>
          <w:rFonts w:ascii="Arial" w:hAnsi="Arial" w:cs="Arial"/>
          <w:sz w:val="24"/>
          <w:szCs w:val="24"/>
        </w:rPr>
        <w:t xml:space="preserve">. Есть большое искушение (и кажется естественным) использовать пустой кортеж для задания подпрограмм без параметров и подпрограмм, не возвращающих значение. Однако по ряду причин (объяснение будет дано в </w:t>
      </w:r>
      <w:r w:rsidR="00136F05">
        <w:rPr>
          <w:rFonts w:ascii="Arial" w:hAnsi="Arial" w:cs="Arial"/>
          <w:sz w:val="24"/>
          <w:szCs w:val="24"/>
        </w:rPr>
        <w:t xml:space="preserve">одном из </w:t>
      </w:r>
      <w:r>
        <w:rPr>
          <w:rFonts w:ascii="Arial" w:hAnsi="Arial" w:cs="Arial"/>
          <w:sz w:val="24"/>
          <w:szCs w:val="24"/>
        </w:rPr>
        <w:t>следующ</w:t>
      </w:r>
      <w:r w:rsidR="00136F05">
        <w:rPr>
          <w:rFonts w:ascii="Arial" w:hAnsi="Arial" w:cs="Arial"/>
          <w:sz w:val="24"/>
          <w:szCs w:val="24"/>
        </w:rPr>
        <w:t>их</w:t>
      </w:r>
      <w:r>
        <w:rPr>
          <w:rFonts w:ascii="Arial" w:hAnsi="Arial" w:cs="Arial"/>
          <w:sz w:val="24"/>
          <w:szCs w:val="24"/>
        </w:rPr>
        <w:t xml:space="preserve"> подраздел</w:t>
      </w:r>
      <w:r w:rsidR="00136F05">
        <w:rPr>
          <w:rFonts w:ascii="Arial" w:hAnsi="Arial" w:cs="Arial"/>
          <w:sz w:val="24"/>
          <w:szCs w:val="24"/>
        </w:rPr>
        <w:t>ов данной главы</w:t>
      </w:r>
      <w:r>
        <w:rPr>
          <w:rFonts w:ascii="Arial" w:hAnsi="Arial" w:cs="Arial"/>
          <w:sz w:val="24"/>
          <w:szCs w:val="24"/>
        </w:rPr>
        <w:t>) такая форма в языке не допускается. Подпрограмма без параметров должна задаваться следующим образом:</w:t>
      </w:r>
    </w:p>
    <w:p w:rsidR="00411FC5" w:rsidRDefault="00411FC5" w:rsidP="009E56B5">
      <w:pPr>
        <w:ind w:left="1416"/>
        <w:rPr>
          <w:ins w:id="565" w:author="Kanatov Alexey" w:date="2016-04-15T14:34:00Z"/>
          <w:rFonts w:ascii="Lucida Console" w:hAnsi="Lucida Console" w:cs="Arial"/>
          <w:b/>
          <w:color w:val="0000FF"/>
          <w:sz w:val="24"/>
          <w:szCs w:val="24"/>
        </w:rPr>
      </w:pPr>
      <w:proofErr w:type="gramStart"/>
      <w:r w:rsidRPr="00411FC5">
        <w:rPr>
          <w:rFonts w:ascii="Lucida Console" w:hAnsi="Lucida Console" w:cs="Arial"/>
          <w:color w:val="0000FF"/>
          <w:sz w:val="24"/>
          <w:szCs w:val="24"/>
          <w:lang w:val="en-US"/>
        </w:rPr>
        <w:t>strange</w:t>
      </w:r>
      <w:r w:rsidRPr="00411FC5">
        <w:rPr>
          <w:rFonts w:ascii="Lucida Console" w:hAnsi="Lucida Console" w:cs="Arial"/>
          <w:color w:val="0000FF"/>
          <w:sz w:val="24"/>
          <w:szCs w:val="24"/>
        </w:rPr>
        <w:t xml:space="preserve"> :</w:t>
      </w:r>
      <w:proofErr w:type="gramEnd"/>
      <w:r w:rsidRPr="00411FC5">
        <w:rPr>
          <w:rFonts w:ascii="Lucida Console" w:hAnsi="Lucida Console" w:cs="Arial"/>
          <w:color w:val="0000FF"/>
          <w:sz w:val="24"/>
          <w:szCs w:val="24"/>
        </w:rPr>
        <w:t xml:space="preserve"> </w:t>
      </w:r>
      <w:r w:rsidR="003C4E89">
        <w:rPr>
          <w:rFonts w:ascii="Lucida Console" w:hAnsi="Lucida Console" w:cs="Arial"/>
          <w:color w:val="0000FF"/>
          <w:sz w:val="24"/>
          <w:szCs w:val="24"/>
          <w:lang w:val="en-US"/>
        </w:rPr>
        <w:t>Real</w:t>
      </w:r>
      <w:r w:rsidR="003C4E89" w:rsidRPr="00411FC5">
        <w:rPr>
          <w:rFonts w:ascii="Lucida Console" w:hAnsi="Lucida Console" w:cs="Arial"/>
          <w:color w:val="0000FF"/>
          <w:sz w:val="24"/>
          <w:szCs w:val="24"/>
        </w:rPr>
        <w:t xml:space="preserve"> </w:t>
      </w:r>
      <w:r w:rsidRPr="00411FC5">
        <w:rPr>
          <w:rFonts w:ascii="Lucida Console" w:hAnsi="Lucida Console" w:cs="Arial"/>
          <w:b/>
          <w:color w:val="0000FF"/>
          <w:sz w:val="24"/>
          <w:szCs w:val="24"/>
          <w:lang w:val="en-US"/>
        </w:rPr>
        <w:t>is</w:t>
      </w:r>
      <w:r w:rsidRPr="00411FC5">
        <w:rPr>
          <w:rFonts w:ascii="Lucida Console" w:hAnsi="Lucida Console" w:cs="Arial"/>
          <w:color w:val="0000FF"/>
          <w:sz w:val="24"/>
          <w:szCs w:val="24"/>
        </w:rPr>
        <w:t xml:space="preserve"> ... </w:t>
      </w:r>
      <w:r w:rsidRPr="00411FC5">
        <w:rPr>
          <w:rFonts w:ascii="Lucida Console" w:hAnsi="Lucida Console" w:cs="Arial"/>
          <w:b/>
          <w:color w:val="0000FF"/>
          <w:sz w:val="24"/>
          <w:szCs w:val="24"/>
          <w:lang w:val="en-US"/>
        </w:rPr>
        <w:t>end</w:t>
      </w:r>
    </w:p>
    <w:p w:rsidR="00125E87" w:rsidRDefault="00125E87" w:rsidP="009E56B5">
      <w:pPr>
        <w:ind w:left="1416"/>
        <w:rPr>
          <w:ins w:id="566" w:author="Kanatov Alexey" w:date="2016-04-15T14:34:00Z"/>
          <w:rFonts w:ascii="Lucida Console" w:hAnsi="Lucida Console" w:cs="Arial"/>
          <w:color w:val="0000FF"/>
          <w:sz w:val="24"/>
          <w:szCs w:val="24"/>
        </w:rPr>
      </w:pPr>
    </w:p>
    <w:p w:rsidR="00125E87" w:rsidRDefault="00125E87" w:rsidP="009E56B5">
      <w:pPr>
        <w:ind w:left="1416"/>
        <w:rPr>
          <w:ins w:id="567" w:author="Kanatov Alexey" w:date="2016-04-15T14:34:00Z"/>
          <w:rFonts w:ascii="Lucida Console" w:hAnsi="Lucida Console" w:cs="Arial"/>
          <w:color w:val="0000FF"/>
          <w:sz w:val="24"/>
          <w:szCs w:val="24"/>
        </w:rPr>
      </w:pPr>
      <w:ins w:id="568" w:author="Kanatov Alexey" w:date="2016-04-15T14:34:00Z">
        <w:r>
          <w:rPr>
            <w:rFonts w:ascii="Lucida Console" w:hAnsi="Lucida Console" w:cs="Arial"/>
            <w:color w:val="0000FF"/>
            <w:sz w:val="24"/>
            <w:szCs w:val="24"/>
          </w:rPr>
          <w:t>ПОЧЕМУ</w:t>
        </w:r>
        <w:r w:rsidRPr="001B7A86">
          <w:rPr>
            <w:rFonts w:ascii="Lucida Console" w:hAnsi="Lucida Console" w:cs="Arial"/>
            <w:color w:val="0000FF"/>
            <w:sz w:val="24"/>
            <w:szCs w:val="24"/>
            <w:rPrChange w:id="569" w:author="Kanatov Alexey" w:date="2016-12-19T11:14:00Z">
              <w:rPr>
                <w:rFonts w:ascii="Lucida Console" w:hAnsi="Lucida Console" w:cs="Arial"/>
                <w:color w:val="0000FF"/>
                <w:sz w:val="24"/>
                <w:szCs w:val="24"/>
                <w:lang w:val="en-US"/>
              </w:rPr>
            </w:rPrChange>
          </w:rPr>
          <w:t xml:space="preserve">????? </w:t>
        </w:r>
      </w:ins>
    </w:p>
    <w:p w:rsidR="00125E87" w:rsidRDefault="00125E87" w:rsidP="009E56B5">
      <w:pPr>
        <w:ind w:left="1416"/>
        <w:rPr>
          <w:ins w:id="570" w:author="Kanatov Alexey" w:date="2016-04-15T14:35:00Z"/>
          <w:rFonts w:ascii="Lucida Console" w:hAnsi="Lucida Console" w:cs="Arial"/>
          <w:b/>
          <w:color w:val="0000FF"/>
          <w:sz w:val="24"/>
          <w:szCs w:val="24"/>
          <w:lang w:val="en-US"/>
        </w:rPr>
      </w:pPr>
      <w:ins w:id="571" w:author="Kanatov Alexey" w:date="2016-04-15T14:34:00Z">
        <w:r>
          <w:rPr>
            <w:rFonts w:ascii="Lucida Console" w:hAnsi="Lucida Console" w:cs="Arial"/>
            <w:color w:val="0000FF"/>
            <w:sz w:val="24"/>
            <w:szCs w:val="24"/>
            <w:lang w:val="en-US"/>
          </w:rPr>
          <w:t xml:space="preserve">Function (): Type </w:t>
        </w:r>
        <w:r w:rsidRPr="00125E87">
          <w:rPr>
            <w:rFonts w:ascii="Lucida Console" w:hAnsi="Lucida Console" w:cs="Arial"/>
            <w:b/>
            <w:color w:val="0000FF"/>
            <w:sz w:val="24"/>
            <w:szCs w:val="24"/>
            <w:lang w:val="en-US"/>
            <w:rPrChange w:id="572" w:author="Kanatov Alexey" w:date="2016-04-15T14:35:00Z">
              <w:rPr>
                <w:rFonts w:ascii="Lucida Console" w:hAnsi="Lucida Console" w:cs="Arial"/>
                <w:color w:val="0000FF"/>
                <w:sz w:val="24"/>
                <w:szCs w:val="24"/>
                <w:lang w:val="en-US"/>
              </w:rPr>
            </w:rPrChange>
          </w:rPr>
          <w:t>is</w:t>
        </w:r>
        <w:r>
          <w:rPr>
            <w:rFonts w:ascii="Lucida Console" w:hAnsi="Lucida Console" w:cs="Arial"/>
            <w:color w:val="0000FF"/>
            <w:sz w:val="24"/>
            <w:szCs w:val="24"/>
            <w:lang w:val="en-US"/>
          </w:rPr>
          <w:t xml:space="preserve"> … </w:t>
        </w:r>
        <w:r w:rsidRPr="00125E87">
          <w:rPr>
            <w:rFonts w:ascii="Lucida Console" w:hAnsi="Lucida Console" w:cs="Arial"/>
            <w:b/>
            <w:color w:val="0000FF"/>
            <w:sz w:val="24"/>
            <w:szCs w:val="24"/>
            <w:lang w:val="en-US"/>
            <w:rPrChange w:id="573" w:author="Kanatov Alexey" w:date="2016-04-15T14:35:00Z">
              <w:rPr>
                <w:rFonts w:ascii="Lucida Console" w:hAnsi="Lucida Console" w:cs="Arial"/>
                <w:color w:val="0000FF"/>
                <w:sz w:val="24"/>
                <w:szCs w:val="24"/>
                <w:lang w:val="en-US"/>
              </w:rPr>
            </w:rPrChange>
          </w:rPr>
          <w:t>end</w:t>
        </w:r>
      </w:ins>
    </w:p>
    <w:p w:rsidR="00125E87" w:rsidRPr="00125E87" w:rsidRDefault="00125E87" w:rsidP="009E56B5">
      <w:pPr>
        <w:ind w:left="1416"/>
        <w:rPr>
          <w:rFonts w:ascii="Lucida Console" w:hAnsi="Lucida Console" w:cs="Arial"/>
          <w:color w:val="0000FF"/>
          <w:sz w:val="24"/>
          <w:szCs w:val="24"/>
          <w:lang w:val="en-US"/>
          <w:rPrChange w:id="574" w:author="Kanatov Alexey" w:date="2016-04-15T14:35:00Z">
            <w:rPr>
              <w:rFonts w:ascii="Lucida Console" w:hAnsi="Lucida Console" w:cs="Arial"/>
              <w:color w:val="0000FF"/>
              <w:sz w:val="24"/>
              <w:szCs w:val="24"/>
            </w:rPr>
          </w:rPrChange>
        </w:rPr>
      </w:pPr>
      <w:ins w:id="575" w:author="Kanatov Alexey" w:date="2016-04-15T14:35:00Z">
        <w:r>
          <w:rPr>
            <w:rFonts w:ascii="Lucida Console" w:hAnsi="Lucida Console" w:cs="Arial"/>
            <w:color w:val="0000FF"/>
            <w:sz w:val="24"/>
            <w:szCs w:val="24"/>
          </w:rPr>
          <w:lastRenderedPageBreak/>
          <w:t>Что</w:t>
        </w:r>
        <w:r w:rsidRPr="001B7A86">
          <w:rPr>
            <w:rFonts w:ascii="Lucida Console" w:hAnsi="Lucida Console" w:cs="Arial"/>
            <w:color w:val="0000FF"/>
            <w:sz w:val="24"/>
            <w:szCs w:val="24"/>
            <w:lang w:val="en-US"/>
            <w:rPrChange w:id="576" w:author="Kanatov Alexey" w:date="2016-12-19T11:14:00Z">
              <w:rPr>
                <w:rFonts w:ascii="Lucida Console" w:hAnsi="Lucida Console" w:cs="Arial"/>
                <w:color w:val="0000FF"/>
                <w:sz w:val="24"/>
                <w:szCs w:val="24"/>
              </w:rPr>
            </w:rPrChange>
          </w:rPr>
          <w:t xml:space="preserve"> </w:t>
        </w:r>
        <w:r>
          <w:rPr>
            <w:rFonts w:ascii="Lucida Console" w:hAnsi="Lucida Console" w:cs="Arial"/>
            <w:color w:val="0000FF"/>
            <w:sz w:val="24"/>
            <w:szCs w:val="24"/>
          </w:rPr>
          <w:t>тут</w:t>
        </w:r>
        <w:r w:rsidRPr="001B7A86">
          <w:rPr>
            <w:rFonts w:ascii="Lucida Console" w:hAnsi="Lucida Console" w:cs="Arial"/>
            <w:color w:val="0000FF"/>
            <w:sz w:val="24"/>
            <w:szCs w:val="24"/>
            <w:lang w:val="en-US"/>
            <w:rPrChange w:id="577" w:author="Kanatov Alexey" w:date="2016-12-19T11:14:00Z">
              <w:rPr>
                <w:rFonts w:ascii="Lucida Console" w:hAnsi="Lucida Console" w:cs="Arial"/>
                <w:color w:val="0000FF"/>
                <w:sz w:val="24"/>
                <w:szCs w:val="24"/>
              </w:rPr>
            </w:rPrChange>
          </w:rPr>
          <w:t xml:space="preserve"> </w:t>
        </w:r>
        <w:r>
          <w:rPr>
            <w:rFonts w:ascii="Lucida Console" w:hAnsi="Lucida Console" w:cs="Arial"/>
            <w:color w:val="0000FF"/>
            <w:sz w:val="24"/>
            <w:szCs w:val="24"/>
          </w:rPr>
          <w:t>плохого</w:t>
        </w:r>
        <w:r>
          <w:rPr>
            <w:rFonts w:ascii="Lucida Console" w:hAnsi="Lucida Console" w:cs="Arial"/>
            <w:color w:val="0000FF"/>
            <w:sz w:val="24"/>
            <w:szCs w:val="24"/>
            <w:lang w:val="en-US"/>
          </w:rPr>
          <w:t>????</w:t>
        </w:r>
      </w:ins>
    </w:p>
    <w:p w:rsidR="009E56B5" w:rsidRDefault="009E56B5" w:rsidP="009E56B5">
      <w:pPr>
        <w:ind w:left="708"/>
        <w:rPr>
          <w:rFonts w:ascii="Arial" w:hAnsi="Arial" w:cs="Arial"/>
          <w:sz w:val="24"/>
          <w:szCs w:val="24"/>
        </w:rPr>
      </w:pPr>
      <w:r>
        <w:rPr>
          <w:rFonts w:ascii="Arial" w:hAnsi="Arial" w:cs="Arial"/>
          <w:sz w:val="24"/>
          <w:szCs w:val="24"/>
        </w:rPr>
        <w:t>Подпрограмма, не возвращающая значения, будет иметь следующий вид:</w:t>
      </w:r>
    </w:p>
    <w:p w:rsidR="009E56B5" w:rsidRPr="00411FC5" w:rsidRDefault="009E56B5" w:rsidP="009E56B5">
      <w:pPr>
        <w:ind w:left="1416"/>
        <w:rPr>
          <w:rFonts w:ascii="Lucida Console" w:hAnsi="Lucida Console" w:cs="Arial"/>
          <w:color w:val="0000FF"/>
          <w:sz w:val="24"/>
          <w:szCs w:val="24"/>
        </w:rPr>
      </w:pPr>
      <w:proofErr w:type="gramStart"/>
      <w:r w:rsidRPr="00411FC5">
        <w:rPr>
          <w:rFonts w:ascii="Lucida Console" w:hAnsi="Lucida Console" w:cs="Arial"/>
          <w:color w:val="0000FF"/>
          <w:sz w:val="24"/>
          <w:szCs w:val="24"/>
          <w:lang w:val="en-US"/>
        </w:rPr>
        <w:t>strange</w:t>
      </w:r>
      <w:r>
        <w:rPr>
          <w:rFonts w:ascii="Lucida Console" w:hAnsi="Lucida Console" w:cs="Arial"/>
          <w:color w:val="0000FF"/>
          <w:sz w:val="24"/>
          <w:szCs w:val="24"/>
        </w:rPr>
        <w:t>2(</w:t>
      </w:r>
      <w:proofErr w:type="gramEnd"/>
      <w:r>
        <w:rPr>
          <w:rFonts w:ascii="Lucida Console" w:hAnsi="Lucida Console" w:cs="Arial"/>
          <w:color w:val="0000FF"/>
          <w:sz w:val="24"/>
          <w:szCs w:val="24"/>
          <w:lang w:val="en-US"/>
        </w:rPr>
        <w:t>p</w:t>
      </w:r>
      <w:r w:rsidRPr="009E56B5">
        <w:rPr>
          <w:rFonts w:ascii="Lucida Console" w:hAnsi="Lucida Console" w:cs="Arial"/>
          <w:color w:val="0000FF"/>
          <w:sz w:val="24"/>
          <w:szCs w:val="24"/>
        </w:rPr>
        <w:t xml:space="preserve">: </w:t>
      </w:r>
      <w:r>
        <w:rPr>
          <w:rFonts w:ascii="Lucida Console" w:hAnsi="Lucida Console" w:cs="Arial"/>
          <w:color w:val="0000FF"/>
          <w:sz w:val="24"/>
          <w:szCs w:val="24"/>
          <w:lang w:val="en-US"/>
        </w:rPr>
        <w:t>Real</w:t>
      </w:r>
      <w:r>
        <w:rPr>
          <w:rFonts w:ascii="Lucida Console" w:hAnsi="Lucida Console" w:cs="Arial"/>
          <w:color w:val="0000FF"/>
          <w:sz w:val="24"/>
          <w:szCs w:val="24"/>
        </w:rPr>
        <w:t>)</w:t>
      </w:r>
      <w:r w:rsidRPr="00411FC5">
        <w:rPr>
          <w:rFonts w:ascii="Lucida Console" w:hAnsi="Lucida Console" w:cs="Arial"/>
          <w:color w:val="0000FF"/>
          <w:sz w:val="24"/>
          <w:szCs w:val="24"/>
        </w:rPr>
        <w:t xml:space="preserve"> </w:t>
      </w:r>
      <w:r w:rsidRPr="00411FC5">
        <w:rPr>
          <w:rFonts w:ascii="Lucida Console" w:hAnsi="Lucida Console" w:cs="Arial"/>
          <w:b/>
          <w:color w:val="0000FF"/>
          <w:sz w:val="24"/>
          <w:szCs w:val="24"/>
          <w:lang w:val="en-US"/>
        </w:rPr>
        <w:t>is</w:t>
      </w:r>
      <w:r w:rsidRPr="00411FC5">
        <w:rPr>
          <w:rFonts w:ascii="Lucida Console" w:hAnsi="Lucida Console" w:cs="Arial"/>
          <w:color w:val="0000FF"/>
          <w:sz w:val="24"/>
          <w:szCs w:val="24"/>
        </w:rPr>
        <w:t xml:space="preserve"> ... </w:t>
      </w:r>
      <w:r w:rsidRPr="00411FC5">
        <w:rPr>
          <w:rFonts w:ascii="Lucida Console" w:hAnsi="Lucida Console" w:cs="Arial"/>
          <w:b/>
          <w:color w:val="0000FF"/>
          <w:sz w:val="24"/>
          <w:szCs w:val="24"/>
          <w:lang w:val="en-US"/>
        </w:rPr>
        <w:t>end</w:t>
      </w:r>
    </w:p>
    <w:p w:rsidR="009E56B5" w:rsidRDefault="009E56B5" w:rsidP="009E56B5">
      <w:pPr>
        <w:ind w:left="708"/>
        <w:rPr>
          <w:rFonts w:ascii="Arial" w:hAnsi="Arial" w:cs="Arial"/>
          <w:sz w:val="24"/>
          <w:szCs w:val="24"/>
        </w:rPr>
      </w:pPr>
      <w:r>
        <w:rPr>
          <w:rFonts w:ascii="Arial" w:hAnsi="Arial" w:cs="Arial"/>
          <w:sz w:val="24"/>
          <w:szCs w:val="24"/>
        </w:rPr>
        <w:t>Заметим, что такая форма приводит к некоторой (правда, не слишком вопиющей) синтаксической неоднозначности, когда</w:t>
      </w:r>
      <w:r w:rsidRPr="009E56B5">
        <w:rPr>
          <w:rFonts w:ascii="Arial" w:hAnsi="Arial" w:cs="Arial"/>
          <w:sz w:val="24"/>
          <w:szCs w:val="24"/>
        </w:rPr>
        <w:t xml:space="preserve"> </w:t>
      </w:r>
      <w:r>
        <w:rPr>
          <w:rFonts w:ascii="Arial" w:hAnsi="Arial" w:cs="Arial"/>
          <w:sz w:val="24"/>
          <w:szCs w:val="24"/>
        </w:rPr>
        <w:t>такая, например, конструкция</w:t>
      </w:r>
    </w:p>
    <w:p w:rsidR="009E56B5" w:rsidRDefault="009E56B5" w:rsidP="009E56B5">
      <w:pPr>
        <w:ind w:left="1416"/>
        <w:rPr>
          <w:ins w:id="578" w:author="Kanatov Alexey" w:date="2016-04-15T14:35:00Z"/>
          <w:rFonts w:ascii="Lucida Console" w:hAnsi="Lucida Console" w:cs="Arial"/>
          <w:b/>
          <w:color w:val="0000FF"/>
          <w:sz w:val="24"/>
          <w:szCs w:val="24"/>
          <w:lang w:val="en-US"/>
        </w:rPr>
      </w:pPr>
      <w:proofErr w:type="gramStart"/>
      <w:r w:rsidRPr="009E56B5">
        <w:rPr>
          <w:rFonts w:ascii="Lucida Console" w:hAnsi="Lucida Console" w:cs="Arial"/>
          <w:color w:val="0000FF"/>
          <w:sz w:val="24"/>
          <w:szCs w:val="24"/>
          <w:lang w:val="en-US"/>
        </w:rPr>
        <w:t>strange</w:t>
      </w:r>
      <w:r w:rsidRPr="001B7A86">
        <w:rPr>
          <w:rFonts w:ascii="Lucida Console" w:hAnsi="Lucida Console" w:cs="Arial"/>
          <w:color w:val="0000FF"/>
          <w:sz w:val="24"/>
          <w:szCs w:val="24"/>
          <w:lang w:val="en-US"/>
          <w:rPrChange w:id="579" w:author="Kanatov Alexey" w:date="2016-12-19T11:14:00Z">
            <w:rPr>
              <w:rFonts w:ascii="Lucida Console" w:hAnsi="Lucida Console" w:cs="Arial"/>
              <w:color w:val="0000FF"/>
              <w:sz w:val="24"/>
              <w:szCs w:val="24"/>
            </w:rPr>
          </w:rPrChange>
        </w:rPr>
        <w:t>3</w:t>
      </w:r>
      <w:proofErr w:type="gramEnd"/>
      <w:r w:rsidRPr="001B7A86">
        <w:rPr>
          <w:rFonts w:ascii="Lucida Console" w:hAnsi="Lucida Console" w:cs="Arial"/>
          <w:color w:val="0000FF"/>
          <w:sz w:val="24"/>
          <w:szCs w:val="24"/>
          <w:lang w:val="en-US"/>
          <w:rPrChange w:id="580" w:author="Kanatov Alexey" w:date="2016-12-19T11:14:00Z">
            <w:rPr>
              <w:rFonts w:ascii="Lucida Console" w:hAnsi="Lucida Console" w:cs="Arial"/>
              <w:color w:val="0000FF"/>
              <w:sz w:val="24"/>
              <w:szCs w:val="24"/>
            </w:rPr>
          </w:rPrChange>
        </w:rPr>
        <w:t xml:space="preserve"> </w:t>
      </w:r>
      <w:r w:rsidRPr="009E56B5">
        <w:rPr>
          <w:rFonts w:ascii="Lucida Console" w:hAnsi="Lucida Console" w:cs="Arial"/>
          <w:b/>
          <w:color w:val="0000FF"/>
          <w:sz w:val="24"/>
          <w:szCs w:val="24"/>
          <w:lang w:val="en-US"/>
        </w:rPr>
        <w:t>is</w:t>
      </w:r>
      <w:r w:rsidRPr="001B7A86">
        <w:rPr>
          <w:rFonts w:ascii="Lucida Console" w:hAnsi="Lucida Console" w:cs="Arial"/>
          <w:color w:val="0000FF"/>
          <w:sz w:val="24"/>
          <w:szCs w:val="24"/>
          <w:lang w:val="en-US"/>
          <w:rPrChange w:id="581" w:author="Kanatov Alexey" w:date="2016-12-19T11:14:00Z">
            <w:rPr>
              <w:rFonts w:ascii="Lucida Console" w:hAnsi="Lucida Console" w:cs="Arial"/>
              <w:color w:val="0000FF"/>
              <w:sz w:val="24"/>
              <w:szCs w:val="24"/>
            </w:rPr>
          </w:rPrChange>
        </w:rPr>
        <w:t xml:space="preserve"> </w:t>
      </w:r>
      <w:r w:rsidRPr="009E56B5">
        <w:rPr>
          <w:rFonts w:ascii="Lucida Console" w:hAnsi="Lucida Console" w:cs="Arial"/>
          <w:i/>
          <w:color w:val="0000FF"/>
          <w:sz w:val="24"/>
          <w:szCs w:val="24"/>
          <w:lang w:val="en-US"/>
        </w:rPr>
        <w:t>Expression</w:t>
      </w:r>
      <w:r w:rsidRPr="001B7A86">
        <w:rPr>
          <w:rFonts w:ascii="Lucida Console" w:hAnsi="Lucida Console" w:cs="Arial"/>
          <w:color w:val="0000FF"/>
          <w:sz w:val="24"/>
          <w:szCs w:val="24"/>
          <w:lang w:val="en-US"/>
          <w:rPrChange w:id="582" w:author="Kanatov Alexey" w:date="2016-12-19T11:14:00Z">
            <w:rPr>
              <w:rFonts w:ascii="Lucida Console" w:hAnsi="Lucida Console" w:cs="Arial"/>
              <w:color w:val="0000FF"/>
              <w:sz w:val="24"/>
              <w:szCs w:val="24"/>
            </w:rPr>
          </w:rPrChange>
        </w:rPr>
        <w:t xml:space="preserve"> </w:t>
      </w:r>
      <w:r w:rsidRPr="009E56B5">
        <w:rPr>
          <w:rFonts w:ascii="Lucida Console" w:hAnsi="Lucida Console" w:cs="Arial"/>
          <w:b/>
          <w:color w:val="0000FF"/>
          <w:sz w:val="24"/>
          <w:szCs w:val="24"/>
          <w:lang w:val="en-US"/>
        </w:rPr>
        <w:t>end</w:t>
      </w:r>
    </w:p>
    <w:p w:rsidR="00125E87" w:rsidRDefault="00125E87" w:rsidP="009E56B5">
      <w:pPr>
        <w:ind w:left="1416"/>
        <w:rPr>
          <w:ins w:id="583" w:author="Kanatov Alexey" w:date="2016-04-15T14:36:00Z"/>
          <w:rFonts w:ascii="Lucida Console" w:hAnsi="Lucida Console" w:cs="Arial"/>
          <w:color w:val="0000FF"/>
          <w:sz w:val="24"/>
          <w:szCs w:val="24"/>
        </w:rPr>
      </w:pPr>
      <w:ins w:id="584" w:author="Kanatov Alexey" w:date="2016-04-15T14:35:00Z">
        <w:r>
          <w:rPr>
            <w:rFonts w:ascii="Lucida Console" w:hAnsi="Lucida Console" w:cs="Arial"/>
            <w:color w:val="0000FF"/>
            <w:sz w:val="24"/>
            <w:szCs w:val="24"/>
          </w:rPr>
          <w:t>ЭТО</w:t>
        </w:r>
        <w:r w:rsidRPr="001B7A86">
          <w:rPr>
            <w:rFonts w:ascii="Lucida Console" w:hAnsi="Lucida Console" w:cs="Arial"/>
            <w:color w:val="0000FF"/>
            <w:sz w:val="24"/>
            <w:szCs w:val="24"/>
            <w:lang w:val="en-US"/>
            <w:rPrChange w:id="585" w:author="Kanatov Alexey" w:date="2016-12-19T11:14:00Z">
              <w:rPr>
                <w:rFonts w:ascii="Lucida Console" w:hAnsi="Lucida Console" w:cs="Arial"/>
                <w:color w:val="0000FF"/>
                <w:sz w:val="24"/>
                <w:szCs w:val="24"/>
              </w:rPr>
            </w:rPrChange>
          </w:rPr>
          <w:t xml:space="preserve"> </w:t>
        </w:r>
        <w:r>
          <w:rPr>
            <w:rFonts w:ascii="Lucida Console" w:hAnsi="Lucida Console" w:cs="Arial"/>
            <w:color w:val="0000FF"/>
            <w:sz w:val="24"/>
            <w:szCs w:val="24"/>
          </w:rPr>
          <w:t>СИНТАКСИЧЕСКАЯ</w:t>
        </w:r>
        <w:r w:rsidRPr="001B7A86">
          <w:rPr>
            <w:rFonts w:ascii="Lucida Console" w:hAnsi="Lucida Console" w:cs="Arial"/>
            <w:color w:val="0000FF"/>
            <w:sz w:val="24"/>
            <w:szCs w:val="24"/>
            <w:lang w:val="en-US"/>
            <w:rPrChange w:id="586" w:author="Kanatov Alexey" w:date="2016-12-19T11:14:00Z">
              <w:rPr>
                <w:rFonts w:ascii="Lucida Console" w:hAnsi="Lucida Console" w:cs="Arial"/>
                <w:color w:val="0000FF"/>
                <w:sz w:val="24"/>
                <w:szCs w:val="24"/>
              </w:rPr>
            </w:rPrChange>
          </w:rPr>
          <w:t xml:space="preserve"> </w:t>
        </w:r>
        <w:r>
          <w:rPr>
            <w:rFonts w:ascii="Lucida Console" w:hAnsi="Lucida Console" w:cs="Arial"/>
            <w:color w:val="0000FF"/>
            <w:sz w:val="24"/>
            <w:szCs w:val="24"/>
          </w:rPr>
          <w:t>ОШИБКА</w:t>
        </w:r>
        <w:r w:rsidRPr="001B7A86">
          <w:rPr>
            <w:rFonts w:ascii="Lucida Console" w:hAnsi="Lucida Console" w:cs="Arial"/>
            <w:color w:val="0000FF"/>
            <w:sz w:val="24"/>
            <w:szCs w:val="24"/>
            <w:lang w:val="en-US"/>
            <w:rPrChange w:id="587" w:author="Kanatov Alexey" w:date="2016-12-19T11:14:00Z">
              <w:rPr>
                <w:rFonts w:ascii="Lucida Console" w:hAnsi="Lucida Console" w:cs="Arial"/>
                <w:color w:val="0000FF"/>
                <w:sz w:val="24"/>
                <w:szCs w:val="24"/>
              </w:rPr>
            </w:rPrChange>
          </w:rPr>
          <w:t xml:space="preserve">!!! </w:t>
        </w:r>
        <w:r>
          <w:rPr>
            <w:rFonts w:ascii="Lucida Console" w:hAnsi="Lucida Console" w:cs="Arial"/>
            <w:color w:val="0000FF"/>
            <w:sz w:val="24"/>
            <w:szCs w:val="24"/>
          </w:rPr>
          <w:t xml:space="preserve">ЗДЕСЬ НЕТ НЕОДНОЗНАЧНОСТИ!!!! </w:t>
        </w:r>
      </w:ins>
    </w:p>
    <w:p w:rsidR="00125E87" w:rsidRPr="00125E87" w:rsidRDefault="00125E87" w:rsidP="009E56B5">
      <w:pPr>
        <w:ind w:left="1416"/>
        <w:rPr>
          <w:rFonts w:ascii="Lucida Console" w:hAnsi="Lucida Console" w:cs="Arial"/>
          <w:color w:val="0000FF"/>
          <w:sz w:val="24"/>
          <w:szCs w:val="24"/>
        </w:rPr>
      </w:pPr>
      <w:ins w:id="588" w:author="Kanatov Alexey" w:date="2016-04-15T14:36:00Z">
        <w:r>
          <w:rPr>
            <w:rFonts w:ascii="Lucida Console" w:hAnsi="Lucida Console" w:cs="Arial"/>
            <w:color w:val="0000FF"/>
            <w:sz w:val="24"/>
            <w:szCs w:val="24"/>
          </w:rPr>
          <w:t xml:space="preserve">Это не есть процедуда так как стоит выражение последним перед </w:t>
        </w:r>
        <w:r>
          <w:rPr>
            <w:rFonts w:ascii="Lucida Console" w:hAnsi="Lucida Console" w:cs="Arial"/>
            <w:color w:val="0000FF"/>
            <w:sz w:val="24"/>
            <w:szCs w:val="24"/>
            <w:lang w:val="en-US"/>
          </w:rPr>
          <w:t>end</w:t>
        </w:r>
        <w:r w:rsidRPr="00125E87">
          <w:rPr>
            <w:rFonts w:ascii="Lucida Console" w:hAnsi="Lucida Console" w:cs="Arial"/>
            <w:color w:val="0000FF"/>
            <w:sz w:val="24"/>
            <w:szCs w:val="24"/>
            <w:rPrChange w:id="589" w:author="Kanatov Alexey" w:date="2016-04-15T14:36:00Z">
              <w:rPr>
                <w:rFonts w:ascii="Lucida Console" w:hAnsi="Lucida Console" w:cs="Arial"/>
                <w:color w:val="0000FF"/>
                <w:sz w:val="24"/>
                <w:szCs w:val="24"/>
                <w:lang w:val="en-US"/>
              </w:rPr>
            </w:rPrChange>
          </w:rPr>
          <w:t xml:space="preserve"> </w:t>
        </w:r>
        <w:r>
          <w:rPr>
            <w:rFonts w:ascii="Lucida Console" w:hAnsi="Lucida Console" w:cs="Arial"/>
            <w:color w:val="0000FF"/>
            <w:sz w:val="24"/>
            <w:szCs w:val="24"/>
          </w:rPr>
          <w:t xml:space="preserve">и значит что перед ним просто пропущен </w:t>
        </w:r>
      </w:ins>
      <w:ins w:id="590" w:author="Kanatov Alexey" w:date="2016-04-15T14:37:00Z">
        <w:r>
          <w:rPr>
            <w:rFonts w:ascii="Lucida Console" w:hAnsi="Lucida Console" w:cs="Arial"/>
            <w:color w:val="0000FF"/>
            <w:sz w:val="24"/>
            <w:szCs w:val="24"/>
            <w:lang w:val="en-US"/>
          </w:rPr>
          <w:t>return</w:t>
        </w:r>
        <w:r w:rsidRPr="00125E87">
          <w:rPr>
            <w:rFonts w:ascii="Lucida Console" w:hAnsi="Lucida Console" w:cs="Arial"/>
            <w:color w:val="0000FF"/>
            <w:sz w:val="24"/>
            <w:szCs w:val="24"/>
            <w:rPrChange w:id="591" w:author="Kanatov Alexey" w:date="2016-04-15T14:37:00Z">
              <w:rPr>
                <w:rFonts w:ascii="Lucida Console" w:hAnsi="Lucida Console" w:cs="Arial"/>
                <w:color w:val="0000FF"/>
                <w:sz w:val="24"/>
                <w:szCs w:val="24"/>
                <w:lang w:val="en-US"/>
              </w:rPr>
            </w:rPrChange>
          </w:rPr>
          <w:t xml:space="preserve"> </w:t>
        </w:r>
        <w:r>
          <w:rPr>
            <w:rFonts w:ascii="Lucida Console" w:hAnsi="Lucida Console" w:cs="Arial"/>
            <w:color w:val="0000FF"/>
            <w:sz w:val="24"/>
            <w:szCs w:val="24"/>
          </w:rPr>
          <w:t>и значит это функция, а она по виду процедура -= в теле процедуры не может стоять выражение!!! ЭТО НЕ СИ !!!</w:t>
        </w:r>
      </w:ins>
    </w:p>
    <w:p w:rsidR="009E56B5" w:rsidRPr="009E56B5" w:rsidRDefault="009E56B5" w:rsidP="009E56B5">
      <w:pPr>
        <w:ind w:left="708"/>
        <w:rPr>
          <w:rFonts w:ascii="Arial" w:hAnsi="Arial" w:cs="Arial"/>
          <w:sz w:val="24"/>
          <w:szCs w:val="24"/>
        </w:rPr>
      </w:pPr>
      <w:r>
        <w:rPr>
          <w:rFonts w:ascii="Arial" w:hAnsi="Arial" w:cs="Arial"/>
          <w:sz w:val="24"/>
          <w:szCs w:val="24"/>
        </w:rPr>
        <w:t xml:space="preserve">может идентифицироваться как объявление подрограммы без параметров и без возвращаемого значения (а не объявление переменной с инициализацией) только при обнаружении завершающего </w:t>
      </w:r>
      <w:r w:rsidRPr="009E56B5">
        <w:rPr>
          <w:rFonts w:ascii="Lucida Console" w:hAnsi="Lucida Console" w:cs="Arial"/>
          <w:b/>
          <w:color w:val="0000FF"/>
          <w:sz w:val="24"/>
          <w:szCs w:val="24"/>
          <w:lang w:val="en-US"/>
        </w:rPr>
        <w:t>end</w:t>
      </w:r>
      <w:r w:rsidRPr="009E56B5">
        <w:rPr>
          <w:rFonts w:ascii="Arial" w:hAnsi="Arial" w:cs="Arial"/>
          <w:sz w:val="24"/>
          <w:szCs w:val="24"/>
        </w:rPr>
        <w:t>.</w:t>
      </w:r>
    </w:p>
    <w:p w:rsidR="009E56B5" w:rsidRPr="009E56B5" w:rsidRDefault="009E56B5" w:rsidP="009E56B5">
      <w:pPr>
        <w:ind w:left="708"/>
        <w:rPr>
          <w:rFonts w:ascii="Arial" w:hAnsi="Arial" w:cs="Arial"/>
          <w:sz w:val="24"/>
          <w:szCs w:val="24"/>
        </w:rPr>
      </w:pPr>
      <w:r>
        <w:rPr>
          <w:rFonts w:ascii="Arial" w:hAnsi="Arial" w:cs="Arial"/>
          <w:sz w:val="24"/>
          <w:szCs w:val="24"/>
        </w:rPr>
        <w:t>Синтаксис и семантика объявлений подпрограмм будут представлены в отдельном разделе.</w:t>
      </w:r>
    </w:p>
    <w:p w:rsidR="00125E87" w:rsidRDefault="00125E87" w:rsidP="00AD4F63">
      <w:pPr>
        <w:rPr>
          <w:ins w:id="592" w:author="Kanatov Alexey" w:date="2016-04-15T14:38:00Z"/>
          <w:rFonts w:ascii="Arial" w:hAnsi="Arial" w:cs="Arial"/>
          <w:sz w:val="24"/>
          <w:szCs w:val="24"/>
        </w:rPr>
      </w:pPr>
      <w:ins w:id="593" w:author="Kanatov Alexey" w:date="2016-04-15T14:38:00Z">
        <w:r>
          <w:rPr>
            <w:rFonts w:ascii="Arial" w:hAnsi="Arial" w:cs="Arial"/>
            <w:sz w:val="24"/>
            <w:szCs w:val="24"/>
          </w:rPr>
          <w:t>У НАС НЕ СОГЛАСОВАНО ТАКОЕ КЛЮЧЕВОЕ СЛОВО!!! Я бы делал это по-другому – как писал уже не раз</w:t>
        </w:r>
      </w:ins>
    </w:p>
    <w:p w:rsidR="00125E87" w:rsidRDefault="00125E87" w:rsidP="00AD4F63">
      <w:pPr>
        <w:rPr>
          <w:ins w:id="594" w:author="Kanatov Alexey" w:date="2016-04-15T14:38:00Z"/>
          <w:rFonts w:ascii="Arial" w:hAnsi="Arial" w:cs="Arial"/>
          <w:sz w:val="24"/>
          <w:szCs w:val="24"/>
        </w:rPr>
      </w:pPr>
    </w:p>
    <w:p w:rsidR="00125E87" w:rsidRDefault="00125E87" w:rsidP="00AD4F63">
      <w:pPr>
        <w:rPr>
          <w:ins w:id="595" w:author="Kanatov Alexey" w:date="2016-04-15T14:39:00Z"/>
          <w:rFonts w:ascii="Arial" w:hAnsi="Arial" w:cs="Arial"/>
          <w:sz w:val="24"/>
          <w:szCs w:val="24"/>
          <w:lang w:val="en-US"/>
        </w:rPr>
      </w:pPr>
      <w:proofErr w:type="gramStart"/>
      <w:ins w:id="596" w:author="Kanatov Alexey" w:date="2016-04-15T14:39:00Z">
        <w:r>
          <w:rPr>
            <w:rFonts w:ascii="Arial" w:hAnsi="Arial" w:cs="Arial"/>
            <w:sz w:val="24"/>
            <w:szCs w:val="24"/>
            <w:lang w:val="en-US"/>
          </w:rPr>
          <w:t>arguments</w:t>
        </w:r>
        <w:proofErr w:type="gramEnd"/>
        <w:r>
          <w:rPr>
            <w:rFonts w:ascii="Arial" w:hAnsi="Arial" w:cs="Arial"/>
            <w:sz w:val="24"/>
            <w:szCs w:val="24"/>
            <w:lang w:val="en-US"/>
          </w:rPr>
          <w:t xml:space="preserve"> </w:t>
        </w:r>
        <w:r w:rsidRPr="00125E87">
          <w:rPr>
            <w:rFonts w:ascii="Arial" w:hAnsi="Arial" w:cs="Arial"/>
            <w:b/>
            <w:sz w:val="24"/>
            <w:szCs w:val="24"/>
            <w:lang w:val="en-US"/>
            <w:rPrChange w:id="597" w:author="Kanatov Alexey" w:date="2016-04-15T14:39:00Z">
              <w:rPr>
                <w:rFonts w:ascii="Arial" w:hAnsi="Arial" w:cs="Arial"/>
                <w:sz w:val="24"/>
                <w:szCs w:val="24"/>
                <w:lang w:val="en-US"/>
              </w:rPr>
            </w:rPrChange>
          </w:rPr>
          <w:t>is</w:t>
        </w:r>
        <w:r>
          <w:rPr>
            <w:rFonts w:ascii="Arial" w:hAnsi="Arial" w:cs="Arial"/>
            <w:sz w:val="24"/>
            <w:szCs w:val="24"/>
            <w:lang w:val="en-US"/>
          </w:rPr>
          <w:t xml:space="preserve"> </w:t>
        </w:r>
        <w:proofErr w:type="spellStart"/>
        <w:r>
          <w:rPr>
            <w:rFonts w:ascii="Arial" w:hAnsi="Arial" w:cs="Arial"/>
            <w:sz w:val="24"/>
            <w:szCs w:val="24"/>
            <w:lang w:val="en-US"/>
          </w:rPr>
          <w:t>foo.arguments</w:t>
        </w:r>
        <w:proofErr w:type="spellEnd"/>
      </w:ins>
    </w:p>
    <w:p w:rsidR="00125E87" w:rsidRDefault="00125E87" w:rsidP="00AD4F63">
      <w:pPr>
        <w:rPr>
          <w:ins w:id="598" w:author="Kanatov Alexey" w:date="2016-04-15T14:39:00Z"/>
          <w:rFonts w:ascii="Arial" w:hAnsi="Arial" w:cs="Arial"/>
          <w:sz w:val="24"/>
          <w:szCs w:val="24"/>
          <w:lang w:val="en-US"/>
        </w:rPr>
      </w:pPr>
      <w:proofErr w:type="gramStart"/>
      <w:ins w:id="599" w:author="Kanatov Alexey" w:date="2016-04-15T14:39:00Z">
        <w:r w:rsidRPr="00125E87">
          <w:rPr>
            <w:rFonts w:ascii="Arial" w:hAnsi="Arial" w:cs="Arial"/>
            <w:b/>
            <w:sz w:val="24"/>
            <w:szCs w:val="24"/>
            <w:lang w:val="en-US"/>
            <w:rPrChange w:id="600" w:author="Kanatov Alexey" w:date="2016-04-15T14:39:00Z">
              <w:rPr>
                <w:rFonts w:ascii="Arial" w:hAnsi="Arial" w:cs="Arial"/>
                <w:sz w:val="24"/>
                <w:szCs w:val="24"/>
                <w:lang w:val="en-US"/>
              </w:rPr>
            </w:rPrChange>
          </w:rPr>
          <w:t>while</w:t>
        </w:r>
        <w:proofErr w:type="gramEnd"/>
        <w:r>
          <w:rPr>
            <w:rFonts w:ascii="Arial" w:hAnsi="Arial" w:cs="Arial"/>
            <w:sz w:val="24"/>
            <w:szCs w:val="24"/>
            <w:lang w:val="en-US"/>
          </w:rPr>
          <w:t xml:space="preserve"> argument </w:t>
        </w:r>
        <w:r w:rsidRPr="00125E87">
          <w:rPr>
            <w:rFonts w:ascii="Arial" w:hAnsi="Arial" w:cs="Arial"/>
            <w:b/>
            <w:sz w:val="24"/>
            <w:szCs w:val="24"/>
            <w:lang w:val="en-US"/>
            <w:rPrChange w:id="601" w:author="Kanatov Alexey" w:date="2016-04-15T14:39:00Z">
              <w:rPr>
                <w:rFonts w:ascii="Arial" w:hAnsi="Arial" w:cs="Arial"/>
                <w:sz w:val="24"/>
                <w:szCs w:val="24"/>
                <w:lang w:val="en-US"/>
              </w:rPr>
            </w:rPrChange>
          </w:rPr>
          <w:t>in</w:t>
        </w:r>
        <w:r>
          <w:rPr>
            <w:rFonts w:ascii="Arial" w:hAnsi="Arial" w:cs="Arial"/>
            <w:sz w:val="24"/>
            <w:szCs w:val="24"/>
            <w:lang w:val="en-US"/>
          </w:rPr>
          <w:t xml:space="preserve"> arguments </w:t>
        </w:r>
        <w:r w:rsidRPr="00125E87">
          <w:rPr>
            <w:rFonts w:ascii="Arial" w:hAnsi="Arial" w:cs="Arial"/>
            <w:b/>
            <w:sz w:val="24"/>
            <w:szCs w:val="24"/>
            <w:lang w:val="en-US"/>
            <w:rPrChange w:id="602" w:author="Kanatov Alexey" w:date="2016-04-15T14:39:00Z">
              <w:rPr>
                <w:rFonts w:ascii="Arial" w:hAnsi="Arial" w:cs="Arial"/>
                <w:sz w:val="24"/>
                <w:szCs w:val="24"/>
                <w:lang w:val="en-US"/>
              </w:rPr>
            </w:rPrChange>
          </w:rPr>
          <w:t>loop</w:t>
        </w:r>
      </w:ins>
    </w:p>
    <w:p w:rsidR="00125E87" w:rsidRPr="00125E87" w:rsidRDefault="00125E87" w:rsidP="00AD4F63">
      <w:pPr>
        <w:rPr>
          <w:ins w:id="603" w:author="Kanatov Alexey" w:date="2016-04-15T14:39:00Z"/>
          <w:rFonts w:ascii="Arial" w:hAnsi="Arial" w:cs="Arial"/>
          <w:sz w:val="24"/>
          <w:szCs w:val="24"/>
          <w:lang w:val="en-US"/>
          <w:rPrChange w:id="604" w:author="Kanatov Alexey" w:date="2016-04-15T14:40:00Z">
            <w:rPr>
              <w:ins w:id="605" w:author="Kanatov Alexey" w:date="2016-04-15T14:39:00Z"/>
              <w:rFonts w:ascii="Arial" w:hAnsi="Arial" w:cs="Arial"/>
              <w:b/>
              <w:sz w:val="24"/>
              <w:szCs w:val="24"/>
              <w:lang w:val="en-US"/>
            </w:rPr>
          </w:rPrChange>
        </w:rPr>
      </w:pPr>
      <w:ins w:id="606" w:author="Kanatov Alexey" w:date="2016-04-15T14:39:00Z">
        <w:r>
          <w:rPr>
            <w:rFonts w:ascii="Arial" w:hAnsi="Arial" w:cs="Arial"/>
            <w:b/>
            <w:sz w:val="24"/>
            <w:szCs w:val="24"/>
            <w:lang w:val="en-US"/>
          </w:rPr>
          <w:tab/>
          <w:t xml:space="preserve">// </w:t>
        </w:r>
        <w:r>
          <w:rPr>
            <w:rFonts w:ascii="Arial" w:hAnsi="Arial" w:cs="Arial"/>
            <w:sz w:val="24"/>
            <w:szCs w:val="24"/>
          </w:rPr>
          <w:t>Тип</w:t>
        </w:r>
        <w:r w:rsidRPr="00125E87">
          <w:rPr>
            <w:rFonts w:ascii="Arial" w:hAnsi="Arial" w:cs="Arial"/>
            <w:sz w:val="24"/>
            <w:szCs w:val="24"/>
            <w:lang w:val="en-US"/>
            <w:rPrChange w:id="607" w:author="Kanatov Alexey" w:date="2016-04-15T14:40:00Z">
              <w:rPr>
                <w:rFonts w:ascii="Arial" w:hAnsi="Arial" w:cs="Arial"/>
                <w:sz w:val="24"/>
                <w:szCs w:val="24"/>
              </w:rPr>
            </w:rPrChange>
          </w:rPr>
          <w:t xml:space="preserve"> </w:t>
        </w:r>
        <w:r>
          <w:rPr>
            <w:rFonts w:ascii="Arial" w:hAnsi="Arial" w:cs="Arial"/>
            <w:sz w:val="24"/>
            <w:szCs w:val="24"/>
          </w:rPr>
          <w:t>переменной</w:t>
        </w:r>
        <w:r w:rsidRPr="00125E87">
          <w:rPr>
            <w:rFonts w:ascii="Arial" w:hAnsi="Arial" w:cs="Arial"/>
            <w:sz w:val="24"/>
            <w:szCs w:val="24"/>
            <w:lang w:val="en-US"/>
            <w:rPrChange w:id="608" w:author="Kanatov Alexey" w:date="2016-04-15T14:40:00Z">
              <w:rPr>
                <w:rFonts w:ascii="Arial" w:hAnsi="Arial" w:cs="Arial"/>
                <w:sz w:val="24"/>
                <w:szCs w:val="24"/>
              </w:rPr>
            </w:rPrChange>
          </w:rPr>
          <w:t xml:space="preserve"> </w:t>
        </w:r>
      </w:ins>
      <w:ins w:id="609" w:author="Kanatov Alexey" w:date="2016-04-15T14:40:00Z">
        <w:r>
          <w:rPr>
            <w:rFonts w:ascii="Arial" w:hAnsi="Arial" w:cs="Arial"/>
            <w:sz w:val="24"/>
            <w:szCs w:val="24"/>
            <w:lang w:val="en-US"/>
          </w:rPr>
          <w:t xml:space="preserve">argument is </w:t>
        </w:r>
        <w:proofErr w:type="gramStart"/>
        <w:r>
          <w:rPr>
            <w:rFonts w:ascii="Arial" w:hAnsi="Arial" w:cs="Arial"/>
            <w:sz w:val="24"/>
            <w:szCs w:val="24"/>
            <w:lang w:val="en-US"/>
          </w:rPr>
          <w:t>Any</w:t>
        </w:r>
        <w:proofErr w:type="gramEnd"/>
        <w:r>
          <w:rPr>
            <w:rFonts w:ascii="Arial" w:hAnsi="Arial" w:cs="Arial"/>
            <w:sz w:val="24"/>
            <w:szCs w:val="24"/>
            <w:lang w:val="en-US"/>
          </w:rPr>
          <w:t>!!!</w:t>
        </w:r>
      </w:ins>
    </w:p>
    <w:p w:rsidR="00125E87" w:rsidRPr="001B7A86" w:rsidRDefault="00125E87" w:rsidP="00AD4F63">
      <w:pPr>
        <w:rPr>
          <w:ins w:id="610" w:author="Kanatov Alexey" w:date="2016-04-15T14:38:00Z"/>
          <w:rFonts w:ascii="Arial" w:hAnsi="Arial" w:cs="Arial"/>
          <w:b/>
          <w:sz w:val="24"/>
          <w:szCs w:val="24"/>
          <w:rPrChange w:id="611" w:author="Kanatov Alexey" w:date="2016-12-19T11:14:00Z">
            <w:rPr>
              <w:ins w:id="612" w:author="Kanatov Alexey" w:date="2016-04-15T14:38:00Z"/>
              <w:rFonts w:ascii="Arial" w:hAnsi="Arial" w:cs="Arial"/>
              <w:sz w:val="24"/>
              <w:szCs w:val="24"/>
            </w:rPr>
          </w:rPrChange>
        </w:rPr>
      </w:pPr>
      <w:proofErr w:type="gramStart"/>
      <w:ins w:id="613" w:author="Kanatov Alexey" w:date="2016-04-15T14:39:00Z">
        <w:r w:rsidRPr="00125E87">
          <w:rPr>
            <w:rFonts w:ascii="Arial" w:hAnsi="Arial" w:cs="Arial"/>
            <w:b/>
            <w:sz w:val="24"/>
            <w:szCs w:val="24"/>
            <w:lang w:val="en-US"/>
            <w:rPrChange w:id="614" w:author="Kanatov Alexey" w:date="2016-04-15T14:39:00Z">
              <w:rPr>
                <w:rFonts w:ascii="Arial" w:hAnsi="Arial" w:cs="Arial"/>
                <w:sz w:val="24"/>
                <w:szCs w:val="24"/>
                <w:lang w:val="en-US"/>
              </w:rPr>
            </w:rPrChange>
          </w:rPr>
          <w:t>end</w:t>
        </w:r>
      </w:ins>
      <w:proofErr w:type="gramEnd"/>
    </w:p>
    <w:p w:rsidR="00411FC5" w:rsidRPr="004B1675" w:rsidRDefault="004B1675" w:rsidP="00AD4F63">
      <w:pPr>
        <w:rPr>
          <w:rFonts w:ascii="Arial" w:hAnsi="Arial" w:cs="Arial"/>
          <w:sz w:val="24"/>
          <w:szCs w:val="24"/>
        </w:rPr>
      </w:pPr>
      <w:r>
        <w:rPr>
          <w:rFonts w:ascii="Arial" w:hAnsi="Arial" w:cs="Arial"/>
          <w:sz w:val="24"/>
          <w:szCs w:val="24"/>
        </w:rPr>
        <w:t>В списке параметров д</w:t>
      </w:r>
      <w:r w:rsidR="00411FC5">
        <w:rPr>
          <w:rFonts w:ascii="Arial" w:hAnsi="Arial" w:cs="Arial"/>
          <w:sz w:val="24"/>
          <w:szCs w:val="24"/>
        </w:rPr>
        <w:t>опус</w:t>
      </w:r>
      <w:r>
        <w:rPr>
          <w:rFonts w:ascii="Arial" w:hAnsi="Arial" w:cs="Arial"/>
          <w:sz w:val="24"/>
          <w:szCs w:val="24"/>
        </w:rPr>
        <w:t>кается</w:t>
      </w:r>
      <w:r w:rsidR="00411FC5">
        <w:rPr>
          <w:rFonts w:ascii="Arial" w:hAnsi="Arial" w:cs="Arial"/>
          <w:sz w:val="24"/>
          <w:szCs w:val="24"/>
        </w:rPr>
        <w:t xml:space="preserve"> </w:t>
      </w:r>
      <w:r>
        <w:rPr>
          <w:rFonts w:ascii="Arial" w:hAnsi="Arial" w:cs="Arial"/>
          <w:sz w:val="24"/>
          <w:szCs w:val="24"/>
        </w:rPr>
        <w:t>задание</w:t>
      </w:r>
      <w:r w:rsidR="00411FC5">
        <w:rPr>
          <w:rFonts w:ascii="Arial" w:hAnsi="Arial" w:cs="Arial"/>
          <w:sz w:val="24"/>
          <w:szCs w:val="24"/>
        </w:rPr>
        <w:t xml:space="preserve"> неименованны</w:t>
      </w:r>
      <w:r>
        <w:rPr>
          <w:rFonts w:ascii="Arial" w:hAnsi="Arial" w:cs="Arial"/>
          <w:sz w:val="24"/>
          <w:szCs w:val="24"/>
        </w:rPr>
        <w:t>х элементов; это также распространенная практика программирования</w:t>
      </w:r>
      <w:r w:rsidR="00411FC5">
        <w:rPr>
          <w:rFonts w:ascii="Arial" w:hAnsi="Arial" w:cs="Arial"/>
          <w:sz w:val="24"/>
          <w:szCs w:val="24"/>
        </w:rPr>
        <w:t xml:space="preserve">. </w:t>
      </w:r>
      <w:r>
        <w:rPr>
          <w:rFonts w:ascii="Arial" w:hAnsi="Arial" w:cs="Arial"/>
          <w:sz w:val="24"/>
          <w:szCs w:val="24"/>
        </w:rPr>
        <w:t xml:space="preserve">В этом случае обращение к неименованным параметрам в теле подпрограммы </w:t>
      </w:r>
      <w:r w:rsidR="003C4E89">
        <w:rPr>
          <w:rFonts w:ascii="Arial" w:hAnsi="Arial" w:cs="Arial"/>
          <w:sz w:val="24"/>
          <w:szCs w:val="24"/>
        </w:rPr>
        <w:t>может</w:t>
      </w:r>
      <w:r>
        <w:rPr>
          <w:rFonts w:ascii="Arial" w:hAnsi="Arial" w:cs="Arial"/>
          <w:sz w:val="24"/>
          <w:szCs w:val="24"/>
        </w:rPr>
        <w:t xml:space="preserve"> производиться посредством специального служебного слова </w:t>
      </w:r>
      <w:proofErr w:type="spellStart"/>
      <w:r w:rsidRPr="004B1675">
        <w:rPr>
          <w:rFonts w:ascii="Lucida Console" w:hAnsi="Lucida Console" w:cs="Arial"/>
          <w:b/>
          <w:color w:val="0000FF"/>
          <w:sz w:val="24"/>
          <w:szCs w:val="24"/>
          <w:lang w:val="en-US"/>
        </w:rPr>
        <w:t>param</w:t>
      </w:r>
      <w:proofErr w:type="spellEnd"/>
      <w:r w:rsidRPr="004B1675">
        <w:rPr>
          <w:rFonts w:ascii="Arial" w:hAnsi="Arial" w:cs="Arial"/>
          <w:sz w:val="24"/>
          <w:szCs w:val="24"/>
        </w:rPr>
        <w:t xml:space="preserve">, </w:t>
      </w:r>
      <w:r>
        <w:rPr>
          <w:rFonts w:ascii="Arial" w:hAnsi="Arial" w:cs="Arial"/>
          <w:sz w:val="24"/>
          <w:szCs w:val="24"/>
        </w:rPr>
        <w:t>например:</w:t>
      </w:r>
    </w:p>
    <w:p w:rsidR="00650F0C" w:rsidRPr="004F5FAC" w:rsidRDefault="00650F0C" w:rsidP="00650F0C">
      <w:pPr>
        <w:ind w:left="708"/>
        <w:rPr>
          <w:rFonts w:ascii="Lucida Console" w:hAnsi="Lucida Console" w:cs="Arial"/>
          <w:color w:val="0000FF"/>
          <w:sz w:val="24"/>
          <w:szCs w:val="24"/>
        </w:rPr>
      </w:pPr>
      <w:proofErr w:type="gramStart"/>
      <w:r w:rsidRPr="00650F0C">
        <w:rPr>
          <w:rFonts w:ascii="Lucida Console" w:hAnsi="Lucida Console" w:cs="Arial"/>
          <w:color w:val="0000FF"/>
          <w:sz w:val="24"/>
          <w:szCs w:val="24"/>
          <w:lang w:val="en-US"/>
        </w:rPr>
        <w:t>foo(</w:t>
      </w:r>
      <w:proofErr w:type="gramEnd"/>
      <w:r w:rsidRPr="00650F0C">
        <w:rPr>
          <w:rFonts w:ascii="Lucida Console" w:hAnsi="Lucida Console" w:cs="Arial"/>
          <w:color w:val="0000FF"/>
          <w:sz w:val="24"/>
          <w:szCs w:val="24"/>
          <w:lang w:val="en-US"/>
        </w:rPr>
        <w:t xml:space="preserve">p1: Real, Integer, Real): Real </w:t>
      </w:r>
      <w:r w:rsidRPr="00650F0C">
        <w:rPr>
          <w:rFonts w:ascii="Lucida Console" w:hAnsi="Lucida Console" w:cs="Arial"/>
          <w:b/>
          <w:color w:val="0000FF"/>
          <w:sz w:val="24"/>
          <w:szCs w:val="24"/>
          <w:lang w:val="en-US"/>
        </w:rPr>
        <w:t>is</w:t>
      </w:r>
      <w:r>
        <w:rPr>
          <w:rFonts w:ascii="Lucida Console" w:hAnsi="Lucida Console" w:cs="Arial"/>
          <w:b/>
          <w:color w:val="0000FF"/>
          <w:sz w:val="24"/>
          <w:szCs w:val="24"/>
          <w:lang w:val="en-US"/>
        </w:rPr>
        <w:br/>
      </w:r>
      <w:r w:rsidRPr="00650F0C">
        <w:rPr>
          <w:rFonts w:ascii="Lucida Console" w:hAnsi="Lucida Console" w:cs="Arial"/>
          <w:color w:val="0000FF"/>
          <w:sz w:val="24"/>
          <w:szCs w:val="24"/>
          <w:lang w:val="en-US"/>
        </w:rPr>
        <w:t xml:space="preserve"> </w:t>
      </w:r>
      <w:r>
        <w:rPr>
          <w:rFonts w:ascii="Lucida Console" w:hAnsi="Lucida Console" w:cs="Arial"/>
          <w:color w:val="0000FF"/>
          <w:sz w:val="24"/>
          <w:szCs w:val="24"/>
          <w:lang w:val="en-US"/>
        </w:rPr>
        <w:t xml:space="preserve">   ...</w:t>
      </w:r>
      <w:r>
        <w:rPr>
          <w:rFonts w:ascii="Lucida Console" w:hAnsi="Lucida Console" w:cs="Arial"/>
          <w:color w:val="0000FF"/>
          <w:sz w:val="24"/>
          <w:szCs w:val="24"/>
          <w:lang w:val="en-US"/>
        </w:rPr>
        <w:br/>
        <w:t xml:space="preserve">    </w:t>
      </w:r>
      <w:r w:rsidRPr="0015733B">
        <w:rPr>
          <w:rFonts w:ascii="Lucida Console" w:hAnsi="Lucida Console" w:cs="Arial"/>
          <w:b/>
          <w:color w:val="0000FF"/>
          <w:sz w:val="24"/>
          <w:szCs w:val="24"/>
          <w:lang w:val="en-US"/>
        </w:rPr>
        <w:t>param</w:t>
      </w:r>
      <w:r w:rsidR="004B1675" w:rsidRPr="004B1675">
        <w:rPr>
          <w:rFonts w:ascii="Lucida Console" w:hAnsi="Lucida Console" w:cs="Arial"/>
          <w:color w:val="0000FF"/>
          <w:sz w:val="24"/>
          <w:szCs w:val="24"/>
          <w:lang w:val="en-US"/>
        </w:rPr>
        <w:t>(</w:t>
      </w:r>
      <w:r>
        <w:rPr>
          <w:rFonts w:ascii="Lucida Console" w:hAnsi="Lucida Console" w:cs="Arial"/>
          <w:color w:val="0000FF"/>
          <w:sz w:val="24"/>
          <w:szCs w:val="24"/>
          <w:lang w:val="en-US"/>
        </w:rPr>
        <w:t>1</w:t>
      </w:r>
      <w:r w:rsidR="004B1675" w:rsidRPr="004B1675">
        <w:rPr>
          <w:rFonts w:ascii="Lucida Console" w:hAnsi="Lucida Console" w:cs="Arial"/>
          <w:color w:val="0000FF"/>
          <w:sz w:val="24"/>
          <w:szCs w:val="24"/>
          <w:lang w:val="en-US"/>
        </w:rPr>
        <w:t>)</w:t>
      </w:r>
      <w:r>
        <w:rPr>
          <w:rFonts w:ascii="Lucida Console" w:hAnsi="Lucida Console" w:cs="Arial"/>
          <w:color w:val="0000FF"/>
          <w:sz w:val="24"/>
          <w:szCs w:val="24"/>
          <w:lang w:val="en-US"/>
        </w:rPr>
        <w:t xml:space="preserve"> </w:t>
      </w:r>
      <w:r w:rsidRPr="009A05F0">
        <w:rPr>
          <w:rFonts w:ascii="Lucida Console" w:hAnsi="Lucida Console" w:cs="Arial"/>
          <w:i/>
          <w:color w:val="0000FF"/>
          <w:sz w:val="24"/>
          <w:szCs w:val="24"/>
        </w:rPr>
        <w:t>или</w:t>
      </w:r>
      <w:r w:rsidRPr="00650F0C">
        <w:rPr>
          <w:rFonts w:ascii="Lucida Console" w:hAnsi="Lucida Console" w:cs="Arial"/>
          <w:color w:val="0000FF"/>
          <w:sz w:val="24"/>
          <w:szCs w:val="24"/>
          <w:lang w:val="en-US"/>
        </w:rPr>
        <w:t xml:space="preserve"> </w:t>
      </w:r>
      <w:r w:rsidRPr="0015733B">
        <w:rPr>
          <w:rFonts w:ascii="Lucida Console" w:hAnsi="Lucida Console" w:cs="Arial"/>
          <w:b/>
          <w:color w:val="0000FF"/>
          <w:sz w:val="24"/>
          <w:szCs w:val="24"/>
          <w:lang w:val="en-US"/>
        </w:rPr>
        <w:t>param</w:t>
      </w:r>
      <w:r>
        <w:rPr>
          <w:rFonts w:ascii="Lucida Console" w:hAnsi="Lucida Console" w:cs="Arial"/>
          <w:color w:val="0000FF"/>
          <w:sz w:val="24"/>
          <w:szCs w:val="24"/>
          <w:lang w:val="en-US"/>
        </w:rPr>
        <w:t xml:space="preserve">.p1 </w:t>
      </w:r>
      <w:r w:rsidRPr="009A05F0">
        <w:rPr>
          <w:rFonts w:ascii="Lucida Console" w:hAnsi="Lucida Console" w:cs="Arial"/>
          <w:i/>
          <w:color w:val="0000FF"/>
          <w:sz w:val="24"/>
          <w:szCs w:val="24"/>
        </w:rPr>
        <w:t>или</w:t>
      </w:r>
      <w:r w:rsidRPr="00650F0C">
        <w:rPr>
          <w:rFonts w:ascii="Lucida Console" w:hAnsi="Lucida Console" w:cs="Arial"/>
          <w:color w:val="0000FF"/>
          <w:sz w:val="24"/>
          <w:szCs w:val="24"/>
          <w:lang w:val="en-US"/>
        </w:rPr>
        <w:t xml:space="preserve"> </w:t>
      </w:r>
      <w:r>
        <w:rPr>
          <w:rFonts w:ascii="Lucida Console" w:hAnsi="Lucida Console" w:cs="Arial"/>
          <w:color w:val="0000FF"/>
          <w:sz w:val="24"/>
          <w:szCs w:val="24"/>
          <w:lang w:val="en-US"/>
        </w:rPr>
        <w:t>p1</w:t>
      </w:r>
      <w:r>
        <w:rPr>
          <w:rFonts w:ascii="Lucida Console" w:hAnsi="Lucida Console" w:cs="Arial"/>
          <w:color w:val="0000FF"/>
          <w:sz w:val="24"/>
          <w:szCs w:val="24"/>
          <w:lang w:val="en-US"/>
        </w:rPr>
        <w:br/>
        <w:t xml:space="preserve">    </w:t>
      </w:r>
      <w:r w:rsidRPr="0015733B">
        <w:rPr>
          <w:rFonts w:ascii="Lucida Console" w:hAnsi="Lucida Console" w:cs="Arial"/>
          <w:b/>
          <w:color w:val="0000FF"/>
          <w:sz w:val="24"/>
          <w:szCs w:val="24"/>
          <w:lang w:val="en-US"/>
        </w:rPr>
        <w:t>param</w:t>
      </w:r>
      <w:r w:rsidR="004B1675" w:rsidRPr="004B1675">
        <w:rPr>
          <w:rFonts w:ascii="Lucida Console" w:hAnsi="Lucida Console" w:cs="Arial"/>
          <w:color w:val="0000FF"/>
          <w:sz w:val="24"/>
          <w:szCs w:val="24"/>
          <w:lang w:val="en-US"/>
        </w:rPr>
        <w:t>(</w:t>
      </w:r>
      <w:r>
        <w:rPr>
          <w:rFonts w:ascii="Lucida Console" w:hAnsi="Lucida Console" w:cs="Arial"/>
          <w:color w:val="0000FF"/>
          <w:sz w:val="24"/>
          <w:szCs w:val="24"/>
          <w:lang w:val="en-US"/>
        </w:rPr>
        <w:t>2</w:t>
      </w:r>
      <w:r w:rsidR="004B1675" w:rsidRPr="004B1675">
        <w:rPr>
          <w:rFonts w:ascii="Lucida Console" w:hAnsi="Lucida Console" w:cs="Arial"/>
          <w:color w:val="0000FF"/>
          <w:sz w:val="24"/>
          <w:szCs w:val="24"/>
          <w:lang w:val="en-US"/>
        </w:rPr>
        <w:t>)</w:t>
      </w:r>
      <w:r>
        <w:rPr>
          <w:rFonts w:ascii="Lucida Console" w:hAnsi="Lucida Console" w:cs="Arial"/>
          <w:color w:val="0000FF"/>
          <w:sz w:val="24"/>
          <w:szCs w:val="24"/>
          <w:lang w:val="en-US"/>
        </w:rPr>
        <w:br/>
        <w:t xml:space="preserve">    </w:t>
      </w:r>
      <w:r w:rsidRPr="0015733B">
        <w:rPr>
          <w:rFonts w:ascii="Lucida Console" w:hAnsi="Lucida Console" w:cs="Arial"/>
          <w:b/>
          <w:color w:val="0000FF"/>
          <w:sz w:val="24"/>
          <w:szCs w:val="24"/>
          <w:lang w:val="en-US"/>
        </w:rPr>
        <w:t>param</w:t>
      </w:r>
      <w:r w:rsidR="004B1675" w:rsidRPr="004B1675">
        <w:rPr>
          <w:rFonts w:ascii="Lucida Console" w:hAnsi="Lucida Console" w:cs="Arial"/>
          <w:color w:val="0000FF"/>
          <w:sz w:val="24"/>
          <w:szCs w:val="24"/>
          <w:lang w:val="en-US"/>
        </w:rPr>
        <w:t>(</w:t>
      </w:r>
      <w:r>
        <w:rPr>
          <w:rFonts w:ascii="Lucida Console" w:hAnsi="Lucida Console" w:cs="Arial"/>
          <w:color w:val="0000FF"/>
          <w:sz w:val="24"/>
          <w:szCs w:val="24"/>
          <w:lang w:val="en-US"/>
        </w:rPr>
        <w:t>3</w:t>
      </w:r>
      <w:r w:rsidR="004B1675" w:rsidRPr="004B1675">
        <w:rPr>
          <w:rFonts w:ascii="Lucida Console" w:hAnsi="Lucida Console" w:cs="Arial"/>
          <w:color w:val="0000FF"/>
          <w:sz w:val="24"/>
          <w:szCs w:val="24"/>
          <w:lang w:val="en-US"/>
        </w:rPr>
        <w:t>)</w:t>
      </w:r>
      <w:r>
        <w:rPr>
          <w:rFonts w:ascii="Lucida Console" w:hAnsi="Lucida Console" w:cs="Arial"/>
          <w:color w:val="0000FF"/>
          <w:sz w:val="24"/>
          <w:szCs w:val="24"/>
          <w:lang w:val="en-US"/>
        </w:rPr>
        <w:br/>
      </w:r>
      <w:r>
        <w:rPr>
          <w:rFonts w:ascii="Lucida Console" w:hAnsi="Lucida Console" w:cs="Arial"/>
          <w:color w:val="0000FF"/>
          <w:sz w:val="24"/>
          <w:szCs w:val="24"/>
          <w:lang w:val="en-US"/>
        </w:rPr>
        <w:lastRenderedPageBreak/>
        <w:t xml:space="preserve">    ...</w:t>
      </w:r>
      <w:r>
        <w:rPr>
          <w:rFonts w:ascii="Lucida Console" w:hAnsi="Lucida Console" w:cs="Arial"/>
          <w:color w:val="0000FF"/>
          <w:sz w:val="24"/>
          <w:szCs w:val="24"/>
          <w:lang w:val="en-US"/>
        </w:rPr>
        <w:br/>
      </w:r>
      <w:r w:rsidRPr="00650F0C">
        <w:rPr>
          <w:rFonts w:ascii="Lucida Console" w:hAnsi="Lucida Console" w:cs="Arial"/>
          <w:color w:val="0000FF"/>
          <w:sz w:val="24"/>
          <w:szCs w:val="24"/>
          <w:lang w:val="en-US"/>
        </w:rPr>
        <w:t xml:space="preserve"> </w:t>
      </w:r>
      <w:r w:rsidRPr="00650F0C">
        <w:rPr>
          <w:rFonts w:ascii="Lucida Console" w:hAnsi="Lucida Console" w:cs="Arial"/>
          <w:b/>
          <w:color w:val="0000FF"/>
          <w:sz w:val="24"/>
          <w:szCs w:val="24"/>
          <w:lang w:val="en-US"/>
        </w:rPr>
        <w:t>end</w:t>
      </w:r>
    </w:p>
    <w:p w:rsidR="00C15BD5" w:rsidRPr="004B1675" w:rsidRDefault="004B1675" w:rsidP="00B372F4">
      <w:pPr>
        <w:rPr>
          <w:rFonts w:ascii="Arial" w:hAnsi="Arial" w:cs="Arial"/>
          <w:sz w:val="24"/>
          <w:szCs w:val="24"/>
        </w:rPr>
      </w:pPr>
      <w:r>
        <w:rPr>
          <w:rFonts w:ascii="Arial" w:hAnsi="Arial" w:cs="Arial"/>
          <w:sz w:val="24"/>
          <w:szCs w:val="24"/>
        </w:rPr>
        <w:t>С привлечением понятия кортежа так же естественно решается вопрос с умолчаниями для параметров:</w:t>
      </w:r>
    </w:p>
    <w:p w:rsidR="006957EF" w:rsidRPr="00C15BD5" w:rsidRDefault="006957EF" w:rsidP="00FF1845">
      <w:pPr>
        <w:ind w:left="708"/>
        <w:rPr>
          <w:rFonts w:ascii="Lucida Console" w:hAnsi="Lucida Console" w:cs="Arial"/>
          <w:color w:val="0000FF"/>
          <w:sz w:val="24"/>
          <w:szCs w:val="24"/>
          <w:lang w:val="en-US"/>
        </w:rPr>
      </w:pPr>
      <w:proofErr w:type="gramStart"/>
      <w:r w:rsidRPr="00C15BD5">
        <w:rPr>
          <w:rFonts w:ascii="Lucida Console" w:hAnsi="Lucida Console" w:cs="Arial"/>
          <w:color w:val="0000FF"/>
          <w:sz w:val="24"/>
          <w:szCs w:val="24"/>
          <w:lang w:val="en-US"/>
        </w:rPr>
        <w:t>goo(</w:t>
      </w:r>
      <w:proofErr w:type="gramEnd"/>
      <w:r w:rsidRPr="00C15BD5">
        <w:rPr>
          <w:rFonts w:ascii="Lucida Console" w:hAnsi="Lucida Console" w:cs="Arial"/>
          <w:color w:val="0000FF"/>
          <w:sz w:val="24"/>
          <w:szCs w:val="24"/>
          <w:lang w:val="en-US"/>
        </w:rPr>
        <w:t xml:space="preserve">p1: Real, Integer, p3 </w:t>
      </w:r>
      <w:r w:rsidRPr="00C15BD5">
        <w:rPr>
          <w:rFonts w:ascii="Lucida Console" w:hAnsi="Lucida Console" w:cs="Arial"/>
          <w:b/>
          <w:color w:val="0000FF"/>
          <w:sz w:val="24"/>
          <w:szCs w:val="24"/>
          <w:lang w:val="en-US"/>
        </w:rPr>
        <w:t>is</w:t>
      </w:r>
      <w:r w:rsidRPr="00C15BD5">
        <w:rPr>
          <w:rFonts w:ascii="Lucida Console" w:hAnsi="Lucida Console" w:cs="Arial"/>
          <w:color w:val="0000FF"/>
          <w:sz w:val="24"/>
          <w:szCs w:val="24"/>
          <w:lang w:val="en-US"/>
        </w:rPr>
        <w:t xml:space="preserve"> 0, </w:t>
      </w:r>
      <w:r w:rsidRPr="00C15BD5">
        <w:rPr>
          <w:rFonts w:ascii="Lucida Console" w:hAnsi="Lucida Console" w:cs="Arial"/>
          <w:b/>
          <w:color w:val="0000FF"/>
          <w:sz w:val="24"/>
          <w:szCs w:val="24"/>
          <w:lang w:val="en-US"/>
        </w:rPr>
        <w:t>true</w:t>
      </w:r>
      <w:r w:rsidRPr="00C15BD5">
        <w:rPr>
          <w:rFonts w:ascii="Lucida Console" w:hAnsi="Lucida Console" w:cs="Arial"/>
          <w:color w:val="0000FF"/>
          <w:sz w:val="24"/>
          <w:szCs w:val="24"/>
          <w:lang w:val="en-US"/>
        </w:rPr>
        <w:t xml:space="preserve">): Real </w:t>
      </w:r>
      <w:r w:rsidRPr="00C15BD5">
        <w:rPr>
          <w:rFonts w:ascii="Lucida Console" w:hAnsi="Lucida Console" w:cs="Arial"/>
          <w:b/>
          <w:color w:val="0000FF"/>
          <w:sz w:val="24"/>
          <w:szCs w:val="24"/>
          <w:lang w:val="en-US"/>
        </w:rPr>
        <w:t>is</w:t>
      </w:r>
      <w:r w:rsidRPr="00C15BD5">
        <w:rPr>
          <w:rFonts w:ascii="Lucida Console" w:hAnsi="Lucida Console" w:cs="Arial"/>
          <w:color w:val="0000FF"/>
          <w:sz w:val="24"/>
          <w:szCs w:val="24"/>
          <w:lang w:val="en-US"/>
        </w:rPr>
        <w:t xml:space="preserve"> </w:t>
      </w:r>
      <w:r w:rsidR="00C15BD5" w:rsidRPr="00C15BD5">
        <w:rPr>
          <w:rFonts w:ascii="Lucida Console" w:hAnsi="Lucida Console" w:cs="Arial"/>
          <w:color w:val="0000FF"/>
          <w:sz w:val="24"/>
          <w:szCs w:val="24"/>
          <w:lang w:val="en-US"/>
        </w:rPr>
        <w:t>...</w:t>
      </w:r>
      <w:r w:rsidRPr="00C15BD5">
        <w:rPr>
          <w:rFonts w:ascii="Lucida Console" w:hAnsi="Lucida Console" w:cs="Arial"/>
          <w:color w:val="0000FF"/>
          <w:sz w:val="24"/>
          <w:szCs w:val="24"/>
          <w:lang w:val="en-US"/>
        </w:rPr>
        <w:t xml:space="preserve"> </w:t>
      </w:r>
      <w:r w:rsidRPr="00C15BD5">
        <w:rPr>
          <w:rFonts w:ascii="Lucida Console" w:hAnsi="Lucida Console" w:cs="Arial"/>
          <w:b/>
          <w:color w:val="0000FF"/>
          <w:sz w:val="24"/>
          <w:szCs w:val="24"/>
          <w:lang w:val="en-US"/>
        </w:rPr>
        <w:t>end</w:t>
      </w:r>
    </w:p>
    <w:p w:rsidR="00312F57" w:rsidRPr="00312F57" w:rsidRDefault="00FF1845" w:rsidP="00B372F4">
      <w:pPr>
        <w:rPr>
          <w:rFonts w:ascii="Arial" w:hAnsi="Arial" w:cs="Arial"/>
          <w:sz w:val="24"/>
          <w:szCs w:val="24"/>
        </w:rPr>
      </w:pPr>
      <w:r>
        <w:rPr>
          <w:rFonts w:ascii="Arial" w:hAnsi="Arial" w:cs="Arial"/>
          <w:sz w:val="24"/>
          <w:szCs w:val="24"/>
        </w:rPr>
        <w:t xml:space="preserve">В этом примере </w:t>
      </w:r>
      <w:r w:rsidR="006957EF">
        <w:rPr>
          <w:rFonts w:ascii="Arial" w:hAnsi="Arial" w:cs="Arial"/>
          <w:sz w:val="24"/>
          <w:szCs w:val="24"/>
        </w:rPr>
        <w:t>первый параметр</w:t>
      </w:r>
      <w:r w:rsidR="006957EF" w:rsidRPr="006957EF">
        <w:rPr>
          <w:rFonts w:ascii="Arial" w:hAnsi="Arial" w:cs="Arial"/>
          <w:sz w:val="24"/>
          <w:szCs w:val="24"/>
        </w:rPr>
        <w:t xml:space="preserve"> – </w:t>
      </w:r>
      <w:r w:rsidR="006957EF">
        <w:rPr>
          <w:rFonts w:ascii="Arial" w:hAnsi="Arial" w:cs="Arial"/>
          <w:sz w:val="24"/>
          <w:szCs w:val="24"/>
        </w:rPr>
        <w:t>обязательный именованный</w:t>
      </w:r>
      <w:r>
        <w:rPr>
          <w:rFonts w:ascii="Arial" w:hAnsi="Arial" w:cs="Arial"/>
          <w:sz w:val="24"/>
          <w:szCs w:val="24"/>
        </w:rPr>
        <w:t xml:space="preserve">. Обращение к нему производится по имени. Второй параметр имеет тип </w:t>
      </w:r>
      <w:r w:rsidRPr="00312F57">
        <w:rPr>
          <w:rFonts w:ascii="Lucida Console" w:hAnsi="Lucida Console" w:cs="Arial"/>
          <w:color w:val="0000FF"/>
          <w:sz w:val="24"/>
          <w:szCs w:val="24"/>
          <w:lang w:val="en-US"/>
        </w:rPr>
        <w:t>Integer</w:t>
      </w:r>
      <w:r>
        <w:rPr>
          <w:rFonts w:ascii="Arial" w:hAnsi="Arial" w:cs="Arial"/>
          <w:sz w:val="24"/>
          <w:szCs w:val="24"/>
        </w:rPr>
        <w:t xml:space="preserve">; он не имеет имени, но при вызове является обязательным. Обращаться к нему можно посредством конструкции </w:t>
      </w:r>
      <w:proofErr w:type="spellStart"/>
      <w:r w:rsidRPr="00312F57">
        <w:rPr>
          <w:rFonts w:ascii="Lucida Console" w:hAnsi="Lucida Console" w:cs="Arial"/>
          <w:b/>
          <w:color w:val="0000FF"/>
          <w:sz w:val="24"/>
          <w:szCs w:val="24"/>
          <w:lang w:val="en-US"/>
        </w:rPr>
        <w:t>param</w:t>
      </w:r>
      <w:proofErr w:type="spellEnd"/>
      <w:r w:rsidRPr="00312F57">
        <w:rPr>
          <w:rFonts w:ascii="Lucida Console" w:hAnsi="Lucida Console" w:cs="Arial"/>
          <w:color w:val="0000FF"/>
          <w:sz w:val="24"/>
          <w:szCs w:val="24"/>
        </w:rPr>
        <w:t>(2)</w:t>
      </w:r>
      <w:r w:rsidRPr="00FF1845">
        <w:rPr>
          <w:rFonts w:ascii="Arial" w:hAnsi="Arial" w:cs="Arial"/>
          <w:sz w:val="24"/>
          <w:szCs w:val="24"/>
        </w:rPr>
        <w:t xml:space="preserve">. </w:t>
      </w:r>
      <w:r>
        <w:rPr>
          <w:rFonts w:ascii="Arial" w:hAnsi="Arial" w:cs="Arial"/>
          <w:sz w:val="24"/>
          <w:szCs w:val="24"/>
        </w:rPr>
        <w:t>Третий параметр</w:t>
      </w:r>
      <w:r w:rsidDel="00FF1845">
        <w:rPr>
          <w:rFonts w:ascii="Arial" w:hAnsi="Arial" w:cs="Arial"/>
          <w:sz w:val="24"/>
          <w:szCs w:val="24"/>
        </w:rPr>
        <w:t xml:space="preserve"> </w:t>
      </w:r>
      <w:r>
        <w:rPr>
          <w:rFonts w:ascii="Arial" w:hAnsi="Arial" w:cs="Arial"/>
          <w:sz w:val="24"/>
          <w:szCs w:val="24"/>
        </w:rPr>
        <w:t xml:space="preserve">является необязательным; при вызове функции его можно опускать, в этом случае он принимает значение по умолчанию </w:t>
      </w:r>
      <w:r w:rsidRPr="00312F57">
        <w:rPr>
          <w:rFonts w:ascii="Lucida Console" w:hAnsi="Lucida Console" w:cs="Arial"/>
          <w:color w:val="0000FF"/>
          <w:sz w:val="24"/>
          <w:szCs w:val="24"/>
        </w:rPr>
        <w:t>0</w:t>
      </w:r>
      <w:r>
        <w:rPr>
          <w:rFonts w:ascii="Arial" w:hAnsi="Arial" w:cs="Arial"/>
          <w:sz w:val="24"/>
          <w:szCs w:val="24"/>
        </w:rPr>
        <w:t xml:space="preserve">. Обращение к нему внутри тела подпрограммы </w:t>
      </w:r>
      <w:r w:rsidR="008A2631">
        <w:rPr>
          <w:rFonts w:ascii="Arial" w:hAnsi="Arial" w:cs="Arial"/>
          <w:sz w:val="24"/>
          <w:szCs w:val="24"/>
        </w:rPr>
        <w:t xml:space="preserve">может </w:t>
      </w:r>
      <w:r>
        <w:rPr>
          <w:rFonts w:ascii="Arial" w:hAnsi="Arial" w:cs="Arial"/>
          <w:sz w:val="24"/>
          <w:szCs w:val="24"/>
        </w:rPr>
        <w:t xml:space="preserve">производиться как по имени </w:t>
      </w:r>
      <w:r w:rsidRPr="00312F57">
        <w:rPr>
          <w:rFonts w:ascii="Lucida Console" w:hAnsi="Lucida Console" w:cs="Arial"/>
          <w:color w:val="0000FF"/>
          <w:sz w:val="24"/>
          <w:szCs w:val="24"/>
          <w:lang w:val="en-US"/>
        </w:rPr>
        <w:t>p</w:t>
      </w:r>
      <w:r w:rsidRPr="00312F57">
        <w:rPr>
          <w:rFonts w:ascii="Lucida Console" w:hAnsi="Lucida Console" w:cs="Arial"/>
          <w:color w:val="0000FF"/>
          <w:sz w:val="24"/>
          <w:szCs w:val="24"/>
        </w:rPr>
        <w:t>3</w:t>
      </w:r>
      <w:r w:rsidRPr="00FF1845">
        <w:rPr>
          <w:rFonts w:ascii="Arial" w:hAnsi="Arial" w:cs="Arial"/>
          <w:sz w:val="24"/>
          <w:szCs w:val="24"/>
        </w:rPr>
        <w:t xml:space="preserve">, </w:t>
      </w:r>
      <w:r>
        <w:rPr>
          <w:rFonts w:ascii="Arial" w:hAnsi="Arial" w:cs="Arial"/>
          <w:sz w:val="24"/>
          <w:szCs w:val="24"/>
        </w:rPr>
        <w:t xml:space="preserve">так и с помощью конструкции </w:t>
      </w:r>
      <w:proofErr w:type="spellStart"/>
      <w:r w:rsidRPr="00312F57">
        <w:rPr>
          <w:rFonts w:ascii="Lucida Console" w:hAnsi="Lucida Console" w:cs="Arial"/>
          <w:b/>
          <w:color w:val="0000FF"/>
          <w:sz w:val="24"/>
          <w:szCs w:val="24"/>
          <w:lang w:val="en-US"/>
        </w:rPr>
        <w:t>param</w:t>
      </w:r>
      <w:proofErr w:type="spellEnd"/>
      <w:r w:rsidRPr="00312F57">
        <w:rPr>
          <w:rFonts w:ascii="Lucida Console" w:hAnsi="Lucida Console" w:cs="Arial"/>
          <w:color w:val="0000FF"/>
          <w:sz w:val="24"/>
          <w:szCs w:val="24"/>
        </w:rPr>
        <w:t>(3)</w:t>
      </w:r>
      <w:r w:rsidRPr="00FF1845">
        <w:rPr>
          <w:rFonts w:ascii="Arial" w:hAnsi="Arial" w:cs="Arial"/>
          <w:sz w:val="24"/>
          <w:szCs w:val="24"/>
        </w:rPr>
        <w:t xml:space="preserve">. </w:t>
      </w:r>
      <w:r>
        <w:rPr>
          <w:rFonts w:ascii="Arial" w:hAnsi="Arial" w:cs="Arial"/>
          <w:sz w:val="24"/>
          <w:szCs w:val="24"/>
        </w:rPr>
        <w:t>Наконец, последний, четвертый параметр</w:t>
      </w:r>
      <w:r w:rsidR="00312F57">
        <w:rPr>
          <w:rFonts w:ascii="Arial" w:hAnsi="Arial" w:cs="Arial"/>
          <w:sz w:val="24"/>
          <w:szCs w:val="24"/>
        </w:rPr>
        <w:t xml:space="preserve"> необязательный (в случае, когда он опущен, его значение есть </w:t>
      </w:r>
      <w:r w:rsidR="00312F57" w:rsidRPr="00312F57">
        <w:rPr>
          <w:rFonts w:ascii="Lucida Console" w:hAnsi="Lucida Console" w:cs="Arial"/>
          <w:b/>
          <w:color w:val="0000FF"/>
          <w:sz w:val="24"/>
          <w:szCs w:val="24"/>
          <w:lang w:val="en-US"/>
        </w:rPr>
        <w:t>true</w:t>
      </w:r>
      <w:r w:rsidR="00312F57" w:rsidRPr="00312F57">
        <w:rPr>
          <w:rFonts w:ascii="Arial" w:hAnsi="Arial" w:cs="Arial"/>
          <w:sz w:val="24"/>
          <w:szCs w:val="24"/>
        </w:rPr>
        <w:t>)</w:t>
      </w:r>
      <w:r w:rsidR="00312F57">
        <w:rPr>
          <w:rFonts w:ascii="Arial" w:hAnsi="Arial" w:cs="Arial"/>
          <w:sz w:val="24"/>
          <w:szCs w:val="24"/>
        </w:rPr>
        <w:t xml:space="preserve"> и имени не имеет. Обращение к нему возможно только посредством </w:t>
      </w:r>
      <w:proofErr w:type="spellStart"/>
      <w:r w:rsidR="00312F57" w:rsidRPr="00312F57">
        <w:rPr>
          <w:rFonts w:ascii="Lucida Console" w:hAnsi="Lucida Console" w:cs="Arial"/>
          <w:b/>
          <w:color w:val="0000FF"/>
          <w:sz w:val="24"/>
          <w:szCs w:val="24"/>
          <w:lang w:val="en-US"/>
        </w:rPr>
        <w:t>param</w:t>
      </w:r>
      <w:proofErr w:type="spellEnd"/>
      <w:r w:rsidR="00312F57" w:rsidRPr="00312F57">
        <w:rPr>
          <w:rFonts w:ascii="Lucida Console" w:hAnsi="Lucida Console" w:cs="Arial"/>
          <w:color w:val="0000FF"/>
          <w:sz w:val="24"/>
          <w:szCs w:val="24"/>
        </w:rPr>
        <w:t>(4)</w:t>
      </w:r>
      <w:r w:rsidR="00312F57" w:rsidRPr="00312F57">
        <w:rPr>
          <w:rFonts w:ascii="Arial" w:hAnsi="Arial" w:cs="Arial"/>
          <w:sz w:val="24"/>
          <w:szCs w:val="24"/>
        </w:rPr>
        <w:t>.</w:t>
      </w:r>
    </w:p>
    <w:p w:rsidR="006957EF" w:rsidRPr="00896876" w:rsidRDefault="00312F57" w:rsidP="00B372F4">
      <w:pPr>
        <w:rPr>
          <w:rFonts w:ascii="Arial" w:hAnsi="Arial" w:cs="Arial"/>
          <w:sz w:val="24"/>
          <w:szCs w:val="24"/>
        </w:rPr>
      </w:pPr>
      <w:r>
        <w:rPr>
          <w:rFonts w:ascii="Arial" w:hAnsi="Arial" w:cs="Arial"/>
          <w:sz w:val="24"/>
          <w:szCs w:val="24"/>
        </w:rPr>
        <w:t>Тип последних двух параметров явно не задается и выводится компилятором из типа значений по умолчанию (</w:t>
      </w:r>
      <w:r w:rsidRPr="00312F57">
        <w:rPr>
          <w:rFonts w:ascii="Lucida Console" w:hAnsi="Lucida Console" w:cs="Arial"/>
          <w:color w:val="0000FF"/>
          <w:sz w:val="24"/>
          <w:szCs w:val="24"/>
          <w:lang w:val="en-US"/>
        </w:rPr>
        <w:t>Integer</w:t>
      </w:r>
      <w:r w:rsidRPr="004F5FAC">
        <w:rPr>
          <w:rFonts w:ascii="Arial" w:hAnsi="Arial" w:cs="Arial"/>
          <w:sz w:val="24"/>
          <w:szCs w:val="24"/>
        </w:rPr>
        <w:t xml:space="preserve"> </w:t>
      </w:r>
      <w:r>
        <w:rPr>
          <w:rFonts w:ascii="Arial" w:hAnsi="Arial" w:cs="Arial"/>
          <w:sz w:val="24"/>
          <w:szCs w:val="24"/>
        </w:rPr>
        <w:t xml:space="preserve">и </w:t>
      </w:r>
      <w:r w:rsidRPr="00312F57">
        <w:rPr>
          <w:rFonts w:ascii="Lucida Console" w:hAnsi="Lucida Console" w:cs="Arial"/>
          <w:color w:val="0000FF"/>
          <w:sz w:val="24"/>
          <w:szCs w:val="24"/>
          <w:lang w:val="en-US"/>
        </w:rPr>
        <w:t>Boolean</w:t>
      </w:r>
      <w:r w:rsidRPr="004F5FAC">
        <w:rPr>
          <w:rFonts w:ascii="Arial" w:hAnsi="Arial" w:cs="Arial"/>
          <w:sz w:val="24"/>
          <w:szCs w:val="24"/>
        </w:rPr>
        <w:t>).</w:t>
      </w:r>
    </w:p>
    <w:p w:rsidR="004F2E29" w:rsidRPr="001B7A86" w:rsidRDefault="00312F57" w:rsidP="00312F57">
      <w:pPr>
        <w:ind w:left="708"/>
        <w:rPr>
          <w:ins w:id="615" w:author="Kanatov Alexey" w:date="2016-04-15T14:40:00Z"/>
          <w:rFonts w:ascii="Arial" w:hAnsi="Arial" w:cs="Arial"/>
          <w:color w:val="CC00FF"/>
          <w:sz w:val="24"/>
          <w:szCs w:val="24"/>
          <w:rPrChange w:id="616" w:author="Kanatov Alexey" w:date="2016-12-19T11:14:00Z">
            <w:rPr>
              <w:ins w:id="617" w:author="Kanatov Alexey" w:date="2016-04-15T14:40:00Z"/>
              <w:rFonts w:ascii="Arial" w:hAnsi="Arial" w:cs="Arial"/>
              <w:color w:val="CC00FF"/>
              <w:sz w:val="24"/>
              <w:szCs w:val="24"/>
              <w:lang w:val="en-US"/>
            </w:rPr>
          </w:rPrChange>
        </w:rPr>
      </w:pPr>
      <w:r w:rsidRPr="00312F57">
        <w:rPr>
          <w:rFonts w:ascii="Arial" w:hAnsi="Arial" w:cs="Arial"/>
          <w:color w:val="CC00FF"/>
          <w:sz w:val="24"/>
          <w:szCs w:val="24"/>
        </w:rPr>
        <w:t>Да, я это придумал (обращение через</w:t>
      </w:r>
      <w:r>
        <w:rPr>
          <w:rFonts w:ascii="Arial" w:hAnsi="Arial" w:cs="Arial"/>
          <w:sz w:val="24"/>
          <w:szCs w:val="24"/>
        </w:rPr>
        <w:t xml:space="preserve"> </w:t>
      </w:r>
      <w:r w:rsidRPr="00312F57">
        <w:rPr>
          <w:rFonts w:ascii="Lucida Console" w:hAnsi="Lucida Console" w:cs="Arial"/>
          <w:b/>
          <w:color w:val="0000FF"/>
          <w:sz w:val="24"/>
          <w:szCs w:val="24"/>
          <w:lang w:val="en-US"/>
        </w:rPr>
        <w:t>param</w:t>
      </w:r>
      <w:r w:rsidRPr="00312F57">
        <w:rPr>
          <w:rFonts w:ascii="Arial" w:hAnsi="Arial" w:cs="Arial"/>
          <w:color w:val="CC00FF"/>
          <w:sz w:val="24"/>
          <w:szCs w:val="24"/>
        </w:rPr>
        <w:t xml:space="preserve">). Умолчания для параметров – повсеместная практика, есть во всех языках. Выведение типов непосредственно следует из принятого дизайна языка. Так что... все </w:t>
      </w:r>
      <w:r w:rsidR="00587DD0">
        <w:rPr>
          <w:rFonts w:ascii="Arial" w:hAnsi="Arial" w:cs="Arial"/>
          <w:color w:val="CC00FF"/>
          <w:sz w:val="24"/>
          <w:szCs w:val="24"/>
        </w:rPr>
        <w:t>логично</w:t>
      </w:r>
      <w:r w:rsidRPr="00312F57">
        <w:rPr>
          <w:rFonts w:ascii="Arial" w:hAnsi="Arial" w:cs="Arial"/>
          <w:color w:val="CC00FF"/>
          <w:sz w:val="24"/>
          <w:szCs w:val="24"/>
        </w:rPr>
        <w:t>.</w:t>
      </w:r>
    </w:p>
    <w:p w:rsidR="00125E87" w:rsidRPr="00125E87" w:rsidRDefault="00125E87" w:rsidP="00312F57">
      <w:pPr>
        <w:ind w:left="708"/>
        <w:rPr>
          <w:rFonts w:ascii="Arial" w:hAnsi="Arial" w:cs="Arial"/>
          <w:color w:val="CC00FF"/>
          <w:sz w:val="24"/>
          <w:szCs w:val="24"/>
        </w:rPr>
      </w:pPr>
      <w:ins w:id="618" w:author="Kanatov Alexey" w:date="2016-04-15T14:40:00Z">
        <w:r>
          <w:rPr>
            <w:rFonts w:ascii="Arial" w:hAnsi="Arial" w:cs="Arial"/>
            <w:color w:val="CC00FF"/>
            <w:sz w:val="24"/>
            <w:szCs w:val="24"/>
          </w:rPr>
          <w:t xml:space="preserve">МНЕ </w:t>
        </w:r>
        <w:proofErr w:type="spellStart"/>
        <w:r>
          <w:rPr>
            <w:rFonts w:ascii="Arial" w:hAnsi="Arial" w:cs="Arial"/>
            <w:color w:val="CC00FF"/>
            <w:sz w:val="24"/>
            <w:szCs w:val="24"/>
            <w:lang w:val="en-US"/>
          </w:rPr>
          <w:t>param</w:t>
        </w:r>
        <w:proofErr w:type="spellEnd"/>
        <w:r w:rsidRPr="00125E87">
          <w:rPr>
            <w:rFonts w:ascii="Arial" w:hAnsi="Arial" w:cs="Arial"/>
            <w:color w:val="CC00FF"/>
            <w:sz w:val="24"/>
            <w:szCs w:val="24"/>
            <w:rPrChange w:id="619" w:author="Kanatov Alexey" w:date="2016-04-15T14:40:00Z">
              <w:rPr>
                <w:rFonts w:ascii="Arial" w:hAnsi="Arial" w:cs="Arial"/>
                <w:color w:val="CC00FF"/>
                <w:sz w:val="24"/>
                <w:szCs w:val="24"/>
                <w:lang w:val="en-US"/>
              </w:rPr>
            </w:rPrChange>
          </w:rPr>
          <w:t xml:space="preserve"> </w:t>
        </w:r>
        <w:r>
          <w:rPr>
            <w:rFonts w:ascii="Arial" w:hAnsi="Arial" w:cs="Arial"/>
            <w:color w:val="CC00FF"/>
            <w:sz w:val="24"/>
            <w:szCs w:val="24"/>
          </w:rPr>
          <w:t xml:space="preserve">НЕ НРАВИТЬСЯ – опять тратить ключевое слово на совсем редкую вещь </w:t>
        </w:r>
      </w:ins>
      <w:ins w:id="620" w:author="Kanatov Alexey" w:date="2016-04-15T14:41:00Z">
        <w:r>
          <w:rPr>
            <w:rFonts w:ascii="Arial" w:hAnsi="Arial" w:cs="Arial"/>
            <w:color w:val="CC00FF"/>
            <w:sz w:val="24"/>
            <w:szCs w:val="24"/>
          </w:rPr>
          <w:t xml:space="preserve">… Просто от имени функции возьми </w:t>
        </w:r>
        <w:proofErr w:type="spellStart"/>
        <w:r>
          <w:rPr>
            <w:rFonts w:ascii="Arial" w:hAnsi="Arial" w:cs="Arial"/>
            <w:color w:val="CC00FF"/>
            <w:sz w:val="24"/>
            <w:szCs w:val="24"/>
          </w:rPr>
          <w:t>апарметры</w:t>
        </w:r>
        <w:proofErr w:type="spellEnd"/>
        <w:r>
          <w:rPr>
            <w:rFonts w:ascii="Arial" w:hAnsi="Arial" w:cs="Arial"/>
            <w:color w:val="CC00FF"/>
            <w:sz w:val="24"/>
            <w:szCs w:val="24"/>
          </w:rPr>
          <w:t xml:space="preserve"> … Функция это объект у него есть тип – юнит в нем </w:t>
        </w:r>
        <w:proofErr w:type="spellStart"/>
        <w:r>
          <w:rPr>
            <w:rFonts w:ascii="Arial" w:hAnsi="Arial" w:cs="Arial"/>
            <w:color w:val="CC00FF"/>
            <w:sz w:val="24"/>
            <w:szCs w:val="24"/>
          </w:rPr>
          <w:t>есмть</w:t>
        </w:r>
        <w:proofErr w:type="spellEnd"/>
        <w:r>
          <w:rPr>
            <w:rFonts w:ascii="Arial" w:hAnsi="Arial" w:cs="Arial"/>
            <w:color w:val="CC00FF"/>
            <w:sz w:val="24"/>
            <w:szCs w:val="24"/>
          </w:rPr>
          <w:t xml:space="preserve"> </w:t>
        </w:r>
        <w:proofErr w:type="spellStart"/>
        <w:r>
          <w:rPr>
            <w:rFonts w:ascii="Arial" w:hAnsi="Arial" w:cs="Arial"/>
            <w:color w:val="CC00FF"/>
            <w:sz w:val="24"/>
            <w:szCs w:val="24"/>
          </w:rPr>
          <w:t>некотрые</w:t>
        </w:r>
        <w:proofErr w:type="spellEnd"/>
        <w:r>
          <w:rPr>
            <w:rFonts w:ascii="Arial" w:hAnsi="Arial" w:cs="Arial"/>
            <w:color w:val="CC00FF"/>
            <w:sz w:val="24"/>
            <w:szCs w:val="24"/>
          </w:rPr>
          <w:t xml:space="preserve"> свойства …</w:t>
        </w:r>
      </w:ins>
    </w:p>
    <w:p w:rsidR="006957EF" w:rsidRPr="006957EF" w:rsidRDefault="00A5668C" w:rsidP="00B372F4">
      <w:pPr>
        <w:rPr>
          <w:rFonts w:ascii="Arial" w:hAnsi="Arial" w:cs="Arial"/>
          <w:sz w:val="24"/>
          <w:szCs w:val="24"/>
        </w:rPr>
      </w:pPr>
      <w:r>
        <w:rPr>
          <w:rFonts w:ascii="Arial" w:hAnsi="Arial" w:cs="Arial"/>
          <w:b/>
          <w:sz w:val="24"/>
          <w:szCs w:val="24"/>
        </w:rPr>
        <w:t xml:space="preserve">3. </w:t>
      </w:r>
      <w:r w:rsidRPr="00650F0C">
        <w:rPr>
          <w:rFonts w:ascii="Arial" w:hAnsi="Arial" w:cs="Arial"/>
          <w:b/>
          <w:sz w:val="24"/>
          <w:szCs w:val="24"/>
        </w:rPr>
        <w:t>Пустые и единичные кортежи</w:t>
      </w:r>
    </w:p>
    <w:p w:rsidR="00746B88" w:rsidRDefault="00746B88" w:rsidP="00746B88">
      <w:pPr>
        <w:rPr>
          <w:rFonts w:ascii="Arial" w:hAnsi="Arial" w:cs="Arial"/>
          <w:sz w:val="24"/>
          <w:szCs w:val="24"/>
        </w:rPr>
      </w:pPr>
      <w:r>
        <w:rPr>
          <w:rFonts w:ascii="Arial" w:hAnsi="Arial" w:cs="Arial"/>
          <w:sz w:val="24"/>
          <w:szCs w:val="24"/>
        </w:rPr>
        <w:t xml:space="preserve">Как уже говорилось, предельным вариантом кортежа естественно считать кортеж, не содержащий ни одного элемента. Его можно обозначить с помощью пустых круглых скобок. </w:t>
      </w:r>
      <w:r w:rsidR="00136F05">
        <w:rPr>
          <w:rFonts w:ascii="Arial" w:hAnsi="Arial" w:cs="Arial"/>
          <w:sz w:val="24"/>
          <w:szCs w:val="24"/>
        </w:rPr>
        <w:t>Подробнее о пустых кортежах см. след. подраздел.</w:t>
      </w:r>
    </w:p>
    <w:p w:rsidR="00E73612" w:rsidRDefault="00E73612" w:rsidP="00746B88">
      <w:pPr>
        <w:rPr>
          <w:rFonts w:ascii="Arial" w:hAnsi="Arial" w:cs="Arial"/>
          <w:sz w:val="24"/>
          <w:szCs w:val="24"/>
        </w:rPr>
      </w:pPr>
      <w:r>
        <w:rPr>
          <w:rFonts w:ascii="Arial" w:hAnsi="Arial" w:cs="Arial"/>
          <w:sz w:val="24"/>
          <w:szCs w:val="24"/>
        </w:rPr>
        <w:t>Некоторая неопределенность возникает при определении единичного кортежа – который включает единственный элемент. Дело в том, что в этом случае в некоторых контекстах невозможно отличить единчный кортеж от простого выражения, заключенного в круглые скобки.</w:t>
      </w:r>
    </w:p>
    <w:p w:rsidR="00E73612" w:rsidRPr="00E73612" w:rsidRDefault="00E73612" w:rsidP="00746B88">
      <w:pPr>
        <w:rPr>
          <w:rFonts w:ascii="Arial" w:hAnsi="Arial" w:cs="Arial"/>
          <w:sz w:val="24"/>
          <w:szCs w:val="24"/>
          <w:lang w:val="en-US"/>
        </w:rPr>
      </w:pPr>
      <w:r>
        <w:rPr>
          <w:rFonts w:ascii="Arial" w:hAnsi="Arial" w:cs="Arial"/>
          <w:sz w:val="24"/>
          <w:szCs w:val="24"/>
        </w:rPr>
        <w:t>Пример</w:t>
      </w:r>
      <w:r w:rsidRPr="00E73612">
        <w:rPr>
          <w:rFonts w:ascii="Arial" w:hAnsi="Arial" w:cs="Arial"/>
          <w:sz w:val="24"/>
          <w:szCs w:val="24"/>
          <w:lang w:val="en-US"/>
        </w:rPr>
        <w:t>:</w:t>
      </w:r>
    </w:p>
    <w:p w:rsidR="00E73612" w:rsidRPr="00E73612" w:rsidRDefault="00E73612" w:rsidP="00E73612">
      <w:pPr>
        <w:ind w:left="708"/>
        <w:rPr>
          <w:rFonts w:ascii="Lucida Console" w:hAnsi="Lucida Console" w:cs="Arial"/>
          <w:color w:val="0000FF"/>
          <w:sz w:val="24"/>
          <w:szCs w:val="24"/>
        </w:rPr>
      </w:pPr>
      <w:proofErr w:type="gramStart"/>
      <w:r w:rsidRPr="00E73612">
        <w:rPr>
          <w:rFonts w:ascii="Lucida Console" w:hAnsi="Lucida Console" w:cs="Arial"/>
          <w:color w:val="0000FF"/>
          <w:sz w:val="24"/>
          <w:szCs w:val="24"/>
          <w:lang w:val="en-US"/>
        </w:rPr>
        <w:t>x</w:t>
      </w:r>
      <w:proofErr w:type="gramEnd"/>
      <w:r w:rsidRPr="00E73612">
        <w:rPr>
          <w:rFonts w:ascii="Lucida Console" w:hAnsi="Lucida Console" w:cs="Arial"/>
          <w:color w:val="0000FF"/>
          <w:sz w:val="24"/>
          <w:szCs w:val="24"/>
        </w:rPr>
        <w:t xml:space="preserve"> </w:t>
      </w:r>
      <w:r w:rsidRPr="00E73612">
        <w:rPr>
          <w:rFonts w:ascii="Lucida Console" w:hAnsi="Lucida Console" w:cs="Arial"/>
          <w:b/>
          <w:color w:val="0000FF"/>
          <w:sz w:val="24"/>
          <w:szCs w:val="24"/>
          <w:lang w:val="en-US"/>
        </w:rPr>
        <w:t>is</w:t>
      </w:r>
      <w:r w:rsidRPr="00E73612">
        <w:rPr>
          <w:rFonts w:ascii="Lucida Console" w:hAnsi="Lucida Console" w:cs="Arial"/>
          <w:color w:val="0000FF"/>
          <w:sz w:val="24"/>
          <w:szCs w:val="24"/>
        </w:rPr>
        <w:t xml:space="preserve"> (</w:t>
      </w:r>
      <w:r w:rsidRPr="00E73612">
        <w:rPr>
          <w:rFonts w:ascii="Lucida Console" w:hAnsi="Lucida Console" w:cs="Arial"/>
          <w:i/>
          <w:color w:val="0000FF"/>
          <w:sz w:val="24"/>
          <w:szCs w:val="24"/>
          <w:lang w:val="en-US"/>
        </w:rPr>
        <w:t>Expression</w:t>
      </w:r>
      <w:r w:rsidRPr="00E73612">
        <w:rPr>
          <w:rFonts w:ascii="Lucida Console" w:hAnsi="Lucida Console" w:cs="Arial"/>
          <w:color w:val="0000FF"/>
          <w:sz w:val="24"/>
          <w:szCs w:val="24"/>
        </w:rPr>
        <w:t xml:space="preserve">)    // </w:t>
      </w:r>
      <w:r w:rsidRPr="00E73612">
        <w:rPr>
          <w:rFonts w:ascii="Lucida Console" w:hAnsi="Lucida Console" w:cs="Arial"/>
          <w:color w:val="0000FF"/>
          <w:sz w:val="24"/>
          <w:szCs w:val="24"/>
          <w:lang w:val="en-US"/>
        </w:rPr>
        <w:t>x</w:t>
      </w:r>
      <w:r w:rsidRPr="00E73612">
        <w:rPr>
          <w:rFonts w:ascii="Lucida Console" w:hAnsi="Lucida Console" w:cs="Arial"/>
          <w:color w:val="0000FF"/>
          <w:sz w:val="24"/>
          <w:szCs w:val="24"/>
        </w:rPr>
        <w:t xml:space="preserve"> – это кортеж или простой объект?</w:t>
      </w:r>
    </w:p>
    <w:p w:rsidR="00746B88" w:rsidRDefault="00E73612" w:rsidP="009930B9">
      <w:pPr>
        <w:rPr>
          <w:rFonts w:ascii="Arial" w:hAnsi="Arial" w:cs="Arial"/>
          <w:sz w:val="24"/>
          <w:szCs w:val="24"/>
        </w:rPr>
      </w:pPr>
      <w:r>
        <w:rPr>
          <w:rFonts w:ascii="Arial" w:hAnsi="Arial" w:cs="Arial"/>
          <w:sz w:val="24"/>
          <w:szCs w:val="24"/>
        </w:rPr>
        <w:t xml:space="preserve">Для случаев, когда может возникнуть подобная неопределенность, принято следующее правило: если в скобках содержится одиночное выражение, оно всегда трактуется как выражение, а не как кортеж из одного элемента. Выбор </w:t>
      </w:r>
      <w:r>
        <w:rPr>
          <w:rFonts w:ascii="Arial" w:hAnsi="Arial" w:cs="Arial"/>
          <w:sz w:val="24"/>
          <w:szCs w:val="24"/>
        </w:rPr>
        <w:lastRenderedPageBreak/>
        <w:t xml:space="preserve">такой трактовки обусловлен тем обстоятельством, что выражения в скобках (как отдельно-стоящие, так и входящие в состав других выражений) гораздо чаще встречается в реальных программах, нежели </w:t>
      </w:r>
      <w:r w:rsidR="00806B37">
        <w:rPr>
          <w:rFonts w:ascii="Arial" w:hAnsi="Arial" w:cs="Arial"/>
          <w:sz w:val="24"/>
          <w:szCs w:val="24"/>
        </w:rPr>
        <w:t xml:space="preserve">единичные </w:t>
      </w:r>
      <w:r>
        <w:rPr>
          <w:rFonts w:ascii="Arial" w:hAnsi="Arial" w:cs="Arial"/>
          <w:sz w:val="24"/>
          <w:szCs w:val="24"/>
        </w:rPr>
        <w:t>кортежи.</w:t>
      </w:r>
    </w:p>
    <w:p w:rsidR="00E73612" w:rsidRDefault="00E73612" w:rsidP="009930B9">
      <w:pPr>
        <w:rPr>
          <w:rFonts w:ascii="Arial" w:hAnsi="Arial" w:cs="Arial"/>
          <w:sz w:val="24"/>
          <w:szCs w:val="24"/>
        </w:rPr>
      </w:pPr>
      <w:r>
        <w:rPr>
          <w:rFonts w:ascii="Arial" w:hAnsi="Arial" w:cs="Arial"/>
          <w:sz w:val="24"/>
          <w:szCs w:val="24"/>
        </w:rPr>
        <w:t xml:space="preserve">Если же необходимо задать кортеж из одного элемента, то для этого следует явно указать тип </w:t>
      </w:r>
      <w:r w:rsidR="009A1E58">
        <w:rPr>
          <w:rFonts w:ascii="Arial" w:hAnsi="Arial" w:cs="Arial"/>
          <w:sz w:val="24"/>
          <w:szCs w:val="24"/>
        </w:rPr>
        <w:t xml:space="preserve">объекта </w:t>
      </w:r>
      <w:r>
        <w:rPr>
          <w:rFonts w:ascii="Arial" w:hAnsi="Arial" w:cs="Arial"/>
          <w:sz w:val="24"/>
          <w:szCs w:val="24"/>
        </w:rPr>
        <w:t xml:space="preserve">как кортеж. </w:t>
      </w:r>
      <w:r w:rsidR="009A1E58">
        <w:rPr>
          <w:rFonts w:ascii="Arial" w:hAnsi="Arial" w:cs="Arial"/>
          <w:sz w:val="24"/>
          <w:szCs w:val="24"/>
        </w:rPr>
        <w:t>Так, п</w:t>
      </w:r>
      <w:r>
        <w:rPr>
          <w:rFonts w:ascii="Arial" w:hAnsi="Arial" w:cs="Arial"/>
          <w:sz w:val="24"/>
          <w:szCs w:val="24"/>
        </w:rPr>
        <w:t>редыдущий пример может быть переписан, например, следующим образом:</w:t>
      </w:r>
    </w:p>
    <w:p w:rsidR="00E73612" w:rsidRPr="00136F05" w:rsidRDefault="00E73612" w:rsidP="00E73612">
      <w:pPr>
        <w:ind w:left="708"/>
        <w:rPr>
          <w:rFonts w:ascii="Lucida Console" w:hAnsi="Lucida Console" w:cs="Arial"/>
          <w:color w:val="0000FF"/>
          <w:sz w:val="24"/>
          <w:szCs w:val="24"/>
        </w:rPr>
      </w:pPr>
      <w:proofErr w:type="gramStart"/>
      <w:r w:rsidRPr="00E73612">
        <w:rPr>
          <w:rFonts w:ascii="Lucida Console" w:hAnsi="Lucida Console" w:cs="Arial"/>
          <w:color w:val="0000FF"/>
          <w:sz w:val="24"/>
          <w:szCs w:val="24"/>
          <w:lang w:val="en-US"/>
        </w:rPr>
        <w:t>x</w:t>
      </w:r>
      <w:proofErr w:type="gramEnd"/>
      <w:r w:rsidRPr="00136F05">
        <w:rPr>
          <w:rFonts w:ascii="Lucida Console" w:hAnsi="Lucida Console" w:cs="Arial"/>
          <w:color w:val="0000FF"/>
          <w:sz w:val="24"/>
          <w:szCs w:val="24"/>
        </w:rPr>
        <w:t>: (</w:t>
      </w:r>
      <w:r w:rsidRPr="00E73612">
        <w:rPr>
          <w:rFonts w:ascii="Lucida Console" w:hAnsi="Lucida Console" w:cs="Arial"/>
          <w:color w:val="0000FF"/>
          <w:sz w:val="24"/>
          <w:szCs w:val="24"/>
          <w:lang w:val="en-US"/>
        </w:rPr>
        <w:t>Real</w:t>
      </w:r>
      <w:r w:rsidRPr="00136F05">
        <w:rPr>
          <w:rFonts w:ascii="Lucida Console" w:hAnsi="Lucida Console" w:cs="Arial"/>
          <w:color w:val="0000FF"/>
          <w:sz w:val="24"/>
          <w:szCs w:val="24"/>
        </w:rPr>
        <w:t xml:space="preserve">) </w:t>
      </w:r>
      <w:r w:rsidRPr="00E73612">
        <w:rPr>
          <w:rFonts w:ascii="Lucida Console" w:hAnsi="Lucida Console" w:cs="Arial"/>
          <w:b/>
          <w:color w:val="0000FF"/>
          <w:sz w:val="24"/>
          <w:szCs w:val="24"/>
          <w:lang w:val="en-US"/>
        </w:rPr>
        <w:t>is</w:t>
      </w:r>
      <w:r w:rsidRPr="00136F05">
        <w:rPr>
          <w:rFonts w:ascii="Lucida Console" w:hAnsi="Lucida Console" w:cs="Arial"/>
          <w:color w:val="0000FF"/>
          <w:sz w:val="24"/>
          <w:szCs w:val="24"/>
        </w:rPr>
        <w:t xml:space="preserve"> (</w:t>
      </w:r>
      <w:r w:rsidRPr="00806B37">
        <w:rPr>
          <w:rFonts w:ascii="Lucida Console" w:hAnsi="Lucida Console" w:cs="Arial"/>
          <w:i/>
          <w:color w:val="0000FF"/>
          <w:sz w:val="24"/>
          <w:szCs w:val="24"/>
          <w:lang w:val="en-US"/>
        </w:rPr>
        <w:t>Expression</w:t>
      </w:r>
      <w:r w:rsidRPr="00136F05">
        <w:rPr>
          <w:rFonts w:ascii="Lucida Console" w:hAnsi="Lucida Console" w:cs="Arial"/>
          <w:color w:val="0000FF"/>
          <w:sz w:val="24"/>
          <w:szCs w:val="24"/>
        </w:rPr>
        <w:t>)</w:t>
      </w:r>
      <w:r w:rsidR="00136F05" w:rsidRPr="00136F05">
        <w:rPr>
          <w:rFonts w:ascii="Lucida Console" w:hAnsi="Lucida Console" w:cs="Arial"/>
          <w:color w:val="0000FF"/>
          <w:sz w:val="24"/>
          <w:szCs w:val="24"/>
        </w:rPr>
        <w:t xml:space="preserve">    // </w:t>
      </w:r>
      <w:r w:rsidR="00136F05">
        <w:rPr>
          <w:rFonts w:ascii="Lucida Console" w:hAnsi="Lucida Console" w:cs="Arial"/>
          <w:color w:val="0000FF"/>
          <w:sz w:val="24"/>
          <w:szCs w:val="24"/>
          <w:lang w:val="en-US"/>
        </w:rPr>
        <w:t>x</w:t>
      </w:r>
      <w:r w:rsidR="00136F05" w:rsidRPr="00136F05">
        <w:rPr>
          <w:rFonts w:ascii="Lucida Console" w:hAnsi="Lucida Console" w:cs="Arial"/>
          <w:color w:val="0000FF"/>
          <w:sz w:val="24"/>
          <w:szCs w:val="24"/>
        </w:rPr>
        <w:t xml:space="preserve"> – </w:t>
      </w:r>
      <w:r w:rsidR="00136F05">
        <w:rPr>
          <w:rFonts w:ascii="Lucida Console" w:hAnsi="Lucida Console" w:cs="Arial"/>
          <w:color w:val="0000FF"/>
          <w:sz w:val="24"/>
          <w:szCs w:val="24"/>
        </w:rPr>
        <w:t>кортеж из одного</w:t>
      </w:r>
      <w:r w:rsidR="00136F05">
        <w:rPr>
          <w:rFonts w:ascii="Lucida Console" w:hAnsi="Lucida Console" w:cs="Arial"/>
          <w:color w:val="0000FF"/>
          <w:sz w:val="24"/>
          <w:szCs w:val="24"/>
        </w:rPr>
        <w:br/>
        <w:t xml:space="preserve">                             // вещественного элемента</w:t>
      </w:r>
    </w:p>
    <w:p w:rsidR="00136F05" w:rsidRPr="006201C9" w:rsidRDefault="00136F05" w:rsidP="009930B9">
      <w:pPr>
        <w:rPr>
          <w:rFonts w:ascii="Arial" w:hAnsi="Arial" w:cs="Arial"/>
          <w:b/>
          <w:sz w:val="24"/>
          <w:szCs w:val="24"/>
        </w:rPr>
      </w:pPr>
      <w:r w:rsidRPr="006201C9">
        <w:rPr>
          <w:rFonts w:ascii="Arial" w:hAnsi="Arial" w:cs="Arial"/>
          <w:b/>
          <w:sz w:val="24"/>
          <w:szCs w:val="24"/>
        </w:rPr>
        <w:t>4. Конформность между кортежами. Кортежи, контейнеры и массивы</w:t>
      </w:r>
    </w:p>
    <w:p w:rsidR="00050594" w:rsidRDefault="00050594" w:rsidP="00744C02">
      <w:pPr>
        <w:rPr>
          <w:ins w:id="621" w:author="Kanatov Alexey" w:date="2016-04-15T14:43:00Z"/>
          <w:rFonts w:ascii="Arial" w:hAnsi="Arial" w:cs="Arial"/>
          <w:sz w:val="24"/>
          <w:szCs w:val="24"/>
        </w:rPr>
      </w:pPr>
      <w:r>
        <w:rPr>
          <w:rFonts w:ascii="Arial" w:hAnsi="Arial" w:cs="Arial"/>
          <w:sz w:val="24"/>
          <w:szCs w:val="24"/>
        </w:rPr>
        <w:t xml:space="preserve">Считается, что кортеж из </w:t>
      </w:r>
      <w:r>
        <w:rPr>
          <w:rFonts w:ascii="Arial" w:hAnsi="Arial" w:cs="Arial"/>
          <w:sz w:val="24"/>
          <w:szCs w:val="24"/>
          <w:lang w:val="en-US"/>
        </w:rPr>
        <w:t>N</w:t>
      </w:r>
      <w:r w:rsidRPr="003E040B">
        <w:rPr>
          <w:rFonts w:ascii="Arial" w:hAnsi="Arial" w:cs="Arial"/>
          <w:sz w:val="24"/>
          <w:szCs w:val="24"/>
        </w:rPr>
        <w:t xml:space="preserve"> </w:t>
      </w:r>
      <w:r>
        <w:rPr>
          <w:rFonts w:ascii="Arial" w:hAnsi="Arial" w:cs="Arial"/>
          <w:sz w:val="24"/>
          <w:szCs w:val="24"/>
        </w:rPr>
        <w:t xml:space="preserve">элементов определенных типов конформен любому другому кортежу из </w:t>
      </w:r>
      <w:r>
        <w:rPr>
          <w:rFonts w:ascii="Arial" w:hAnsi="Arial" w:cs="Arial"/>
          <w:sz w:val="24"/>
          <w:szCs w:val="24"/>
          <w:lang w:val="en-US"/>
        </w:rPr>
        <w:t>N</w:t>
      </w:r>
      <w:r w:rsidRPr="003E040B">
        <w:rPr>
          <w:rFonts w:ascii="Arial" w:hAnsi="Arial" w:cs="Arial"/>
          <w:sz w:val="24"/>
          <w:szCs w:val="24"/>
        </w:rPr>
        <w:t>+</w:t>
      </w:r>
      <w:r>
        <w:rPr>
          <w:rFonts w:ascii="Arial" w:hAnsi="Arial" w:cs="Arial"/>
          <w:sz w:val="24"/>
          <w:szCs w:val="24"/>
          <w:lang w:val="en-US"/>
        </w:rPr>
        <w:t>k</w:t>
      </w:r>
      <w:r w:rsidRPr="003E040B">
        <w:rPr>
          <w:rFonts w:ascii="Arial" w:hAnsi="Arial" w:cs="Arial"/>
          <w:sz w:val="24"/>
          <w:szCs w:val="24"/>
        </w:rPr>
        <w:t xml:space="preserve"> </w:t>
      </w:r>
      <w:r>
        <w:rPr>
          <w:rFonts w:ascii="Arial" w:hAnsi="Arial" w:cs="Arial"/>
          <w:sz w:val="24"/>
          <w:szCs w:val="24"/>
        </w:rPr>
        <w:t xml:space="preserve">элементов, первые </w:t>
      </w:r>
      <w:r>
        <w:rPr>
          <w:rFonts w:ascii="Arial" w:hAnsi="Arial" w:cs="Arial"/>
          <w:sz w:val="24"/>
          <w:szCs w:val="24"/>
          <w:lang w:val="en-US"/>
        </w:rPr>
        <w:t>N</w:t>
      </w:r>
      <w:r w:rsidRPr="003E040B">
        <w:rPr>
          <w:rFonts w:ascii="Arial" w:hAnsi="Arial" w:cs="Arial"/>
          <w:sz w:val="24"/>
          <w:szCs w:val="24"/>
        </w:rPr>
        <w:t xml:space="preserve"> </w:t>
      </w:r>
      <w:r>
        <w:rPr>
          <w:rFonts w:ascii="Arial" w:hAnsi="Arial" w:cs="Arial"/>
          <w:sz w:val="24"/>
          <w:szCs w:val="24"/>
        </w:rPr>
        <w:t>типов которого попарно конформны соответствующим типам первого кортежа.</w:t>
      </w:r>
    </w:p>
    <w:p w:rsidR="0093557D" w:rsidRPr="0093557D" w:rsidRDefault="0093557D" w:rsidP="00744C02">
      <w:pPr>
        <w:rPr>
          <w:rFonts w:ascii="Arial" w:hAnsi="Arial" w:cs="Arial"/>
          <w:sz w:val="24"/>
          <w:szCs w:val="24"/>
        </w:rPr>
      </w:pPr>
      <w:ins w:id="622" w:author="Kanatov Alexey" w:date="2016-04-15T14:43:00Z">
        <w:r>
          <w:rPr>
            <w:rFonts w:ascii="Arial" w:hAnsi="Arial" w:cs="Arial"/>
            <w:sz w:val="24"/>
            <w:szCs w:val="24"/>
          </w:rPr>
          <w:t xml:space="preserve">НЕПРАВИЛЬНО !!! Все ровно наоборот!!! </w:t>
        </w:r>
      </w:ins>
      <w:ins w:id="623" w:author="Kanatov Alexey" w:date="2016-04-15T14:44:00Z">
        <w:r>
          <w:rPr>
            <w:rFonts w:ascii="Arial" w:hAnsi="Arial" w:cs="Arial"/>
            <w:sz w:val="24"/>
            <w:szCs w:val="24"/>
          </w:rPr>
          <w:t xml:space="preserve">Кортеж  с числом элементов </w:t>
        </w:r>
        <w:r>
          <w:rPr>
            <w:rFonts w:ascii="Arial" w:hAnsi="Arial" w:cs="Arial"/>
            <w:sz w:val="24"/>
            <w:szCs w:val="24"/>
            <w:lang w:val="en-US"/>
          </w:rPr>
          <w:t>N</w:t>
        </w:r>
        <w:r w:rsidRPr="0093557D">
          <w:rPr>
            <w:rFonts w:ascii="Arial" w:hAnsi="Arial" w:cs="Arial"/>
            <w:sz w:val="24"/>
            <w:szCs w:val="24"/>
            <w:rPrChange w:id="624" w:author="Kanatov Alexey" w:date="2016-04-15T14:44:00Z">
              <w:rPr>
                <w:rFonts w:ascii="Arial" w:hAnsi="Arial" w:cs="Arial"/>
                <w:sz w:val="24"/>
                <w:szCs w:val="24"/>
                <w:lang w:val="en-US"/>
              </w:rPr>
            </w:rPrChange>
          </w:rPr>
          <w:t>+</w:t>
        </w:r>
        <w:r>
          <w:rPr>
            <w:rFonts w:ascii="Arial" w:hAnsi="Arial" w:cs="Arial"/>
            <w:sz w:val="24"/>
            <w:szCs w:val="24"/>
            <w:lang w:val="en-US"/>
          </w:rPr>
          <w:t>K</w:t>
        </w:r>
        <w:r>
          <w:rPr>
            <w:rFonts w:ascii="Arial" w:hAnsi="Arial" w:cs="Arial"/>
            <w:sz w:val="24"/>
            <w:szCs w:val="24"/>
          </w:rPr>
          <w:t xml:space="preserve"> конформен кортежу с </w:t>
        </w:r>
        <w:r>
          <w:rPr>
            <w:rFonts w:ascii="Arial" w:hAnsi="Arial" w:cs="Arial"/>
            <w:sz w:val="24"/>
            <w:szCs w:val="24"/>
            <w:lang w:val="en-US"/>
          </w:rPr>
          <w:t>N</w:t>
        </w:r>
        <w:r w:rsidRPr="0093557D">
          <w:rPr>
            <w:rFonts w:ascii="Arial" w:hAnsi="Arial" w:cs="Arial"/>
            <w:sz w:val="24"/>
            <w:szCs w:val="24"/>
            <w:rPrChange w:id="625" w:author="Kanatov Alexey" w:date="2016-04-15T14:44:00Z">
              <w:rPr>
                <w:rFonts w:ascii="Arial" w:hAnsi="Arial" w:cs="Arial"/>
                <w:sz w:val="24"/>
                <w:szCs w:val="24"/>
                <w:lang w:val="en-US"/>
              </w:rPr>
            </w:rPrChange>
          </w:rPr>
          <w:t xml:space="preserve"> </w:t>
        </w:r>
        <w:r>
          <w:rPr>
            <w:rFonts w:ascii="Arial" w:hAnsi="Arial" w:cs="Arial"/>
            <w:sz w:val="24"/>
            <w:szCs w:val="24"/>
          </w:rPr>
          <w:t xml:space="preserve">элементов тогда и только тогда когда все </w:t>
        </w:r>
        <w:r>
          <w:rPr>
            <w:rFonts w:ascii="Arial" w:hAnsi="Arial" w:cs="Arial"/>
            <w:sz w:val="24"/>
            <w:szCs w:val="24"/>
            <w:lang w:val="en-US"/>
          </w:rPr>
          <w:t>N</w:t>
        </w:r>
        <w:r w:rsidRPr="0093557D">
          <w:rPr>
            <w:rFonts w:ascii="Arial" w:hAnsi="Arial" w:cs="Arial"/>
            <w:sz w:val="24"/>
            <w:szCs w:val="24"/>
            <w:rPrChange w:id="626" w:author="Kanatov Alexey" w:date="2016-04-15T14:44:00Z">
              <w:rPr>
                <w:rFonts w:ascii="Arial" w:hAnsi="Arial" w:cs="Arial"/>
                <w:sz w:val="24"/>
                <w:szCs w:val="24"/>
                <w:lang w:val="en-US"/>
              </w:rPr>
            </w:rPrChange>
          </w:rPr>
          <w:t xml:space="preserve"> </w:t>
        </w:r>
      </w:ins>
      <w:ins w:id="627" w:author="Kanatov Alexey" w:date="2016-04-15T14:45:00Z">
        <w:r>
          <w:rPr>
            <w:rFonts w:ascii="Arial" w:hAnsi="Arial" w:cs="Arial"/>
            <w:sz w:val="24"/>
            <w:szCs w:val="24"/>
          </w:rPr>
          <w:t xml:space="preserve">первых </w:t>
        </w:r>
      </w:ins>
      <w:ins w:id="628" w:author="Kanatov Alexey" w:date="2016-04-15T14:44:00Z">
        <w:r>
          <w:rPr>
            <w:rFonts w:ascii="Arial" w:hAnsi="Arial" w:cs="Arial"/>
            <w:sz w:val="24"/>
            <w:szCs w:val="24"/>
          </w:rPr>
          <w:t>элементо</w:t>
        </w:r>
      </w:ins>
      <w:ins w:id="629" w:author="Kanatov Alexey" w:date="2016-04-15T14:45:00Z">
        <w:r>
          <w:rPr>
            <w:rFonts w:ascii="Arial" w:hAnsi="Arial" w:cs="Arial"/>
            <w:sz w:val="24"/>
            <w:szCs w:val="24"/>
          </w:rPr>
          <w:t>в</w:t>
        </w:r>
      </w:ins>
      <w:ins w:id="630" w:author="Kanatov Alexey" w:date="2016-04-15T14:44:00Z">
        <w:r>
          <w:rPr>
            <w:rFonts w:ascii="Arial" w:hAnsi="Arial" w:cs="Arial"/>
            <w:sz w:val="24"/>
            <w:szCs w:val="24"/>
          </w:rPr>
          <w:t xml:space="preserve"> кортежа </w:t>
        </w:r>
      </w:ins>
      <w:ins w:id="631" w:author="Kanatov Alexey" w:date="2016-04-15T14:45:00Z">
        <w:r>
          <w:rPr>
            <w:rFonts w:ascii="Arial" w:hAnsi="Arial" w:cs="Arial"/>
            <w:sz w:val="24"/>
            <w:szCs w:val="24"/>
            <w:lang w:val="en-US"/>
          </w:rPr>
          <w:t>N</w:t>
        </w:r>
        <w:r w:rsidRPr="0093557D">
          <w:rPr>
            <w:rFonts w:ascii="Arial" w:hAnsi="Arial" w:cs="Arial"/>
            <w:sz w:val="24"/>
            <w:szCs w:val="24"/>
            <w:rPrChange w:id="632" w:author="Kanatov Alexey" w:date="2016-04-15T14:45:00Z">
              <w:rPr>
                <w:rFonts w:ascii="Arial" w:hAnsi="Arial" w:cs="Arial"/>
                <w:sz w:val="24"/>
                <w:szCs w:val="24"/>
                <w:lang w:val="en-US"/>
              </w:rPr>
            </w:rPrChange>
          </w:rPr>
          <w:t>+</w:t>
        </w:r>
        <w:r>
          <w:rPr>
            <w:rFonts w:ascii="Arial" w:hAnsi="Arial" w:cs="Arial"/>
            <w:sz w:val="24"/>
            <w:szCs w:val="24"/>
            <w:lang w:val="en-US"/>
          </w:rPr>
          <w:t>K</w:t>
        </w:r>
        <w:r w:rsidRPr="0093557D">
          <w:rPr>
            <w:rFonts w:ascii="Arial" w:hAnsi="Arial" w:cs="Arial"/>
            <w:sz w:val="24"/>
            <w:szCs w:val="24"/>
            <w:rPrChange w:id="633" w:author="Kanatov Alexey" w:date="2016-04-15T14:45:00Z">
              <w:rPr>
                <w:rFonts w:ascii="Arial" w:hAnsi="Arial" w:cs="Arial"/>
                <w:sz w:val="24"/>
                <w:szCs w:val="24"/>
                <w:lang w:val="en-US"/>
              </w:rPr>
            </w:rPrChange>
          </w:rPr>
          <w:t xml:space="preserve"> </w:t>
        </w:r>
        <w:r>
          <w:rPr>
            <w:rFonts w:ascii="Arial" w:hAnsi="Arial" w:cs="Arial"/>
            <w:sz w:val="24"/>
            <w:szCs w:val="24"/>
          </w:rPr>
          <w:t xml:space="preserve">конформны </w:t>
        </w:r>
      </w:ins>
      <w:ins w:id="634" w:author="Kanatov Alexey" w:date="2016-04-15T14:46:00Z">
        <w:r>
          <w:rPr>
            <w:rFonts w:ascii="Arial" w:hAnsi="Arial" w:cs="Arial"/>
            <w:sz w:val="24"/>
            <w:szCs w:val="24"/>
          </w:rPr>
          <w:t>соответствующим</w:t>
        </w:r>
      </w:ins>
      <w:ins w:id="635" w:author="Kanatov Alexey" w:date="2016-04-15T14:45:00Z">
        <w:r w:rsidRPr="0093557D">
          <w:rPr>
            <w:rFonts w:ascii="Arial" w:hAnsi="Arial" w:cs="Arial"/>
            <w:sz w:val="24"/>
            <w:szCs w:val="24"/>
            <w:rPrChange w:id="636" w:author="Kanatov Alexey" w:date="2016-04-15T14:45:00Z">
              <w:rPr>
                <w:rFonts w:ascii="Arial" w:hAnsi="Arial" w:cs="Arial"/>
                <w:sz w:val="24"/>
                <w:szCs w:val="24"/>
                <w:lang w:val="en-US"/>
              </w:rPr>
            </w:rPrChange>
          </w:rPr>
          <w:t xml:space="preserve"> </w:t>
        </w:r>
        <w:r>
          <w:rPr>
            <w:rFonts w:ascii="Arial" w:hAnsi="Arial" w:cs="Arial"/>
            <w:sz w:val="24"/>
            <w:szCs w:val="24"/>
            <w:lang w:val="en-US"/>
          </w:rPr>
          <w:t>N</w:t>
        </w:r>
        <w:r w:rsidRPr="0093557D">
          <w:rPr>
            <w:rFonts w:ascii="Arial" w:hAnsi="Arial" w:cs="Arial"/>
            <w:sz w:val="24"/>
            <w:szCs w:val="24"/>
            <w:rPrChange w:id="637" w:author="Kanatov Alexey" w:date="2016-04-15T14:45:00Z">
              <w:rPr>
                <w:rFonts w:ascii="Arial" w:hAnsi="Arial" w:cs="Arial"/>
                <w:sz w:val="24"/>
                <w:szCs w:val="24"/>
                <w:lang w:val="en-US"/>
              </w:rPr>
            </w:rPrChange>
          </w:rPr>
          <w:t xml:space="preserve"> </w:t>
        </w:r>
        <w:r>
          <w:rPr>
            <w:rFonts w:ascii="Arial" w:hAnsi="Arial" w:cs="Arial"/>
            <w:sz w:val="24"/>
            <w:szCs w:val="24"/>
          </w:rPr>
          <w:t>элементам второго кортежа.</w:t>
        </w:r>
      </w:ins>
    </w:p>
    <w:p w:rsidR="003E040B" w:rsidRDefault="003E040B" w:rsidP="009930B9">
      <w:pPr>
        <w:rPr>
          <w:rFonts w:ascii="Arial" w:hAnsi="Arial" w:cs="Arial"/>
          <w:sz w:val="24"/>
          <w:szCs w:val="24"/>
        </w:rPr>
      </w:pPr>
      <w:r>
        <w:rPr>
          <w:rFonts w:ascii="Arial" w:hAnsi="Arial" w:cs="Arial"/>
          <w:sz w:val="24"/>
          <w:szCs w:val="24"/>
        </w:rPr>
        <w:t>Например:</w:t>
      </w:r>
    </w:p>
    <w:p w:rsidR="003E040B" w:rsidRPr="006201C9" w:rsidRDefault="003E040B" w:rsidP="003E040B">
      <w:pPr>
        <w:tabs>
          <w:tab w:val="left" w:pos="7753"/>
        </w:tabs>
        <w:rPr>
          <w:rFonts w:ascii="Lucida Console" w:hAnsi="Lucida Console" w:cs="Arial"/>
          <w:color w:val="0000FF"/>
          <w:sz w:val="24"/>
          <w:szCs w:val="24"/>
        </w:rPr>
      </w:pPr>
      <w:proofErr w:type="gramStart"/>
      <w:r w:rsidRPr="003E040B">
        <w:rPr>
          <w:rFonts w:ascii="Lucida Console" w:hAnsi="Lucida Console" w:cs="Arial"/>
          <w:color w:val="0000FF"/>
          <w:sz w:val="24"/>
          <w:szCs w:val="24"/>
          <w:lang w:val="en-US"/>
        </w:rPr>
        <w:t>x</w:t>
      </w:r>
      <w:proofErr w:type="gramEnd"/>
      <w:r w:rsidRPr="006201C9">
        <w:rPr>
          <w:rFonts w:ascii="Lucida Console" w:hAnsi="Lucida Console" w:cs="Arial"/>
          <w:color w:val="0000FF"/>
          <w:sz w:val="24"/>
          <w:szCs w:val="24"/>
        </w:rPr>
        <w:t>: (</w:t>
      </w:r>
      <w:r w:rsidRPr="003E040B">
        <w:rPr>
          <w:rFonts w:ascii="Lucida Console" w:hAnsi="Lucida Console" w:cs="Arial"/>
          <w:color w:val="0000FF"/>
          <w:sz w:val="24"/>
          <w:szCs w:val="24"/>
          <w:lang w:val="en-US"/>
        </w:rPr>
        <w:t>Real</w:t>
      </w:r>
      <w:r w:rsidRPr="006201C9">
        <w:rPr>
          <w:rFonts w:ascii="Lucida Console" w:hAnsi="Lucida Console" w:cs="Arial"/>
          <w:color w:val="0000FF"/>
          <w:sz w:val="24"/>
          <w:szCs w:val="24"/>
        </w:rPr>
        <w:t xml:space="preserve">, </w:t>
      </w:r>
      <w:r w:rsidRPr="003E040B">
        <w:rPr>
          <w:rFonts w:ascii="Lucida Console" w:hAnsi="Lucida Console" w:cs="Arial"/>
          <w:color w:val="0000FF"/>
          <w:sz w:val="24"/>
          <w:szCs w:val="24"/>
          <w:lang w:val="en-US"/>
        </w:rPr>
        <w:t>Integer</w:t>
      </w:r>
      <w:r w:rsidRPr="006201C9">
        <w:rPr>
          <w:rFonts w:ascii="Lucida Console" w:hAnsi="Lucida Console" w:cs="Arial"/>
          <w:color w:val="0000FF"/>
          <w:sz w:val="24"/>
          <w:szCs w:val="24"/>
        </w:rPr>
        <w:t xml:space="preserve">, </w:t>
      </w:r>
      <w:r w:rsidRPr="003E040B">
        <w:rPr>
          <w:rFonts w:ascii="Lucida Console" w:hAnsi="Lucida Console" w:cs="Arial"/>
          <w:color w:val="0000FF"/>
          <w:sz w:val="24"/>
          <w:szCs w:val="24"/>
          <w:lang w:val="en-US"/>
        </w:rPr>
        <w:t>Boolean</w:t>
      </w:r>
      <w:r w:rsidRPr="006201C9">
        <w:rPr>
          <w:rFonts w:ascii="Lucida Console" w:hAnsi="Lucida Console" w:cs="Arial"/>
          <w:color w:val="0000FF"/>
          <w:sz w:val="24"/>
          <w:szCs w:val="24"/>
        </w:rPr>
        <w:t xml:space="preserve">) </w:t>
      </w:r>
      <w:r w:rsidRPr="00806B37">
        <w:rPr>
          <w:rStyle w:val="Keyword"/>
        </w:rPr>
        <w:t>is</w:t>
      </w:r>
      <w:r w:rsidRPr="006201C9">
        <w:rPr>
          <w:rFonts w:ascii="Lucida Console" w:hAnsi="Lucida Console" w:cs="Arial"/>
          <w:b/>
          <w:color w:val="0000FF"/>
          <w:sz w:val="24"/>
          <w:szCs w:val="24"/>
        </w:rPr>
        <w:br/>
      </w:r>
      <w:r w:rsidRPr="006201C9">
        <w:rPr>
          <w:rFonts w:ascii="Lucida Console" w:hAnsi="Lucida Console" w:cs="Arial"/>
          <w:color w:val="0000FF"/>
          <w:sz w:val="24"/>
          <w:szCs w:val="24"/>
        </w:rPr>
        <w:t xml:space="preserve">                 (1.0, 777, </w:t>
      </w:r>
      <w:r w:rsidRPr="00806B37">
        <w:rPr>
          <w:rStyle w:val="Keyword"/>
        </w:rPr>
        <w:t>false</w:t>
      </w:r>
      <w:r w:rsidRPr="006201C9">
        <w:rPr>
          <w:rFonts w:ascii="Lucida Console" w:hAnsi="Lucida Console" w:cs="Arial"/>
          <w:color w:val="0000FF"/>
          <w:sz w:val="24"/>
          <w:szCs w:val="24"/>
        </w:rPr>
        <w:t>, "</w:t>
      </w:r>
      <w:r w:rsidRPr="003E040B">
        <w:rPr>
          <w:rFonts w:ascii="Lucida Console" w:hAnsi="Lucida Console" w:cs="Arial"/>
          <w:color w:val="0000FF"/>
          <w:sz w:val="24"/>
          <w:szCs w:val="24"/>
        </w:rPr>
        <w:t>эта</w:t>
      </w:r>
      <w:r w:rsidRPr="006201C9">
        <w:rPr>
          <w:rFonts w:ascii="Lucida Console" w:hAnsi="Lucida Console" w:cs="Arial"/>
          <w:color w:val="0000FF"/>
          <w:sz w:val="24"/>
          <w:szCs w:val="24"/>
        </w:rPr>
        <w:t xml:space="preserve"> </w:t>
      </w:r>
      <w:r w:rsidRPr="003E040B">
        <w:rPr>
          <w:rFonts w:ascii="Lucida Console" w:hAnsi="Lucida Console" w:cs="Arial"/>
          <w:color w:val="0000FF"/>
          <w:sz w:val="24"/>
          <w:szCs w:val="24"/>
        </w:rPr>
        <w:t>строка</w:t>
      </w:r>
      <w:r w:rsidRPr="006201C9">
        <w:rPr>
          <w:rFonts w:ascii="Lucida Console" w:hAnsi="Lucida Console" w:cs="Arial"/>
          <w:color w:val="0000FF"/>
          <w:sz w:val="24"/>
          <w:szCs w:val="24"/>
        </w:rPr>
        <w:t xml:space="preserve"> </w:t>
      </w:r>
      <w:r w:rsidRPr="003E040B">
        <w:rPr>
          <w:rFonts w:ascii="Lucida Console" w:hAnsi="Lucida Console" w:cs="Arial"/>
          <w:color w:val="0000FF"/>
          <w:sz w:val="24"/>
          <w:szCs w:val="24"/>
        </w:rPr>
        <w:t>не</w:t>
      </w:r>
      <w:r w:rsidRPr="006201C9">
        <w:rPr>
          <w:rFonts w:ascii="Lucida Console" w:hAnsi="Lucida Console" w:cs="Arial"/>
          <w:color w:val="0000FF"/>
          <w:sz w:val="24"/>
          <w:szCs w:val="24"/>
        </w:rPr>
        <w:t xml:space="preserve"> </w:t>
      </w:r>
      <w:r w:rsidR="006201C9">
        <w:rPr>
          <w:rFonts w:ascii="Lucida Console" w:hAnsi="Lucida Console" w:cs="Arial"/>
          <w:color w:val="0000FF"/>
          <w:sz w:val="24"/>
          <w:szCs w:val="24"/>
        </w:rPr>
        <w:t>попадает</w:t>
      </w:r>
      <w:r w:rsidR="006201C9" w:rsidRPr="006201C9">
        <w:rPr>
          <w:rFonts w:ascii="Lucida Console" w:hAnsi="Lucida Console" w:cs="Arial"/>
          <w:color w:val="0000FF"/>
          <w:sz w:val="24"/>
          <w:szCs w:val="24"/>
        </w:rPr>
        <w:t xml:space="preserve"> </w:t>
      </w:r>
      <w:r w:rsidRPr="003E040B">
        <w:rPr>
          <w:rFonts w:ascii="Lucida Console" w:hAnsi="Lucida Console" w:cs="Arial"/>
          <w:color w:val="0000FF"/>
          <w:sz w:val="24"/>
          <w:szCs w:val="24"/>
        </w:rPr>
        <w:t>в</w:t>
      </w:r>
      <w:r w:rsidRPr="006201C9">
        <w:rPr>
          <w:rFonts w:ascii="Lucida Console" w:hAnsi="Lucida Console" w:cs="Arial"/>
          <w:color w:val="0000FF"/>
          <w:sz w:val="24"/>
          <w:szCs w:val="24"/>
        </w:rPr>
        <w:t xml:space="preserve"> </w:t>
      </w:r>
      <w:r w:rsidRPr="003E040B">
        <w:rPr>
          <w:rFonts w:ascii="Lucida Console" w:hAnsi="Lucida Console" w:cs="Arial"/>
          <w:color w:val="0000FF"/>
          <w:sz w:val="24"/>
          <w:szCs w:val="24"/>
          <w:lang w:val="en-US"/>
        </w:rPr>
        <w:t>x</w:t>
      </w:r>
      <w:r w:rsidRPr="006201C9">
        <w:rPr>
          <w:rFonts w:ascii="Lucida Console" w:hAnsi="Lucida Console" w:cs="Arial"/>
          <w:color w:val="0000FF"/>
          <w:sz w:val="24"/>
          <w:szCs w:val="24"/>
        </w:rPr>
        <w:t>")</w:t>
      </w:r>
    </w:p>
    <w:p w:rsidR="006201C9" w:rsidRPr="0093557D" w:rsidRDefault="006201C9" w:rsidP="009930B9">
      <w:pPr>
        <w:rPr>
          <w:rFonts w:ascii="Arial" w:hAnsi="Arial" w:cs="Arial"/>
          <w:sz w:val="24"/>
          <w:szCs w:val="24"/>
        </w:rPr>
      </w:pPr>
      <w:r>
        <w:rPr>
          <w:rFonts w:ascii="Arial" w:hAnsi="Arial" w:cs="Arial"/>
          <w:sz w:val="24"/>
          <w:szCs w:val="24"/>
        </w:rPr>
        <w:t>Из этого правила следует, что пусто</w:t>
      </w:r>
      <w:ins w:id="638" w:author="Kanatov Alexey" w:date="2016-04-15T14:46:00Z">
        <w:r w:rsidR="0093557D">
          <w:rPr>
            <w:rFonts w:ascii="Arial" w:hAnsi="Arial" w:cs="Arial"/>
            <w:sz w:val="24"/>
            <w:szCs w:val="24"/>
          </w:rPr>
          <w:t>му</w:t>
        </w:r>
      </w:ins>
      <w:del w:id="639" w:author="Kanatov Alexey" w:date="2016-04-15T14:46:00Z">
        <w:r w:rsidDel="0093557D">
          <w:rPr>
            <w:rFonts w:ascii="Arial" w:hAnsi="Arial" w:cs="Arial"/>
            <w:sz w:val="24"/>
            <w:szCs w:val="24"/>
          </w:rPr>
          <w:delText>й</w:delText>
        </w:r>
      </w:del>
      <w:r>
        <w:rPr>
          <w:rFonts w:ascii="Arial" w:hAnsi="Arial" w:cs="Arial"/>
          <w:sz w:val="24"/>
          <w:szCs w:val="24"/>
        </w:rPr>
        <w:t xml:space="preserve"> кортеж</w:t>
      </w:r>
      <w:ins w:id="640" w:author="Kanatov Alexey" w:date="2016-04-15T14:46:00Z">
        <w:r w:rsidR="0093557D">
          <w:rPr>
            <w:rFonts w:ascii="Arial" w:hAnsi="Arial" w:cs="Arial"/>
            <w:sz w:val="24"/>
            <w:szCs w:val="24"/>
          </w:rPr>
          <w:t>у</w:t>
        </w:r>
      </w:ins>
      <w:r>
        <w:rPr>
          <w:rFonts w:ascii="Arial" w:hAnsi="Arial" w:cs="Arial"/>
          <w:sz w:val="24"/>
          <w:szCs w:val="24"/>
        </w:rPr>
        <w:t xml:space="preserve"> конформен любо</w:t>
      </w:r>
      <w:ins w:id="641" w:author="Kanatov Alexey" w:date="2016-04-15T14:46:00Z">
        <w:r w:rsidR="0093557D">
          <w:rPr>
            <w:rFonts w:ascii="Arial" w:hAnsi="Arial" w:cs="Arial"/>
            <w:sz w:val="24"/>
            <w:szCs w:val="24"/>
          </w:rPr>
          <w:t>й</w:t>
        </w:r>
      </w:ins>
      <w:del w:id="642" w:author="Kanatov Alexey" w:date="2016-04-15T14:46:00Z">
        <w:r w:rsidDel="0093557D">
          <w:rPr>
            <w:rFonts w:ascii="Arial" w:hAnsi="Arial" w:cs="Arial"/>
            <w:sz w:val="24"/>
            <w:szCs w:val="24"/>
          </w:rPr>
          <w:delText>му</w:delText>
        </w:r>
      </w:del>
      <w:r>
        <w:rPr>
          <w:rFonts w:ascii="Arial" w:hAnsi="Arial" w:cs="Arial"/>
          <w:sz w:val="24"/>
          <w:szCs w:val="24"/>
        </w:rPr>
        <w:t xml:space="preserve"> друго</w:t>
      </w:r>
      <w:ins w:id="643" w:author="Kanatov Alexey" w:date="2016-04-15T14:46:00Z">
        <w:r w:rsidR="0093557D">
          <w:rPr>
            <w:rFonts w:ascii="Arial" w:hAnsi="Arial" w:cs="Arial"/>
            <w:sz w:val="24"/>
            <w:szCs w:val="24"/>
          </w:rPr>
          <w:t>й</w:t>
        </w:r>
      </w:ins>
      <w:del w:id="644" w:author="Kanatov Alexey" w:date="2016-04-15T14:46:00Z">
        <w:r w:rsidDel="0093557D">
          <w:rPr>
            <w:rFonts w:ascii="Arial" w:hAnsi="Arial" w:cs="Arial"/>
            <w:sz w:val="24"/>
            <w:szCs w:val="24"/>
          </w:rPr>
          <w:delText>му</w:delText>
        </w:r>
      </w:del>
      <w:r>
        <w:rPr>
          <w:rFonts w:ascii="Arial" w:hAnsi="Arial" w:cs="Arial"/>
          <w:sz w:val="24"/>
          <w:szCs w:val="24"/>
        </w:rPr>
        <w:t xml:space="preserve"> кортеж</w:t>
      </w:r>
      <w:del w:id="645" w:author="Kanatov Alexey" w:date="2016-04-15T14:46:00Z">
        <w:r w:rsidDel="0093557D">
          <w:rPr>
            <w:rFonts w:ascii="Arial" w:hAnsi="Arial" w:cs="Arial"/>
            <w:sz w:val="24"/>
            <w:szCs w:val="24"/>
          </w:rPr>
          <w:delText>у</w:delText>
        </w:r>
      </w:del>
      <w:r>
        <w:rPr>
          <w:rFonts w:ascii="Arial" w:hAnsi="Arial" w:cs="Arial"/>
          <w:sz w:val="24"/>
          <w:szCs w:val="24"/>
        </w:rPr>
        <w:t>.</w:t>
      </w:r>
      <w:ins w:id="646" w:author="Kanatov Alexey" w:date="2016-04-15T14:46:00Z">
        <w:r w:rsidR="0093557D">
          <w:rPr>
            <w:rFonts w:ascii="Arial" w:hAnsi="Arial" w:cs="Arial"/>
            <w:sz w:val="24"/>
            <w:szCs w:val="24"/>
          </w:rPr>
          <w:t xml:space="preserve"> </w:t>
        </w:r>
      </w:ins>
    </w:p>
    <w:p w:rsidR="006201C9" w:rsidRDefault="006201C9" w:rsidP="009930B9">
      <w:pPr>
        <w:rPr>
          <w:rFonts w:ascii="Arial" w:hAnsi="Arial" w:cs="Arial"/>
          <w:sz w:val="24"/>
          <w:szCs w:val="24"/>
        </w:rPr>
      </w:pPr>
      <w:r>
        <w:rPr>
          <w:rFonts w:ascii="Arial" w:hAnsi="Arial" w:cs="Arial"/>
          <w:sz w:val="24"/>
          <w:szCs w:val="24"/>
        </w:rPr>
        <w:t xml:space="preserve">Именно из-за этого следствия из общего правила конформности использовать пустые кортежи для обозначения отсутствия параметров в подпрограммах и для отсутствия возвращаемого значения было бы неправильно. В самом деле, </w:t>
      </w:r>
      <w:r w:rsidR="002C11C0">
        <w:rPr>
          <w:rFonts w:ascii="Arial" w:hAnsi="Arial" w:cs="Arial"/>
          <w:sz w:val="24"/>
          <w:szCs w:val="24"/>
        </w:rPr>
        <w:t xml:space="preserve">если допустить </w:t>
      </w:r>
      <w:r>
        <w:rPr>
          <w:rFonts w:ascii="Arial" w:hAnsi="Arial" w:cs="Arial"/>
          <w:sz w:val="24"/>
          <w:szCs w:val="24"/>
        </w:rPr>
        <w:t>форм</w:t>
      </w:r>
      <w:r w:rsidR="002C11C0">
        <w:rPr>
          <w:rFonts w:ascii="Arial" w:hAnsi="Arial" w:cs="Arial"/>
          <w:sz w:val="24"/>
          <w:szCs w:val="24"/>
        </w:rPr>
        <w:t>у</w:t>
      </w:r>
      <w:r>
        <w:rPr>
          <w:rFonts w:ascii="Arial" w:hAnsi="Arial" w:cs="Arial"/>
          <w:sz w:val="24"/>
          <w:szCs w:val="24"/>
        </w:rPr>
        <w:t xml:space="preserve"> вида</w:t>
      </w:r>
    </w:p>
    <w:p w:rsidR="006201C9" w:rsidRPr="006201C9" w:rsidRDefault="006201C9" w:rsidP="006201C9">
      <w:pPr>
        <w:ind w:left="708"/>
        <w:rPr>
          <w:rFonts w:ascii="Lucida Console" w:hAnsi="Lucida Console" w:cs="Arial"/>
          <w:color w:val="0000FF"/>
          <w:sz w:val="24"/>
          <w:szCs w:val="24"/>
        </w:rPr>
      </w:pPr>
      <w:proofErr w:type="gramStart"/>
      <w:r w:rsidRPr="006201C9">
        <w:rPr>
          <w:rFonts w:ascii="Lucida Console" w:hAnsi="Lucida Console" w:cs="Arial"/>
          <w:color w:val="0000FF"/>
          <w:sz w:val="24"/>
          <w:szCs w:val="24"/>
          <w:lang w:val="en-US"/>
        </w:rPr>
        <w:t>foo</w:t>
      </w:r>
      <w:r w:rsidRPr="006201C9">
        <w:rPr>
          <w:rFonts w:ascii="Lucida Console" w:hAnsi="Lucida Console" w:cs="Arial"/>
          <w:color w:val="0000FF"/>
          <w:sz w:val="24"/>
          <w:szCs w:val="24"/>
        </w:rPr>
        <w:t>(</w:t>
      </w:r>
      <w:proofErr w:type="gramEnd"/>
      <w:r w:rsidRPr="006201C9">
        <w:rPr>
          <w:rFonts w:ascii="Lucida Console" w:hAnsi="Lucida Console" w:cs="Arial"/>
          <w:color w:val="0000FF"/>
          <w:sz w:val="24"/>
          <w:szCs w:val="24"/>
        </w:rPr>
        <w:t xml:space="preserve">) : </w:t>
      </w:r>
      <w:r w:rsidRPr="006201C9">
        <w:rPr>
          <w:rFonts w:ascii="Lucida Console" w:hAnsi="Lucida Console" w:cs="Arial"/>
          <w:color w:val="0000FF"/>
          <w:sz w:val="24"/>
          <w:szCs w:val="24"/>
          <w:lang w:val="en-US"/>
        </w:rPr>
        <w:t>Real</w:t>
      </w:r>
      <w:r w:rsidRPr="006201C9">
        <w:rPr>
          <w:rFonts w:ascii="Lucida Console" w:hAnsi="Lucida Console" w:cs="Arial"/>
          <w:color w:val="0000FF"/>
          <w:sz w:val="24"/>
          <w:szCs w:val="24"/>
        </w:rPr>
        <w:t xml:space="preserve"> </w:t>
      </w:r>
      <w:r w:rsidRPr="006201C9">
        <w:rPr>
          <w:rFonts w:ascii="Lucida Console" w:hAnsi="Lucida Console" w:cs="Arial"/>
          <w:b/>
          <w:color w:val="0000FF"/>
          <w:sz w:val="24"/>
          <w:szCs w:val="24"/>
          <w:lang w:val="en-US"/>
        </w:rPr>
        <w:t>is</w:t>
      </w:r>
      <w:r w:rsidRPr="006201C9">
        <w:rPr>
          <w:rFonts w:ascii="Lucida Console" w:hAnsi="Lucida Console" w:cs="Arial"/>
          <w:color w:val="0000FF"/>
          <w:sz w:val="24"/>
          <w:szCs w:val="24"/>
        </w:rPr>
        <w:t xml:space="preserve"> ... </w:t>
      </w:r>
      <w:r w:rsidRPr="006201C9">
        <w:rPr>
          <w:rFonts w:ascii="Lucida Console" w:hAnsi="Lucida Console" w:cs="Arial"/>
          <w:b/>
          <w:color w:val="0000FF"/>
          <w:sz w:val="24"/>
          <w:szCs w:val="24"/>
          <w:lang w:val="en-US"/>
        </w:rPr>
        <w:t>end</w:t>
      </w:r>
    </w:p>
    <w:p w:rsidR="006201C9" w:rsidRDefault="002C11C0" w:rsidP="009930B9">
      <w:pPr>
        <w:rPr>
          <w:rFonts w:ascii="Arial" w:hAnsi="Arial" w:cs="Arial"/>
          <w:sz w:val="24"/>
          <w:szCs w:val="24"/>
        </w:rPr>
      </w:pPr>
      <w:r>
        <w:rPr>
          <w:rFonts w:ascii="Arial" w:hAnsi="Arial" w:cs="Arial"/>
          <w:sz w:val="24"/>
          <w:szCs w:val="24"/>
        </w:rPr>
        <w:t>то согласно правилу конформности кортежей все следующие формы вызова такой подпрограммы оказались бы корректными:</w:t>
      </w:r>
    </w:p>
    <w:p w:rsidR="0093557D" w:rsidRDefault="0093557D" w:rsidP="002C11C0">
      <w:pPr>
        <w:ind w:left="708"/>
        <w:rPr>
          <w:ins w:id="647" w:author="Kanatov Alexey" w:date="2016-04-15T14:47:00Z"/>
          <w:rFonts w:ascii="Lucida Console" w:hAnsi="Lucida Console" w:cs="Arial"/>
          <w:color w:val="0000FF"/>
          <w:sz w:val="24"/>
          <w:szCs w:val="24"/>
        </w:rPr>
      </w:pPr>
      <w:ins w:id="648" w:author="Kanatov Alexey" w:date="2016-04-15T14:47:00Z">
        <w:r>
          <w:rPr>
            <w:rFonts w:ascii="Lucida Console" w:hAnsi="Lucida Console" w:cs="Arial"/>
            <w:color w:val="0000FF"/>
            <w:sz w:val="24"/>
            <w:szCs w:val="24"/>
          </w:rPr>
          <w:t>И ОНИ КОРРЕКТНЫ!!!!! Именно при правильном определении комфортности кортежей!!! ПЕРЕПИСЫВАЙ!!!!</w:t>
        </w:r>
      </w:ins>
    </w:p>
    <w:p w:rsidR="002C11C0" w:rsidRPr="002C11C0" w:rsidRDefault="002C11C0" w:rsidP="002C11C0">
      <w:pPr>
        <w:ind w:left="708"/>
        <w:rPr>
          <w:rFonts w:ascii="Lucida Console" w:hAnsi="Lucida Console" w:cs="Arial"/>
          <w:color w:val="0000FF"/>
          <w:sz w:val="24"/>
          <w:szCs w:val="24"/>
        </w:rPr>
      </w:pPr>
      <w:r w:rsidRPr="002C11C0">
        <w:rPr>
          <w:rFonts w:ascii="Lucida Console" w:hAnsi="Lucida Console" w:cs="Arial"/>
          <w:color w:val="0000FF"/>
          <w:sz w:val="24"/>
          <w:szCs w:val="24"/>
          <w:lang w:val="en-US"/>
        </w:rPr>
        <w:t>foo</w:t>
      </w:r>
      <w:r w:rsidRPr="002C11C0">
        <w:rPr>
          <w:rFonts w:ascii="Lucida Console" w:hAnsi="Lucida Console" w:cs="Arial"/>
          <w:color w:val="0000FF"/>
          <w:sz w:val="24"/>
          <w:szCs w:val="24"/>
        </w:rPr>
        <w:t>()</w:t>
      </w:r>
      <w:r w:rsidRPr="002C11C0">
        <w:rPr>
          <w:rFonts w:ascii="Lucida Console" w:hAnsi="Lucida Console" w:cs="Arial"/>
          <w:color w:val="0000FF"/>
          <w:sz w:val="24"/>
          <w:szCs w:val="24"/>
        </w:rPr>
        <w:br/>
      </w:r>
      <w:r w:rsidRPr="002C11C0">
        <w:rPr>
          <w:rFonts w:ascii="Lucida Console" w:hAnsi="Lucida Console" w:cs="Arial"/>
          <w:color w:val="0000FF"/>
          <w:sz w:val="24"/>
          <w:szCs w:val="24"/>
          <w:lang w:val="en-US"/>
        </w:rPr>
        <w:t>foo</w:t>
      </w:r>
      <w:r w:rsidRPr="002C11C0">
        <w:rPr>
          <w:rFonts w:ascii="Lucida Console" w:hAnsi="Lucida Console" w:cs="Arial"/>
          <w:color w:val="0000FF"/>
          <w:sz w:val="24"/>
          <w:szCs w:val="24"/>
        </w:rPr>
        <w:t>(1)</w:t>
      </w:r>
      <w:r w:rsidRPr="002C11C0">
        <w:rPr>
          <w:rFonts w:ascii="Lucida Console" w:hAnsi="Lucida Console" w:cs="Arial"/>
          <w:color w:val="0000FF"/>
          <w:sz w:val="24"/>
          <w:szCs w:val="24"/>
        </w:rPr>
        <w:br/>
      </w:r>
      <w:r w:rsidRPr="002C11C0">
        <w:rPr>
          <w:rFonts w:ascii="Lucida Console" w:hAnsi="Lucida Console" w:cs="Arial"/>
          <w:color w:val="0000FF"/>
          <w:sz w:val="24"/>
          <w:szCs w:val="24"/>
          <w:lang w:val="en-US"/>
        </w:rPr>
        <w:t>foo</w:t>
      </w:r>
      <w:r w:rsidRPr="002C11C0">
        <w:rPr>
          <w:rFonts w:ascii="Lucida Console" w:hAnsi="Lucida Console" w:cs="Arial"/>
          <w:color w:val="0000FF"/>
          <w:sz w:val="24"/>
          <w:szCs w:val="24"/>
        </w:rPr>
        <w:t xml:space="preserve">(7.2, </w:t>
      </w:r>
      <w:r w:rsidRPr="002C11C0">
        <w:rPr>
          <w:rFonts w:ascii="Lucida Console" w:hAnsi="Lucida Console" w:cs="Arial"/>
          <w:b/>
          <w:color w:val="0000FF"/>
          <w:sz w:val="24"/>
          <w:szCs w:val="24"/>
          <w:lang w:val="en-US"/>
        </w:rPr>
        <w:t>true</w:t>
      </w:r>
      <w:r w:rsidRPr="002C11C0">
        <w:rPr>
          <w:rFonts w:ascii="Lucida Console" w:hAnsi="Lucida Console" w:cs="Arial"/>
          <w:color w:val="0000FF"/>
          <w:sz w:val="24"/>
          <w:szCs w:val="24"/>
        </w:rPr>
        <w:t>,(1,2,3))</w:t>
      </w:r>
      <w:r w:rsidRPr="002C11C0">
        <w:rPr>
          <w:rFonts w:ascii="Lucida Console" w:hAnsi="Lucida Console" w:cs="Arial"/>
          <w:color w:val="0000FF"/>
          <w:sz w:val="24"/>
          <w:szCs w:val="24"/>
        </w:rPr>
        <w:br/>
      </w:r>
      <w:r>
        <w:rPr>
          <w:rFonts w:ascii="Lucida Console" w:hAnsi="Lucida Console" w:cs="Arial"/>
          <w:color w:val="0000FF"/>
          <w:sz w:val="24"/>
          <w:szCs w:val="24"/>
        </w:rPr>
        <w:t>...</w:t>
      </w:r>
    </w:p>
    <w:p w:rsidR="002C11C0" w:rsidRDefault="002C11C0" w:rsidP="009930B9">
      <w:pPr>
        <w:rPr>
          <w:ins w:id="649" w:author="Kanatov Alexey" w:date="2016-04-15T14:47:00Z"/>
          <w:rFonts w:ascii="Arial" w:hAnsi="Arial" w:cs="Arial"/>
          <w:sz w:val="24"/>
          <w:szCs w:val="24"/>
        </w:rPr>
      </w:pPr>
      <w:r>
        <w:rPr>
          <w:rFonts w:ascii="Arial" w:hAnsi="Arial" w:cs="Arial"/>
          <w:sz w:val="24"/>
          <w:szCs w:val="24"/>
        </w:rPr>
        <w:t>Аналогичные рассуждения приводят также к выводу о недопустимости задания пустого кортежа для обозначения отсутствия возвращаемого значения.</w:t>
      </w:r>
    </w:p>
    <w:p w:rsidR="0093557D" w:rsidRDefault="0093557D" w:rsidP="009930B9">
      <w:pPr>
        <w:rPr>
          <w:ins w:id="650" w:author="Kanatov Alexey" w:date="2016-04-15T14:48:00Z"/>
          <w:rFonts w:ascii="Arial" w:hAnsi="Arial" w:cs="Arial"/>
          <w:sz w:val="24"/>
          <w:szCs w:val="24"/>
        </w:rPr>
      </w:pPr>
      <w:ins w:id="651" w:author="Kanatov Alexey" w:date="2016-04-15T14:47:00Z">
        <w:r>
          <w:rPr>
            <w:rFonts w:ascii="Arial" w:hAnsi="Arial" w:cs="Arial"/>
            <w:sz w:val="24"/>
            <w:szCs w:val="24"/>
          </w:rPr>
          <w:lastRenderedPageBreak/>
          <w:t xml:space="preserve">ПУСТОЙ КОРТЕЖ НЕ ЕСТЬ ОТСУТСВИЕ ЗНАЧЕНИЯ </w:t>
        </w:r>
      </w:ins>
      <w:ins w:id="652" w:author="Kanatov Alexey" w:date="2016-04-15T14:48:00Z">
        <w:r>
          <w:rPr>
            <w:rFonts w:ascii="Arial" w:hAnsi="Arial" w:cs="Arial"/>
            <w:sz w:val="24"/>
            <w:szCs w:val="24"/>
          </w:rPr>
          <w:t>–</w:t>
        </w:r>
      </w:ins>
      <w:ins w:id="653" w:author="Kanatov Alexey" w:date="2016-04-15T14:47:00Z">
        <w:r>
          <w:rPr>
            <w:rFonts w:ascii="Arial" w:hAnsi="Arial" w:cs="Arial"/>
            <w:sz w:val="24"/>
            <w:szCs w:val="24"/>
          </w:rPr>
          <w:t xml:space="preserve"> ПУСТОЙ </w:t>
        </w:r>
      </w:ins>
      <w:ins w:id="654" w:author="Kanatov Alexey" w:date="2016-04-15T14:48:00Z">
        <w:r>
          <w:rPr>
            <w:rFonts w:ascii="Arial" w:hAnsi="Arial" w:cs="Arial"/>
            <w:sz w:val="24"/>
            <w:szCs w:val="24"/>
          </w:rPr>
          <w:t xml:space="preserve">КОРТЕЖ И ЕСТЬ ЗНАЧЕНИЕ!!!! А динамически тут может быть любой кортеж!!! </w:t>
        </w:r>
      </w:ins>
    </w:p>
    <w:p w:rsidR="0093557D" w:rsidRDefault="0093557D" w:rsidP="009930B9">
      <w:pPr>
        <w:rPr>
          <w:rFonts w:ascii="Arial" w:hAnsi="Arial" w:cs="Arial"/>
          <w:sz w:val="24"/>
          <w:szCs w:val="24"/>
        </w:rPr>
      </w:pPr>
    </w:p>
    <w:p w:rsidR="00744C02" w:rsidRDefault="00744C02" w:rsidP="009930B9">
      <w:pPr>
        <w:rPr>
          <w:rFonts w:ascii="Arial" w:hAnsi="Arial" w:cs="Arial"/>
          <w:sz w:val="24"/>
          <w:szCs w:val="24"/>
        </w:rPr>
      </w:pPr>
      <w:r>
        <w:rPr>
          <w:rFonts w:ascii="Arial" w:hAnsi="Arial" w:cs="Arial"/>
          <w:sz w:val="24"/>
          <w:szCs w:val="24"/>
        </w:rPr>
        <w:t xml:space="preserve">Ранее уже говорилось, что совокупность элементов, сгруппированных в кортеж, в некотором отношении подобна простому контейнеру, содержащему аналогичные элементы в качестве своих атрибутов. Иными словами, можно трактовать кортеж как </w:t>
      </w:r>
      <w:r w:rsidR="00393FB4">
        <w:rPr>
          <w:rFonts w:ascii="Arial" w:hAnsi="Arial" w:cs="Arial"/>
          <w:sz w:val="24"/>
          <w:szCs w:val="24"/>
        </w:rPr>
        <w:t>изображение</w:t>
      </w:r>
      <w:r>
        <w:rPr>
          <w:rFonts w:ascii="Arial" w:hAnsi="Arial" w:cs="Arial"/>
          <w:sz w:val="24"/>
          <w:szCs w:val="24"/>
        </w:rPr>
        <w:t xml:space="preserve"> некоторого «анонимного» контейнера. А если так, то имеет смысл установить правило конформности между контейнерами и кортежами.</w:t>
      </w:r>
    </w:p>
    <w:p w:rsidR="0093557D" w:rsidRPr="0093557D" w:rsidRDefault="0093557D" w:rsidP="009930B9">
      <w:pPr>
        <w:rPr>
          <w:ins w:id="655" w:author="Kanatov Alexey" w:date="2016-04-15T14:48:00Z"/>
          <w:rFonts w:ascii="Arial" w:hAnsi="Arial" w:cs="Arial"/>
          <w:sz w:val="24"/>
          <w:szCs w:val="24"/>
        </w:rPr>
      </w:pPr>
      <w:ins w:id="656" w:author="Kanatov Alexey" w:date="2016-04-15T14:48:00Z">
        <w:r>
          <w:rPr>
            <w:rFonts w:ascii="Arial" w:hAnsi="Arial" w:cs="Arial"/>
            <w:sz w:val="24"/>
            <w:szCs w:val="24"/>
          </w:rPr>
          <w:t xml:space="preserve">А ВОТ ЭТОГО НЕ НАДО!!! </w:t>
        </w:r>
      </w:ins>
      <w:ins w:id="657" w:author="Kanatov Alexey" w:date="2016-04-15T14:49:00Z">
        <w:r>
          <w:rPr>
            <w:rFonts w:ascii="Arial" w:hAnsi="Arial" w:cs="Arial"/>
            <w:sz w:val="24"/>
            <w:szCs w:val="24"/>
          </w:rPr>
          <w:t xml:space="preserve">Если кто-то хочет задать </w:t>
        </w:r>
        <w:r w:rsidRPr="0093557D">
          <w:rPr>
            <w:rFonts w:ascii="Arial" w:hAnsi="Arial" w:cs="Arial"/>
            <w:sz w:val="24"/>
            <w:szCs w:val="24"/>
            <w:rPrChange w:id="658" w:author="Kanatov Alexey" w:date="2016-04-15T14:49:00Z">
              <w:rPr>
                <w:rFonts w:ascii="Arial" w:hAnsi="Arial" w:cs="Arial"/>
                <w:sz w:val="24"/>
                <w:szCs w:val="24"/>
                <w:lang w:val="en-US"/>
              </w:rPr>
            </w:rPrChange>
          </w:rPr>
          <w:t xml:space="preserve">:= </w:t>
        </w:r>
        <w:r>
          <w:rPr>
            <w:rFonts w:ascii="Arial" w:hAnsi="Arial" w:cs="Arial"/>
            <w:sz w:val="24"/>
            <w:szCs w:val="24"/>
          </w:rPr>
          <w:t xml:space="preserve">для </w:t>
        </w:r>
      </w:ins>
      <w:ins w:id="659" w:author="Kanatov Alexey" w:date="2016-04-15T14:50:00Z">
        <w:r>
          <w:rPr>
            <w:rFonts w:ascii="Arial" w:hAnsi="Arial" w:cs="Arial"/>
            <w:sz w:val="24"/>
            <w:szCs w:val="24"/>
          </w:rPr>
          <w:t>некоторого</w:t>
        </w:r>
      </w:ins>
      <w:ins w:id="660" w:author="Kanatov Alexey" w:date="2016-04-15T14:49:00Z">
        <w:r>
          <w:rPr>
            <w:rFonts w:ascii="Arial" w:hAnsi="Arial" w:cs="Arial"/>
            <w:sz w:val="24"/>
            <w:szCs w:val="24"/>
          </w:rPr>
          <w:t xml:space="preserve"> юнита с </w:t>
        </w:r>
      </w:ins>
      <w:ins w:id="661" w:author="Kanatov Alexey" w:date="2016-04-15T14:50:00Z">
        <w:r>
          <w:rPr>
            <w:rFonts w:ascii="Arial" w:hAnsi="Arial" w:cs="Arial"/>
            <w:sz w:val="24"/>
            <w:szCs w:val="24"/>
          </w:rPr>
          <w:t>аргументом</w:t>
        </w:r>
      </w:ins>
      <w:ins w:id="662" w:author="Kanatov Alexey" w:date="2016-04-15T14:49:00Z">
        <w:r>
          <w:rPr>
            <w:rFonts w:ascii="Arial" w:hAnsi="Arial" w:cs="Arial"/>
            <w:sz w:val="24"/>
            <w:szCs w:val="24"/>
          </w:rPr>
          <w:t xml:space="preserve"> типа кортеж – плиз а вот вводить БЕЗ МЕНЯ новые правила </w:t>
        </w:r>
      </w:ins>
      <w:ins w:id="663" w:author="Kanatov Alexey" w:date="2016-04-15T14:50:00Z">
        <w:r>
          <w:rPr>
            <w:rFonts w:ascii="Arial" w:hAnsi="Arial" w:cs="Arial"/>
            <w:sz w:val="24"/>
            <w:szCs w:val="24"/>
          </w:rPr>
          <w:t>комфортности</w:t>
        </w:r>
      </w:ins>
      <w:ins w:id="664" w:author="Kanatov Alexey" w:date="2016-04-15T14:49:00Z">
        <w:r>
          <w:rPr>
            <w:rFonts w:ascii="Arial" w:hAnsi="Arial" w:cs="Arial"/>
            <w:sz w:val="24"/>
            <w:szCs w:val="24"/>
          </w:rPr>
          <w:t xml:space="preserve"> </w:t>
        </w:r>
        <w:r w:rsidRPr="0093557D">
          <w:rPr>
            <w:rFonts w:ascii="Arial" w:hAnsi="Arial" w:cs="Arial"/>
            <w:sz w:val="24"/>
            <w:szCs w:val="24"/>
            <w:lang w:val="en-US"/>
          </w:rPr>
          <w:sym w:font="Wingdings" w:char="F04A"/>
        </w:r>
      </w:ins>
    </w:p>
    <w:p w:rsidR="00744C02" w:rsidRDefault="00744C02" w:rsidP="009930B9">
      <w:pPr>
        <w:rPr>
          <w:rFonts w:ascii="Arial" w:hAnsi="Arial" w:cs="Arial"/>
          <w:sz w:val="24"/>
          <w:szCs w:val="24"/>
        </w:rPr>
      </w:pPr>
      <w:r>
        <w:rPr>
          <w:rFonts w:ascii="Arial" w:hAnsi="Arial" w:cs="Arial"/>
          <w:sz w:val="24"/>
          <w:szCs w:val="24"/>
        </w:rPr>
        <w:t xml:space="preserve">Итак, пусть имеется контейнер с атрибутами, типы которых обозначим как </w:t>
      </w:r>
      <w:r w:rsidRPr="00744C02">
        <w:rPr>
          <w:rFonts w:ascii="Arial" w:hAnsi="Arial" w:cs="Arial"/>
          <w:b/>
          <w:i/>
          <w:sz w:val="24"/>
          <w:szCs w:val="24"/>
          <w:lang w:val="en-US"/>
        </w:rPr>
        <w:t>T</w:t>
      </w:r>
      <w:r w:rsidRPr="00744C02">
        <w:rPr>
          <w:rFonts w:ascii="Arial" w:hAnsi="Arial" w:cs="Arial"/>
          <w:b/>
          <w:i/>
          <w:sz w:val="24"/>
          <w:szCs w:val="24"/>
          <w:vertAlign w:val="subscript"/>
        </w:rPr>
        <w:t>1</w:t>
      </w:r>
      <w:r>
        <w:rPr>
          <w:rFonts w:ascii="Arial" w:hAnsi="Arial" w:cs="Arial"/>
          <w:sz w:val="24"/>
          <w:szCs w:val="24"/>
        </w:rPr>
        <w:t>, ...,</w:t>
      </w:r>
      <w:r w:rsidRPr="00744C02">
        <w:rPr>
          <w:rFonts w:ascii="Arial" w:hAnsi="Arial" w:cs="Arial"/>
          <w:sz w:val="24"/>
          <w:szCs w:val="24"/>
        </w:rPr>
        <w:t xml:space="preserve"> </w:t>
      </w:r>
      <w:r w:rsidRPr="00744C02">
        <w:rPr>
          <w:rFonts w:ascii="Arial" w:hAnsi="Arial" w:cs="Arial"/>
          <w:b/>
          <w:i/>
          <w:sz w:val="24"/>
          <w:szCs w:val="24"/>
          <w:lang w:val="en-US"/>
        </w:rPr>
        <w:t>T</w:t>
      </w:r>
      <w:r w:rsidRPr="00744C02">
        <w:rPr>
          <w:rFonts w:ascii="Arial" w:hAnsi="Arial" w:cs="Arial"/>
          <w:b/>
          <w:i/>
          <w:sz w:val="24"/>
          <w:szCs w:val="24"/>
          <w:vertAlign w:val="subscript"/>
          <w:lang w:val="en-US"/>
        </w:rPr>
        <w:t>n</w:t>
      </w:r>
      <w:r w:rsidRPr="00744C02">
        <w:rPr>
          <w:rFonts w:ascii="Arial" w:hAnsi="Arial" w:cs="Arial"/>
          <w:sz w:val="24"/>
          <w:szCs w:val="24"/>
        </w:rPr>
        <w:t xml:space="preserve">. </w:t>
      </w:r>
      <w:r>
        <w:rPr>
          <w:rFonts w:ascii="Arial" w:hAnsi="Arial" w:cs="Arial"/>
          <w:sz w:val="24"/>
          <w:szCs w:val="24"/>
        </w:rPr>
        <w:t xml:space="preserve">Тогда кортеж с </w:t>
      </w:r>
      <w:r w:rsidRPr="00DF587E">
        <w:rPr>
          <w:rFonts w:ascii="Arial" w:hAnsi="Arial" w:cs="Arial"/>
          <w:b/>
          <w:i/>
          <w:sz w:val="24"/>
          <w:szCs w:val="24"/>
          <w:lang w:val="en-US"/>
        </w:rPr>
        <w:t>n</w:t>
      </w:r>
      <w:r w:rsidRPr="00DF587E">
        <w:rPr>
          <w:rFonts w:ascii="Arial" w:hAnsi="Arial" w:cs="Arial"/>
          <w:b/>
          <w:i/>
          <w:sz w:val="24"/>
          <w:szCs w:val="24"/>
        </w:rPr>
        <w:t>+</w:t>
      </w:r>
      <w:r w:rsidRPr="00DF587E">
        <w:rPr>
          <w:rFonts w:ascii="Arial" w:hAnsi="Arial" w:cs="Arial"/>
          <w:b/>
          <w:i/>
          <w:sz w:val="24"/>
          <w:szCs w:val="24"/>
          <w:lang w:val="en-US"/>
        </w:rPr>
        <w:t>k</w:t>
      </w:r>
      <w:r w:rsidRPr="00744C02">
        <w:rPr>
          <w:rFonts w:ascii="Arial" w:hAnsi="Arial" w:cs="Arial"/>
          <w:sz w:val="24"/>
          <w:szCs w:val="24"/>
        </w:rPr>
        <w:t xml:space="preserve"> </w:t>
      </w:r>
      <w:r>
        <w:rPr>
          <w:rFonts w:ascii="Arial" w:hAnsi="Arial" w:cs="Arial"/>
          <w:sz w:val="24"/>
          <w:szCs w:val="24"/>
        </w:rPr>
        <w:t xml:space="preserve">элементами, в котором первые </w:t>
      </w:r>
      <w:r w:rsidRPr="00DF587E">
        <w:rPr>
          <w:rFonts w:ascii="Arial" w:hAnsi="Arial" w:cs="Arial"/>
          <w:b/>
          <w:i/>
          <w:sz w:val="24"/>
          <w:szCs w:val="24"/>
          <w:lang w:val="en-US"/>
        </w:rPr>
        <w:t>n</w:t>
      </w:r>
      <w:r w:rsidRPr="00744C02">
        <w:rPr>
          <w:rFonts w:ascii="Arial" w:hAnsi="Arial" w:cs="Arial"/>
          <w:sz w:val="24"/>
          <w:szCs w:val="24"/>
        </w:rPr>
        <w:t xml:space="preserve"> </w:t>
      </w:r>
      <w:r>
        <w:rPr>
          <w:rFonts w:ascii="Arial" w:hAnsi="Arial" w:cs="Arial"/>
          <w:sz w:val="24"/>
          <w:szCs w:val="24"/>
        </w:rPr>
        <w:t>элементов попарно конформны соответствующим элементам атрибутов контейнера, считается конформным данному контейнеру.</w:t>
      </w:r>
    </w:p>
    <w:p w:rsidR="00744C02" w:rsidRDefault="00744C02" w:rsidP="009930B9">
      <w:pPr>
        <w:rPr>
          <w:rFonts w:ascii="Arial" w:hAnsi="Arial" w:cs="Arial"/>
          <w:sz w:val="24"/>
          <w:szCs w:val="24"/>
        </w:rPr>
      </w:pPr>
      <w:r>
        <w:rPr>
          <w:rFonts w:ascii="Arial" w:hAnsi="Arial" w:cs="Arial"/>
          <w:sz w:val="24"/>
          <w:szCs w:val="24"/>
        </w:rPr>
        <w:t>Из этого правила следует</w:t>
      </w:r>
      <w:r w:rsidR="00DF587E">
        <w:rPr>
          <w:rFonts w:ascii="Arial" w:hAnsi="Arial" w:cs="Arial"/>
          <w:sz w:val="24"/>
          <w:szCs w:val="24"/>
        </w:rPr>
        <w:t>, в частности,</w:t>
      </w:r>
      <w:r>
        <w:rPr>
          <w:rFonts w:ascii="Arial" w:hAnsi="Arial" w:cs="Arial"/>
          <w:sz w:val="24"/>
          <w:szCs w:val="24"/>
        </w:rPr>
        <w:t xml:space="preserve"> допустимость «группового» присваивания объектам-контейнерам конформных ему кортежей, или аналогичной инициализации, например:</w:t>
      </w:r>
    </w:p>
    <w:p w:rsidR="00744C02" w:rsidRPr="00744C02" w:rsidRDefault="00744C02" w:rsidP="00744C02">
      <w:pPr>
        <w:ind w:left="708"/>
        <w:rPr>
          <w:rFonts w:ascii="Lucida Console" w:hAnsi="Lucida Console" w:cs="Arial"/>
          <w:color w:val="0000FF"/>
          <w:sz w:val="24"/>
          <w:szCs w:val="24"/>
          <w:lang w:val="en-US"/>
        </w:rPr>
      </w:pPr>
      <w:proofErr w:type="gramStart"/>
      <w:r w:rsidRPr="00744C02">
        <w:rPr>
          <w:rFonts w:ascii="Lucida Console" w:hAnsi="Lucida Console" w:cs="Arial"/>
          <w:b/>
          <w:color w:val="0000FF"/>
          <w:sz w:val="24"/>
          <w:szCs w:val="24"/>
          <w:lang w:val="en-US"/>
        </w:rPr>
        <w:t>unit</w:t>
      </w:r>
      <w:proofErr w:type="gramEnd"/>
      <w:r w:rsidRPr="00744C02">
        <w:rPr>
          <w:rFonts w:ascii="Lucida Console" w:hAnsi="Lucida Console" w:cs="Arial"/>
          <w:color w:val="0000FF"/>
          <w:sz w:val="24"/>
          <w:szCs w:val="24"/>
          <w:lang w:val="en-US"/>
        </w:rPr>
        <w:t xml:space="preserve"> A </w:t>
      </w:r>
      <w:r w:rsidRPr="00744C02">
        <w:rPr>
          <w:rFonts w:ascii="Lucida Console" w:hAnsi="Lucida Console" w:cs="Arial"/>
          <w:b/>
          <w:color w:val="0000FF"/>
          <w:sz w:val="24"/>
          <w:szCs w:val="24"/>
          <w:lang w:val="en-US"/>
        </w:rPr>
        <w:t>is</w:t>
      </w:r>
      <w:r w:rsidRPr="00744C02">
        <w:rPr>
          <w:rFonts w:ascii="Lucida Console" w:hAnsi="Lucida Console" w:cs="Arial"/>
          <w:color w:val="0000FF"/>
          <w:sz w:val="24"/>
          <w:szCs w:val="24"/>
          <w:lang w:val="en-US"/>
        </w:rPr>
        <w:br/>
        <w:t xml:space="preserve">    a: Real</w:t>
      </w:r>
      <w:r w:rsidRPr="00744C02">
        <w:rPr>
          <w:rFonts w:ascii="Lucida Console" w:hAnsi="Lucida Console" w:cs="Arial"/>
          <w:color w:val="0000FF"/>
          <w:sz w:val="24"/>
          <w:szCs w:val="24"/>
          <w:lang w:val="en-US"/>
        </w:rPr>
        <w:br/>
        <w:t xml:space="preserve">    b: Integer</w:t>
      </w:r>
      <w:r w:rsidRPr="00744C02">
        <w:rPr>
          <w:rFonts w:ascii="Lucida Console" w:hAnsi="Lucida Console" w:cs="Arial"/>
          <w:color w:val="0000FF"/>
          <w:sz w:val="24"/>
          <w:szCs w:val="24"/>
          <w:lang w:val="en-US"/>
        </w:rPr>
        <w:br/>
        <w:t xml:space="preserve">    c: Boolean</w:t>
      </w:r>
      <w:r w:rsidRPr="00744C02">
        <w:rPr>
          <w:rFonts w:ascii="Lucida Console" w:hAnsi="Lucida Console" w:cs="Arial"/>
          <w:color w:val="0000FF"/>
          <w:sz w:val="24"/>
          <w:szCs w:val="24"/>
          <w:lang w:val="en-US"/>
        </w:rPr>
        <w:br/>
      </w:r>
      <w:r w:rsidRPr="00744C02">
        <w:rPr>
          <w:rFonts w:ascii="Lucida Console" w:hAnsi="Lucida Console" w:cs="Arial"/>
          <w:b/>
          <w:color w:val="0000FF"/>
          <w:sz w:val="24"/>
          <w:szCs w:val="24"/>
          <w:lang w:val="en-US"/>
        </w:rPr>
        <w:t>end</w:t>
      </w:r>
    </w:p>
    <w:p w:rsidR="00744C02" w:rsidRDefault="00744C02" w:rsidP="00744C02">
      <w:pPr>
        <w:ind w:left="708"/>
        <w:rPr>
          <w:ins w:id="665" w:author="Kanatov Alexey" w:date="2016-04-15T14:50:00Z"/>
          <w:rFonts w:ascii="Lucida Console" w:hAnsi="Lucida Console" w:cs="Arial"/>
          <w:color w:val="0000FF"/>
          <w:sz w:val="24"/>
          <w:szCs w:val="24"/>
          <w:lang w:val="en-US"/>
        </w:rPr>
      </w:pPr>
      <w:proofErr w:type="gramStart"/>
      <w:r w:rsidRPr="00744C02">
        <w:rPr>
          <w:rFonts w:ascii="Lucida Console" w:hAnsi="Lucida Console" w:cs="Arial"/>
          <w:color w:val="0000FF"/>
          <w:sz w:val="24"/>
          <w:szCs w:val="24"/>
          <w:lang w:val="en-US"/>
        </w:rPr>
        <w:t>a</w:t>
      </w:r>
      <w:proofErr w:type="gramEnd"/>
      <w:r w:rsidRPr="001B7A86">
        <w:rPr>
          <w:rFonts w:ascii="Lucida Console" w:hAnsi="Lucida Console" w:cs="Arial"/>
          <w:color w:val="0000FF"/>
          <w:sz w:val="24"/>
          <w:szCs w:val="24"/>
          <w:lang w:val="en-US"/>
          <w:rPrChange w:id="666" w:author="Kanatov Alexey" w:date="2016-12-19T11:01:00Z">
            <w:rPr>
              <w:rFonts w:ascii="Lucida Console" w:hAnsi="Lucida Console" w:cs="Arial"/>
              <w:color w:val="0000FF"/>
              <w:sz w:val="24"/>
              <w:szCs w:val="24"/>
            </w:rPr>
          </w:rPrChange>
        </w:rPr>
        <w:t xml:space="preserve">: </w:t>
      </w:r>
      <w:r w:rsidRPr="00744C02">
        <w:rPr>
          <w:rFonts w:ascii="Lucida Console" w:hAnsi="Lucida Console" w:cs="Arial"/>
          <w:color w:val="0000FF"/>
          <w:sz w:val="24"/>
          <w:szCs w:val="24"/>
          <w:lang w:val="en-US"/>
        </w:rPr>
        <w:t>A</w:t>
      </w:r>
      <w:r w:rsidRPr="001B7A86">
        <w:rPr>
          <w:rFonts w:ascii="Lucida Console" w:hAnsi="Lucida Console" w:cs="Arial"/>
          <w:color w:val="0000FF"/>
          <w:sz w:val="24"/>
          <w:szCs w:val="24"/>
          <w:lang w:val="en-US"/>
          <w:rPrChange w:id="667" w:author="Kanatov Alexey" w:date="2016-12-19T11:01:00Z">
            <w:rPr>
              <w:rFonts w:ascii="Lucida Console" w:hAnsi="Lucida Console" w:cs="Arial"/>
              <w:color w:val="0000FF"/>
              <w:sz w:val="24"/>
              <w:szCs w:val="24"/>
            </w:rPr>
          </w:rPrChange>
        </w:rPr>
        <w:t xml:space="preserve"> </w:t>
      </w:r>
      <w:r w:rsidRPr="00744C02">
        <w:rPr>
          <w:rFonts w:ascii="Lucida Console" w:hAnsi="Lucida Console" w:cs="Arial"/>
          <w:b/>
          <w:color w:val="0000FF"/>
          <w:sz w:val="24"/>
          <w:szCs w:val="24"/>
          <w:lang w:val="en-US"/>
        </w:rPr>
        <w:t>is</w:t>
      </w:r>
      <w:r w:rsidRPr="001B7A86">
        <w:rPr>
          <w:rFonts w:ascii="Lucida Console" w:hAnsi="Lucida Console" w:cs="Arial"/>
          <w:color w:val="0000FF"/>
          <w:sz w:val="24"/>
          <w:szCs w:val="24"/>
          <w:lang w:val="en-US"/>
          <w:rPrChange w:id="668" w:author="Kanatov Alexey" w:date="2016-12-19T11:01:00Z">
            <w:rPr>
              <w:rFonts w:ascii="Lucida Console" w:hAnsi="Lucida Console" w:cs="Arial"/>
              <w:color w:val="0000FF"/>
              <w:sz w:val="24"/>
              <w:szCs w:val="24"/>
            </w:rPr>
          </w:rPrChange>
        </w:rPr>
        <w:t xml:space="preserve"> (1.2, 777, </w:t>
      </w:r>
      <w:r w:rsidRPr="00DF587E">
        <w:rPr>
          <w:rFonts w:ascii="Lucida Console" w:hAnsi="Lucida Console" w:cs="Arial"/>
          <w:b/>
          <w:color w:val="0000FF"/>
          <w:sz w:val="24"/>
          <w:szCs w:val="24"/>
          <w:lang w:val="en-US"/>
        </w:rPr>
        <w:t>true</w:t>
      </w:r>
      <w:r w:rsidRPr="001B7A86">
        <w:rPr>
          <w:rFonts w:ascii="Lucida Console" w:hAnsi="Lucida Console" w:cs="Arial"/>
          <w:color w:val="0000FF"/>
          <w:sz w:val="24"/>
          <w:szCs w:val="24"/>
          <w:lang w:val="en-US"/>
          <w:rPrChange w:id="669" w:author="Kanatov Alexey" w:date="2016-12-19T11:01:00Z">
            <w:rPr>
              <w:rFonts w:ascii="Lucida Console" w:hAnsi="Lucida Console" w:cs="Arial"/>
              <w:color w:val="0000FF"/>
              <w:sz w:val="24"/>
              <w:szCs w:val="24"/>
            </w:rPr>
          </w:rPrChange>
        </w:rPr>
        <w:t>)</w:t>
      </w:r>
    </w:p>
    <w:p w:rsidR="0093557D" w:rsidRDefault="0093557D" w:rsidP="00744C02">
      <w:pPr>
        <w:ind w:left="708"/>
        <w:rPr>
          <w:ins w:id="670" w:author="Kanatov Alexey" w:date="2016-04-15T14:50:00Z"/>
          <w:rFonts w:ascii="Lucida Console" w:hAnsi="Lucida Console" w:cs="Arial"/>
          <w:color w:val="0000FF"/>
          <w:sz w:val="24"/>
          <w:szCs w:val="24"/>
          <w:lang w:val="en-US"/>
        </w:rPr>
      </w:pPr>
    </w:p>
    <w:p w:rsidR="0093557D" w:rsidRDefault="0093557D" w:rsidP="00744C02">
      <w:pPr>
        <w:ind w:left="708"/>
        <w:rPr>
          <w:ins w:id="671" w:author="Kanatov Alexey" w:date="2016-04-15T14:52:00Z"/>
          <w:rFonts w:ascii="Lucida Console" w:hAnsi="Lucida Console" w:cs="Arial"/>
          <w:color w:val="0000FF"/>
          <w:sz w:val="24"/>
          <w:szCs w:val="24"/>
        </w:rPr>
      </w:pPr>
      <w:ins w:id="672" w:author="Kanatov Alexey" w:date="2016-04-15T14:50:00Z">
        <w:r>
          <w:rPr>
            <w:rFonts w:ascii="Lucida Console" w:hAnsi="Lucida Console" w:cs="Arial"/>
            <w:color w:val="0000FF"/>
            <w:sz w:val="24"/>
            <w:szCs w:val="24"/>
          </w:rPr>
          <w:t>ОСТЬАНОВСИЬ</w:t>
        </w:r>
        <w:r w:rsidRPr="001B7A86">
          <w:rPr>
            <w:rFonts w:ascii="Lucida Console" w:hAnsi="Lucida Console" w:cs="Arial"/>
            <w:color w:val="0000FF"/>
            <w:sz w:val="24"/>
            <w:szCs w:val="24"/>
            <w:lang w:val="en-US"/>
            <w:rPrChange w:id="673" w:author="Kanatov Alexey" w:date="2016-12-19T11:01:00Z">
              <w:rPr>
                <w:rFonts w:ascii="Lucida Console" w:hAnsi="Lucida Console" w:cs="Arial"/>
                <w:color w:val="0000FF"/>
                <w:sz w:val="24"/>
                <w:szCs w:val="24"/>
              </w:rPr>
            </w:rPrChange>
          </w:rPr>
          <w:t xml:space="preserve"> !!! </w:t>
        </w:r>
        <w:r>
          <w:rPr>
            <w:rFonts w:ascii="Lucida Console" w:hAnsi="Lucida Console" w:cs="Arial"/>
            <w:color w:val="0000FF"/>
            <w:sz w:val="24"/>
            <w:szCs w:val="24"/>
          </w:rPr>
          <w:t xml:space="preserve">В ОБЩЕМ СЛУЧАЕ ТО ЧТО ТЫ ПИШЕШЬ НЕПРАВИЛЬНО!!! Вспомни про наследование – ты же не знаешь всех полей а если я еще три поля пронаследовал, да еще пару переопределил то в каком порядке надо проверять конформность а ведь есть еще и множественное наследование. </w:t>
        </w:r>
      </w:ins>
      <w:ins w:id="674" w:author="Kanatov Alexey" w:date="2016-04-15T14:51:00Z">
        <w:r>
          <w:rPr>
            <w:rFonts w:ascii="Lucida Console" w:hAnsi="Lucida Console" w:cs="Arial"/>
            <w:color w:val="0000FF"/>
            <w:sz w:val="24"/>
            <w:szCs w:val="24"/>
          </w:rPr>
          <w:t xml:space="preserve">НУ КОГДА ТЫ ЗАБУДЕШЬ ПРО С++ </w:t>
        </w:r>
      </w:ins>
      <w:ins w:id="675" w:author="Kanatov Alexey" w:date="2016-04-15T14:52:00Z">
        <w:r w:rsidRPr="0093557D">
          <w:rPr>
            <w:rFonts w:ascii="Lucida Console" w:hAnsi="Lucida Console" w:cs="Arial"/>
            <w:color w:val="0000FF"/>
            <w:sz w:val="24"/>
            <w:szCs w:val="24"/>
            <w:lang w:val="en-US"/>
          </w:rPr>
          <w:sym w:font="Wingdings" w:char="F04A"/>
        </w:r>
        <w:r w:rsidRPr="0093557D">
          <w:rPr>
            <w:rFonts w:ascii="Lucida Console" w:hAnsi="Lucida Console" w:cs="Arial"/>
            <w:color w:val="0000FF"/>
            <w:sz w:val="24"/>
            <w:szCs w:val="24"/>
            <w:rPrChange w:id="676" w:author="Kanatov Alexey" w:date="2016-04-15T14:52:00Z">
              <w:rPr>
                <w:rFonts w:ascii="Lucida Console" w:hAnsi="Lucida Console" w:cs="Arial"/>
                <w:color w:val="0000FF"/>
                <w:sz w:val="24"/>
                <w:szCs w:val="24"/>
                <w:lang w:val="en-US"/>
              </w:rPr>
            </w:rPrChange>
          </w:rPr>
          <w:t xml:space="preserve"> </w:t>
        </w:r>
        <w:r>
          <w:rPr>
            <w:rFonts w:ascii="Lucida Console" w:hAnsi="Lucida Console" w:cs="Arial"/>
            <w:color w:val="0000FF"/>
            <w:sz w:val="24"/>
            <w:szCs w:val="24"/>
            <w:lang w:val="en-US"/>
          </w:rPr>
          <w:t>Layout</w:t>
        </w:r>
        <w:r w:rsidRPr="0093557D">
          <w:rPr>
            <w:rFonts w:ascii="Lucida Console" w:hAnsi="Lucida Console" w:cs="Arial"/>
            <w:color w:val="0000FF"/>
            <w:sz w:val="24"/>
            <w:szCs w:val="24"/>
            <w:rPrChange w:id="677" w:author="Kanatov Alexey" w:date="2016-04-15T14:52:00Z">
              <w:rPr>
                <w:rFonts w:ascii="Lucida Console" w:hAnsi="Lucida Console" w:cs="Arial"/>
                <w:color w:val="0000FF"/>
                <w:sz w:val="24"/>
                <w:szCs w:val="24"/>
                <w:lang w:val="en-US"/>
              </w:rPr>
            </w:rPrChange>
          </w:rPr>
          <w:t xml:space="preserve"> </w:t>
        </w:r>
        <w:r>
          <w:rPr>
            <w:rFonts w:ascii="Lucida Console" w:hAnsi="Lucida Console" w:cs="Arial"/>
            <w:color w:val="0000FF"/>
            <w:sz w:val="24"/>
            <w:szCs w:val="24"/>
          </w:rPr>
          <w:t>юнита не определяется текстом программы !!!!!</w:t>
        </w:r>
      </w:ins>
    </w:p>
    <w:p w:rsidR="008E3E1C" w:rsidRDefault="008E3E1C" w:rsidP="00744C02">
      <w:pPr>
        <w:ind w:left="708"/>
        <w:rPr>
          <w:ins w:id="678" w:author="Kanatov Alexey" w:date="2016-04-15T14:52:00Z"/>
          <w:rFonts w:ascii="Lucida Console" w:hAnsi="Lucida Console" w:cs="Arial"/>
          <w:color w:val="0000FF"/>
          <w:sz w:val="24"/>
          <w:szCs w:val="24"/>
        </w:rPr>
      </w:pPr>
    </w:p>
    <w:p w:rsidR="008E3E1C" w:rsidRPr="008E3E1C" w:rsidRDefault="008E3E1C" w:rsidP="00744C02">
      <w:pPr>
        <w:ind w:left="708"/>
        <w:rPr>
          <w:rFonts w:ascii="Lucida Console" w:hAnsi="Lucida Console" w:cs="Arial"/>
          <w:color w:val="0000FF"/>
          <w:sz w:val="24"/>
          <w:szCs w:val="24"/>
        </w:rPr>
      </w:pPr>
      <w:ins w:id="679" w:author="Kanatov Alexey" w:date="2016-04-15T14:52:00Z">
        <w:r>
          <w:rPr>
            <w:rFonts w:ascii="Lucida Console" w:hAnsi="Lucida Console" w:cs="Arial"/>
            <w:color w:val="0000FF"/>
            <w:sz w:val="24"/>
            <w:szCs w:val="24"/>
          </w:rPr>
          <w:t xml:space="preserve">Если я </w:t>
        </w:r>
        <w:proofErr w:type="spellStart"/>
        <w:r>
          <w:rPr>
            <w:rFonts w:ascii="Lucida Console" w:hAnsi="Lucida Console" w:cs="Arial"/>
            <w:color w:val="0000FF"/>
            <w:sz w:val="24"/>
            <w:szCs w:val="24"/>
          </w:rPr>
          <w:t>образаюсь</w:t>
        </w:r>
        <w:proofErr w:type="spellEnd"/>
        <w:r>
          <w:rPr>
            <w:rFonts w:ascii="Lucida Console" w:hAnsi="Lucida Console" w:cs="Arial"/>
            <w:color w:val="0000FF"/>
            <w:sz w:val="24"/>
            <w:szCs w:val="24"/>
          </w:rPr>
          <w:t xml:space="preserve"> к юниту как к кортежу и говорю ему дай мне твой первый </w:t>
        </w:r>
        <w:proofErr w:type="spellStart"/>
        <w:r>
          <w:rPr>
            <w:rFonts w:ascii="Lucida Console" w:hAnsi="Lucida Console" w:cs="Arial"/>
            <w:color w:val="0000FF"/>
            <w:sz w:val="24"/>
            <w:szCs w:val="24"/>
          </w:rPr>
          <w:t>эелемент</w:t>
        </w:r>
        <w:proofErr w:type="spellEnd"/>
        <w:r>
          <w:rPr>
            <w:rFonts w:ascii="Lucida Console" w:hAnsi="Lucida Console" w:cs="Arial"/>
            <w:color w:val="0000FF"/>
            <w:sz w:val="24"/>
            <w:szCs w:val="24"/>
          </w:rPr>
          <w:t xml:space="preserve"> то что я получу </w:t>
        </w:r>
      </w:ins>
      <w:ins w:id="680" w:author="Kanatov Alexey" w:date="2016-04-15T14:53:00Z">
        <w:r>
          <w:rPr>
            <w:rFonts w:ascii="Lucida Console" w:hAnsi="Lucida Console" w:cs="Arial"/>
            <w:color w:val="0000FF"/>
            <w:sz w:val="24"/>
            <w:szCs w:val="24"/>
          </w:rPr>
          <w:t>–</w:t>
        </w:r>
      </w:ins>
      <w:ins w:id="681" w:author="Kanatov Alexey" w:date="2016-04-15T14:52:00Z">
        <w:r>
          <w:rPr>
            <w:rFonts w:ascii="Lucida Console" w:hAnsi="Lucida Console" w:cs="Arial"/>
            <w:color w:val="0000FF"/>
            <w:sz w:val="24"/>
            <w:szCs w:val="24"/>
          </w:rPr>
          <w:t xml:space="preserve"> то </w:t>
        </w:r>
      </w:ins>
      <w:ins w:id="682" w:author="Kanatov Alexey" w:date="2016-04-15T14:53:00Z">
        <w:r>
          <w:rPr>
            <w:rFonts w:ascii="Lucida Console" w:hAnsi="Lucida Console" w:cs="Arial"/>
            <w:color w:val="0000FF"/>
            <w:sz w:val="24"/>
            <w:szCs w:val="24"/>
          </w:rPr>
          <w:t xml:space="preserve">что по алфавиту </w:t>
        </w:r>
        <w:proofErr w:type="spellStart"/>
        <w:r>
          <w:rPr>
            <w:rFonts w:ascii="Lucida Console" w:hAnsi="Lucida Console" w:cs="Arial"/>
            <w:color w:val="0000FF"/>
            <w:sz w:val="24"/>
            <w:szCs w:val="24"/>
          </w:rPr>
          <w:t>превое</w:t>
        </w:r>
        <w:proofErr w:type="spellEnd"/>
        <w:r>
          <w:rPr>
            <w:rFonts w:ascii="Lucida Console" w:hAnsi="Lucida Console" w:cs="Arial"/>
            <w:color w:val="0000FF"/>
            <w:sz w:val="24"/>
            <w:szCs w:val="24"/>
          </w:rPr>
          <w:t xml:space="preserve"> или в тексте а в </w:t>
        </w:r>
        <w:proofErr w:type="spellStart"/>
        <w:r>
          <w:rPr>
            <w:rFonts w:ascii="Lucida Console" w:hAnsi="Lucida Console" w:cs="Arial"/>
            <w:color w:val="0000FF"/>
            <w:sz w:val="24"/>
            <w:szCs w:val="24"/>
          </w:rPr>
          <w:t>какм</w:t>
        </w:r>
        <w:proofErr w:type="spellEnd"/>
        <w:r>
          <w:rPr>
            <w:rFonts w:ascii="Lucida Console" w:hAnsi="Lucida Console" w:cs="Arial"/>
            <w:color w:val="0000FF"/>
            <w:sz w:val="24"/>
            <w:szCs w:val="24"/>
          </w:rPr>
          <w:t xml:space="preserve"> юните базовом или производном – выкини С++ из головы когда думаешь про </w:t>
        </w:r>
      </w:ins>
      <w:proofErr w:type="spellStart"/>
      <w:ins w:id="683" w:author="Kanatov Alexey" w:date="2016-04-15T14:54:00Z">
        <w:r>
          <w:rPr>
            <w:rFonts w:ascii="Lucida Console" w:hAnsi="Lucida Console" w:cs="Arial"/>
            <w:color w:val="0000FF"/>
            <w:sz w:val="24"/>
            <w:szCs w:val="24"/>
            <w:lang w:val="en-US"/>
          </w:rPr>
          <w:t>SLang</w:t>
        </w:r>
      </w:ins>
      <w:proofErr w:type="spellEnd"/>
      <w:ins w:id="684" w:author="Kanatov Alexey" w:date="2016-04-15T14:53:00Z">
        <w:r>
          <w:rPr>
            <w:rFonts w:ascii="Lucida Console" w:hAnsi="Lucida Console" w:cs="Arial"/>
            <w:color w:val="0000FF"/>
            <w:sz w:val="24"/>
            <w:szCs w:val="24"/>
          </w:rPr>
          <w:t>!</w:t>
        </w:r>
        <w:r w:rsidRPr="008E3E1C">
          <w:rPr>
            <w:rFonts w:ascii="Lucida Console" w:hAnsi="Lucida Console" w:cs="Arial"/>
            <w:color w:val="0000FF"/>
            <w:sz w:val="24"/>
            <w:szCs w:val="24"/>
            <w:rPrChange w:id="685" w:author="Kanatov Alexey" w:date="2016-04-15T14:53:00Z">
              <w:rPr>
                <w:rFonts w:ascii="Lucida Console" w:hAnsi="Lucida Console" w:cs="Arial"/>
                <w:color w:val="0000FF"/>
                <w:sz w:val="24"/>
                <w:szCs w:val="24"/>
                <w:lang w:val="en-US"/>
              </w:rPr>
            </w:rPrChange>
          </w:rPr>
          <w:t xml:space="preserve"> </w:t>
        </w:r>
        <w:r w:rsidRPr="008E3E1C">
          <w:rPr>
            <w:rFonts w:ascii="Lucida Console" w:hAnsi="Lucida Console" w:cs="Arial"/>
            <w:color w:val="0000FF"/>
            <w:sz w:val="24"/>
            <w:szCs w:val="24"/>
            <w:lang w:val="en-US"/>
          </w:rPr>
          <w:sym w:font="Wingdings" w:char="F04A"/>
        </w:r>
      </w:ins>
    </w:p>
    <w:p w:rsidR="00C67ADE" w:rsidRDefault="00C67ADE" w:rsidP="009930B9">
      <w:pPr>
        <w:rPr>
          <w:rFonts w:ascii="Arial" w:hAnsi="Arial" w:cs="Arial"/>
          <w:sz w:val="24"/>
          <w:szCs w:val="24"/>
        </w:rPr>
      </w:pPr>
      <w:r w:rsidRPr="00C67ADE">
        <w:rPr>
          <w:rFonts w:ascii="Arial" w:hAnsi="Arial" w:cs="Arial"/>
          <w:sz w:val="24"/>
          <w:szCs w:val="24"/>
        </w:rPr>
        <w:t>Продолжая эти рассуждения дальше, можно</w:t>
      </w:r>
      <w:r>
        <w:rPr>
          <w:rFonts w:ascii="Arial" w:hAnsi="Arial" w:cs="Arial"/>
          <w:sz w:val="24"/>
          <w:szCs w:val="24"/>
        </w:rPr>
        <w:t xml:space="preserve"> распространить их на другие агрегатные структуры, </w:t>
      </w:r>
      <w:r w:rsidR="00393FB4">
        <w:rPr>
          <w:rFonts w:ascii="Arial" w:hAnsi="Arial" w:cs="Arial"/>
          <w:sz w:val="24"/>
          <w:szCs w:val="24"/>
        </w:rPr>
        <w:t>например</w:t>
      </w:r>
      <w:r>
        <w:rPr>
          <w:rFonts w:ascii="Arial" w:hAnsi="Arial" w:cs="Arial"/>
          <w:sz w:val="24"/>
          <w:szCs w:val="24"/>
        </w:rPr>
        <w:t xml:space="preserve">, на массивы. В самом деле, любой массив можно </w:t>
      </w:r>
      <w:r>
        <w:rPr>
          <w:rFonts w:ascii="Arial" w:hAnsi="Arial" w:cs="Arial"/>
          <w:sz w:val="24"/>
          <w:szCs w:val="24"/>
        </w:rPr>
        <w:lastRenderedPageBreak/>
        <w:t xml:space="preserve">представить как кортеж, все элементы которого имеют один и тот же тип. Из этого обстоятельтства немедленно следует вывод о том, что </w:t>
      </w:r>
      <w:r w:rsidR="00857309">
        <w:rPr>
          <w:rFonts w:ascii="Arial" w:hAnsi="Arial" w:cs="Arial"/>
          <w:sz w:val="24"/>
          <w:szCs w:val="24"/>
        </w:rPr>
        <w:t xml:space="preserve">кортеж с любым числом элементов, имеющих один и тот же тип </w:t>
      </w:r>
      <w:r w:rsidR="00857309" w:rsidRPr="00393FB4">
        <w:rPr>
          <w:rFonts w:ascii="Lucida Console" w:hAnsi="Lucida Console" w:cs="Arial"/>
          <w:b/>
          <w:color w:val="0000FF"/>
          <w:sz w:val="24"/>
          <w:szCs w:val="24"/>
          <w:lang w:val="en-US"/>
        </w:rPr>
        <w:t>T</w:t>
      </w:r>
      <w:r w:rsidR="00857309">
        <w:rPr>
          <w:rFonts w:ascii="Arial" w:hAnsi="Arial" w:cs="Arial"/>
          <w:sz w:val="24"/>
          <w:szCs w:val="24"/>
        </w:rPr>
        <w:t xml:space="preserve">, конформен массиву элементов того же типа </w:t>
      </w:r>
      <w:r w:rsidR="00857309" w:rsidRPr="00393FB4">
        <w:rPr>
          <w:rFonts w:ascii="Lucida Console" w:hAnsi="Lucida Console" w:cs="Arial"/>
          <w:b/>
          <w:color w:val="0000FF"/>
          <w:sz w:val="24"/>
          <w:szCs w:val="24"/>
          <w:lang w:val="en-US"/>
        </w:rPr>
        <w:t>T</w:t>
      </w:r>
      <w:r w:rsidR="00857309">
        <w:rPr>
          <w:rFonts w:ascii="Arial" w:hAnsi="Arial" w:cs="Arial"/>
          <w:sz w:val="24"/>
          <w:szCs w:val="24"/>
        </w:rPr>
        <w:t>. Пример:</w:t>
      </w:r>
    </w:p>
    <w:p w:rsidR="00857309" w:rsidRPr="009316E9" w:rsidRDefault="00857309" w:rsidP="00857309">
      <w:pPr>
        <w:ind w:left="708"/>
        <w:rPr>
          <w:rFonts w:ascii="Lucida Console" w:hAnsi="Lucida Console" w:cs="Arial"/>
          <w:color w:val="0000FF"/>
          <w:sz w:val="24"/>
          <w:szCs w:val="24"/>
        </w:rPr>
      </w:pPr>
      <w:proofErr w:type="gramStart"/>
      <w:r w:rsidRPr="00857309">
        <w:rPr>
          <w:rFonts w:ascii="Lucida Console" w:hAnsi="Lucida Console" w:cs="Arial"/>
          <w:color w:val="0000FF"/>
          <w:sz w:val="24"/>
          <w:szCs w:val="24"/>
          <w:lang w:val="en-US"/>
        </w:rPr>
        <w:t>a</w:t>
      </w:r>
      <w:proofErr w:type="gramEnd"/>
      <w:r w:rsidRPr="009316E9">
        <w:rPr>
          <w:rFonts w:ascii="Lucida Console" w:hAnsi="Lucida Console" w:cs="Arial"/>
          <w:color w:val="0000FF"/>
          <w:sz w:val="24"/>
          <w:szCs w:val="24"/>
        </w:rPr>
        <w:t xml:space="preserve">: </w:t>
      </w:r>
      <w:r w:rsidRPr="00857309">
        <w:rPr>
          <w:rFonts w:ascii="Lucida Console" w:hAnsi="Lucida Console" w:cs="Arial"/>
          <w:color w:val="0000FF"/>
          <w:sz w:val="24"/>
          <w:szCs w:val="24"/>
          <w:lang w:val="en-US"/>
        </w:rPr>
        <w:t>Array</w:t>
      </w:r>
      <w:r w:rsidRPr="009316E9">
        <w:rPr>
          <w:rFonts w:ascii="Lucida Console" w:hAnsi="Lucida Console" w:cs="Arial"/>
          <w:color w:val="0000FF"/>
          <w:sz w:val="24"/>
          <w:szCs w:val="24"/>
        </w:rPr>
        <w:t>[</w:t>
      </w:r>
      <w:r w:rsidRPr="00857309">
        <w:rPr>
          <w:rFonts w:ascii="Lucida Console" w:hAnsi="Lucida Console" w:cs="Arial"/>
          <w:color w:val="0000FF"/>
          <w:sz w:val="24"/>
          <w:szCs w:val="24"/>
          <w:lang w:val="en-US"/>
        </w:rPr>
        <w:t>Real</w:t>
      </w:r>
      <w:r w:rsidRPr="009316E9">
        <w:rPr>
          <w:rFonts w:ascii="Lucida Console" w:hAnsi="Lucida Console" w:cs="Arial"/>
          <w:color w:val="0000FF"/>
          <w:sz w:val="24"/>
          <w:szCs w:val="24"/>
        </w:rPr>
        <w:t xml:space="preserve">] </w:t>
      </w:r>
      <w:r w:rsidRPr="00857309">
        <w:rPr>
          <w:rFonts w:ascii="Lucida Console" w:hAnsi="Lucida Console" w:cs="Arial"/>
          <w:b/>
          <w:color w:val="0000FF"/>
          <w:sz w:val="24"/>
          <w:szCs w:val="24"/>
          <w:lang w:val="en-US"/>
        </w:rPr>
        <w:t>is</w:t>
      </w:r>
      <w:r w:rsidRPr="009316E9">
        <w:rPr>
          <w:rFonts w:ascii="Lucida Console" w:hAnsi="Lucida Console" w:cs="Arial"/>
          <w:color w:val="0000FF"/>
          <w:sz w:val="24"/>
          <w:szCs w:val="24"/>
        </w:rPr>
        <w:t xml:space="preserve"> (1.2, 3.4, 5.6, 7.8, 9.0)</w:t>
      </w:r>
    </w:p>
    <w:p w:rsidR="00857309" w:rsidRPr="001B7A86" w:rsidRDefault="00857309" w:rsidP="00857309">
      <w:pPr>
        <w:rPr>
          <w:ins w:id="686" w:author="Kanatov Alexey" w:date="2016-04-15T14:54:00Z"/>
          <w:rFonts w:ascii="Arial" w:hAnsi="Arial" w:cs="Arial"/>
          <w:sz w:val="24"/>
          <w:szCs w:val="24"/>
          <w:rPrChange w:id="687" w:author="Kanatov Alexey" w:date="2016-12-19T11:14:00Z">
            <w:rPr>
              <w:ins w:id="688" w:author="Kanatov Alexey" w:date="2016-04-15T14:54:00Z"/>
              <w:rFonts w:ascii="Arial" w:hAnsi="Arial" w:cs="Arial"/>
              <w:sz w:val="24"/>
              <w:szCs w:val="24"/>
              <w:lang w:val="en-US"/>
            </w:rPr>
          </w:rPrChange>
        </w:rPr>
      </w:pPr>
      <w:r>
        <w:rPr>
          <w:rFonts w:ascii="Arial" w:hAnsi="Arial" w:cs="Arial"/>
          <w:sz w:val="24"/>
          <w:szCs w:val="24"/>
        </w:rPr>
        <w:t>В точности те же рассуждения можно применить и к спискам:</w:t>
      </w:r>
    </w:p>
    <w:p w:rsidR="008E3E1C" w:rsidRPr="001B7A86" w:rsidRDefault="008E3E1C" w:rsidP="00857309">
      <w:pPr>
        <w:rPr>
          <w:rFonts w:ascii="Arial" w:hAnsi="Arial" w:cs="Arial"/>
          <w:sz w:val="24"/>
          <w:szCs w:val="24"/>
        </w:rPr>
      </w:pPr>
      <w:ins w:id="689" w:author="Kanatov Alexey" w:date="2016-04-15T14:54:00Z">
        <w:r>
          <w:rPr>
            <w:rFonts w:ascii="Arial" w:hAnsi="Arial" w:cs="Arial"/>
            <w:sz w:val="24"/>
            <w:szCs w:val="24"/>
          </w:rPr>
          <w:t xml:space="preserve">НЕ РАБОТАЕТ по твоей логике. А работем по моей если в юните </w:t>
        </w:r>
        <w:r>
          <w:rPr>
            <w:rFonts w:ascii="Arial" w:hAnsi="Arial" w:cs="Arial"/>
            <w:sz w:val="24"/>
            <w:szCs w:val="24"/>
            <w:lang w:val="en-US"/>
          </w:rPr>
          <w:t>List</w:t>
        </w:r>
        <w:r w:rsidRPr="008E3E1C">
          <w:rPr>
            <w:rFonts w:ascii="Arial" w:hAnsi="Arial" w:cs="Arial"/>
            <w:sz w:val="24"/>
            <w:szCs w:val="24"/>
            <w:rPrChange w:id="690" w:author="Kanatov Alexey" w:date="2016-04-15T14:54:00Z">
              <w:rPr>
                <w:rFonts w:ascii="Arial" w:hAnsi="Arial" w:cs="Arial"/>
                <w:sz w:val="24"/>
                <w:szCs w:val="24"/>
                <w:lang w:val="en-US"/>
              </w:rPr>
            </w:rPrChange>
          </w:rPr>
          <w:t xml:space="preserve"> </w:t>
        </w:r>
        <w:r>
          <w:rPr>
            <w:rFonts w:ascii="Arial" w:hAnsi="Arial" w:cs="Arial"/>
            <w:sz w:val="24"/>
            <w:szCs w:val="24"/>
          </w:rPr>
          <w:t xml:space="preserve">я определил </w:t>
        </w:r>
        <w:r w:rsidRPr="008E3E1C">
          <w:rPr>
            <w:rFonts w:ascii="Arial" w:hAnsi="Arial" w:cs="Arial"/>
            <w:sz w:val="24"/>
            <w:szCs w:val="24"/>
            <w:rPrChange w:id="691" w:author="Kanatov Alexey" w:date="2016-04-15T14:54:00Z">
              <w:rPr>
                <w:rFonts w:ascii="Arial" w:hAnsi="Arial" w:cs="Arial"/>
                <w:sz w:val="24"/>
                <w:szCs w:val="24"/>
                <w:lang w:val="en-US"/>
              </w:rPr>
            </w:rPrChange>
          </w:rPr>
          <w:t xml:space="preserve">:= </w:t>
        </w:r>
        <w:r>
          <w:rPr>
            <w:rFonts w:ascii="Arial" w:hAnsi="Arial" w:cs="Arial"/>
            <w:sz w:val="24"/>
            <w:szCs w:val="24"/>
          </w:rPr>
          <w:t xml:space="preserve">с параметров </w:t>
        </w:r>
      </w:ins>
      <w:ins w:id="692" w:author="Kanatov Alexey" w:date="2016-04-15T14:55:00Z">
        <w:r>
          <w:rPr>
            <w:rFonts w:ascii="Arial" w:hAnsi="Arial" w:cs="Arial"/>
            <w:sz w:val="24"/>
            <w:szCs w:val="24"/>
            <w:lang w:val="en-US"/>
          </w:rPr>
          <w:t>Array</w:t>
        </w:r>
        <w:r w:rsidRPr="008E3E1C">
          <w:rPr>
            <w:rFonts w:ascii="Arial" w:hAnsi="Arial" w:cs="Arial"/>
            <w:sz w:val="24"/>
            <w:szCs w:val="24"/>
            <w:rPrChange w:id="693" w:author="Kanatov Alexey" w:date="2016-04-15T14:55:00Z">
              <w:rPr>
                <w:rFonts w:ascii="Arial" w:hAnsi="Arial" w:cs="Arial"/>
                <w:sz w:val="24"/>
                <w:szCs w:val="24"/>
                <w:lang w:val="en-US"/>
              </w:rPr>
            </w:rPrChange>
          </w:rPr>
          <w:t xml:space="preserve"> [</w:t>
        </w:r>
        <w:r>
          <w:rPr>
            <w:rFonts w:ascii="Arial" w:hAnsi="Arial" w:cs="Arial"/>
            <w:sz w:val="24"/>
            <w:szCs w:val="24"/>
            <w:lang w:val="en-US"/>
          </w:rPr>
          <w:t>Any</w:t>
        </w:r>
        <w:r w:rsidRPr="008E3E1C">
          <w:rPr>
            <w:rFonts w:ascii="Arial" w:hAnsi="Arial" w:cs="Arial"/>
            <w:sz w:val="24"/>
            <w:szCs w:val="24"/>
            <w:rPrChange w:id="694" w:author="Kanatov Alexey" w:date="2016-04-15T14:55:00Z">
              <w:rPr>
                <w:rFonts w:ascii="Arial" w:hAnsi="Arial" w:cs="Arial"/>
                <w:sz w:val="24"/>
                <w:szCs w:val="24"/>
                <w:lang w:val="en-US"/>
              </w:rPr>
            </w:rPrChange>
          </w:rPr>
          <w:t xml:space="preserve">] </w:t>
        </w:r>
        <w:r>
          <w:rPr>
            <w:rFonts w:ascii="Arial" w:hAnsi="Arial" w:cs="Arial"/>
            <w:sz w:val="24"/>
            <w:szCs w:val="24"/>
          </w:rPr>
          <w:t xml:space="preserve">то вот такой пример будет работать – ТАК И НИКАК ИНАЧЕ ! </w:t>
        </w:r>
        <w:r w:rsidRPr="008E3E1C">
          <w:rPr>
            <w:rFonts w:ascii="Arial" w:hAnsi="Arial" w:cs="Arial"/>
            <w:sz w:val="24"/>
            <w:szCs w:val="24"/>
            <w:lang w:val="en-US"/>
          </w:rPr>
          <w:sym w:font="Wingdings" w:char="F04A"/>
        </w:r>
      </w:ins>
    </w:p>
    <w:p w:rsidR="00857309" w:rsidRPr="00857309" w:rsidRDefault="00857309" w:rsidP="00857309">
      <w:pPr>
        <w:ind w:left="708"/>
        <w:rPr>
          <w:rFonts w:ascii="Lucida Console" w:hAnsi="Lucida Console" w:cs="Arial"/>
          <w:color w:val="0000FF"/>
          <w:sz w:val="24"/>
          <w:szCs w:val="24"/>
        </w:rPr>
      </w:pPr>
      <w:proofErr w:type="spellStart"/>
      <w:proofErr w:type="gramStart"/>
      <w:r>
        <w:rPr>
          <w:rFonts w:ascii="Lucida Console" w:hAnsi="Lucida Console" w:cs="Arial"/>
          <w:color w:val="0000FF"/>
          <w:sz w:val="24"/>
          <w:szCs w:val="24"/>
          <w:lang w:val="en-US"/>
        </w:rPr>
        <w:t>lst</w:t>
      </w:r>
      <w:proofErr w:type="spellEnd"/>
      <w:proofErr w:type="gramEnd"/>
      <w:r w:rsidRPr="00083637">
        <w:rPr>
          <w:rFonts w:ascii="Lucida Console" w:hAnsi="Lucida Console" w:cs="Arial"/>
          <w:color w:val="0000FF"/>
          <w:sz w:val="24"/>
          <w:szCs w:val="24"/>
        </w:rPr>
        <w:t xml:space="preserve">: </w:t>
      </w:r>
      <w:r>
        <w:rPr>
          <w:rFonts w:ascii="Lucida Console" w:hAnsi="Lucida Console" w:cs="Arial"/>
          <w:color w:val="0000FF"/>
          <w:sz w:val="24"/>
          <w:szCs w:val="24"/>
          <w:lang w:val="en-US"/>
        </w:rPr>
        <w:t>List</w:t>
      </w:r>
      <w:r w:rsidRPr="00083637">
        <w:rPr>
          <w:rFonts w:ascii="Lucida Console" w:hAnsi="Lucida Console" w:cs="Arial"/>
          <w:color w:val="0000FF"/>
          <w:sz w:val="24"/>
          <w:szCs w:val="24"/>
        </w:rPr>
        <w:t>[</w:t>
      </w:r>
      <w:r w:rsidR="00083637">
        <w:rPr>
          <w:rFonts w:ascii="Lucida Console" w:hAnsi="Lucida Console" w:cs="Arial"/>
          <w:color w:val="0000FF"/>
          <w:sz w:val="24"/>
          <w:szCs w:val="24"/>
          <w:lang w:val="en-US"/>
        </w:rPr>
        <w:t>Integer</w:t>
      </w:r>
      <w:r w:rsidRPr="00083637">
        <w:rPr>
          <w:rFonts w:ascii="Lucida Console" w:hAnsi="Lucida Console" w:cs="Arial"/>
          <w:color w:val="0000FF"/>
          <w:sz w:val="24"/>
          <w:szCs w:val="24"/>
        </w:rPr>
        <w:t xml:space="preserve">] </w:t>
      </w:r>
      <w:r w:rsidRPr="00857309">
        <w:rPr>
          <w:rFonts w:ascii="Lucida Console" w:hAnsi="Lucida Console" w:cs="Arial"/>
          <w:b/>
          <w:color w:val="0000FF"/>
          <w:sz w:val="24"/>
          <w:szCs w:val="24"/>
          <w:lang w:val="en-US"/>
        </w:rPr>
        <w:t>is</w:t>
      </w:r>
      <w:r w:rsidRPr="00083637">
        <w:rPr>
          <w:rFonts w:ascii="Lucida Console" w:hAnsi="Lucida Console" w:cs="Arial"/>
          <w:color w:val="0000FF"/>
          <w:sz w:val="24"/>
          <w:szCs w:val="24"/>
        </w:rPr>
        <w:t xml:space="preserve"> (1</w:t>
      </w:r>
      <w:r w:rsidR="00083637" w:rsidRPr="009316E9">
        <w:rPr>
          <w:rFonts w:ascii="Lucida Console" w:hAnsi="Lucida Console" w:cs="Arial"/>
          <w:color w:val="0000FF"/>
          <w:sz w:val="24"/>
          <w:szCs w:val="24"/>
        </w:rPr>
        <w:t xml:space="preserve">, </w:t>
      </w:r>
      <w:r w:rsidRPr="00083637">
        <w:rPr>
          <w:rFonts w:ascii="Lucida Console" w:hAnsi="Lucida Console" w:cs="Arial"/>
          <w:color w:val="0000FF"/>
          <w:sz w:val="24"/>
          <w:szCs w:val="24"/>
        </w:rPr>
        <w:t>2, 3</w:t>
      </w:r>
      <w:r w:rsidR="00083637" w:rsidRPr="009316E9">
        <w:rPr>
          <w:rFonts w:ascii="Lucida Console" w:hAnsi="Lucida Console" w:cs="Arial"/>
          <w:color w:val="0000FF"/>
          <w:sz w:val="24"/>
          <w:szCs w:val="24"/>
        </w:rPr>
        <w:t xml:space="preserve">, </w:t>
      </w:r>
      <w:r w:rsidRPr="00083637">
        <w:rPr>
          <w:rFonts w:ascii="Lucida Console" w:hAnsi="Lucida Console" w:cs="Arial"/>
          <w:color w:val="0000FF"/>
          <w:sz w:val="24"/>
          <w:szCs w:val="24"/>
        </w:rPr>
        <w:t>4, 5</w:t>
      </w:r>
      <w:r w:rsidR="00083637" w:rsidRPr="009316E9">
        <w:rPr>
          <w:rFonts w:ascii="Lucida Console" w:hAnsi="Lucida Console" w:cs="Arial"/>
          <w:color w:val="0000FF"/>
          <w:sz w:val="24"/>
          <w:szCs w:val="24"/>
        </w:rPr>
        <w:t xml:space="preserve">, </w:t>
      </w:r>
      <w:r w:rsidRPr="00083637">
        <w:rPr>
          <w:rFonts w:ascii="Lucida Console" w:hAnsi="Lucida Console" w:cs="Arial"/>
          <w:color w:val="0000FF"/>
          <w:sz w:val="24"/>
          <w:szCs w:val="24"/>
        </w:rPr>
        <w:t>6, 7</w:t>
      </w:r>
      <w:r w:rsidR="00083637" w:rsidRPr="009316E9">
        <w:rPr>
          <w:rFonts w:ascii="Lucida Console" w:hAnsi="Lucida Console" w:cs="Arial"/>
          <w:color w:val="0000FF"/>
          <w:sz w:val="24"/>
          <w:szCs w:val="24"/>
        </w:rPr>
        <w:t xml:space="preserve">, </w:t>
      </w:r>
      <w:r w:rsidRPr="00083637">
        <w:rPr>
          <w:rFonts w:ascii="Lucida Console" w:hAnsi="Lucida Console" w:cs="Arial"/>
          <w:color w:val="0000FF"/>
          <w:sz w:val="24"/>
          <w:szCs w:val="24"/>
        </w:rPr>
        <w:t>8, 9)</w:t>
      </w:r>
    </w:p>
    <w:p w:rsidR="00C67ADE" w:rsidRPr="00C67ADE" w:rsidRDefault="00C67ADE" w:rsidP="009930B9">
      <w:pPr>
        <w:rPr>
          <w:rFonts w:ascii="Arial" w:hAnsi="Arial" w:cs="Arial"/>
          <w:b/>
          <w:sz w:val="24"/>
          <w:szCs w:val="24"/>
        </w:rPr>
      </w:pPr>
      <w:r w:rsidRPr="00C67ADE">
        <w:rPr>
          <w:rFonts w:ascii="Arial" w:hAnsi="Arial" w:cs="Arial"/>
          <w:b/>
          <w:sz w:val="24"/>
          <w:szCs w:val="24"/>
        </w:rPr>
        <w:t>5. Инварианты для кортежей</w:t>
      </w:r>
    </w:p>
    <w:p w:rsidR="00DF587E" w:rsidRDefault="00DF587E" w:rsidP="009930B9">
      <w:pPr>
        <w:rPr>
          <w:rFonts w:ascii="Arial" w:hAnsi="Arial" w:cs="Arial"/>
          <w:sz w:val="24"/>
          <w:szCs w:val="24"/>
        </w:rPr>
      </w:pPr>
      <w:r>
        <w:rPr>
          <w:rFonts w:ascii="Arial" w:hAnsi="Arial" w:cs="Arial"/>
          <w:sz w:val="24"/>
          <w:szCs w:val="24"/>
        </w:rPr>
        <w:t>Если уж мы «уподобили» в некотором смысле кортежи контейнерам, то представляется естественным распространить на кортежи свойства, присущие контейнерам,– в частности</w:t>
      </w:r>
      <w:r w:rsidR="00083637">
        <w:rPr>
          <w:rFonts w:ascii="Arial" w:hAnsi="Arial" w:cs="Arial"/>
          <w:sz w:val="24"/>
          <w:szCs w:val="24"/>
        </w:rPr>
        <w:t>,</w:t>
      </w:r>
      <w:r>
        <w:rPr>
          <w:rFonts w:ascii="Arial" w:hAnsi="Arial" w:cs="Arial"/>
          <w:sz w:val="24"/>
          <w:szCs w:val="24"/>
        </w:rPr>
        <w:t xml:space="preserve"> </w:t>
      </w:r>
      <w:r w:rsidR="00377219">
        <w:rPr>
          <w:rFonts w:ascii="Arial" w:hAnsi="Arial" w:cs="Arial"/>
          <w:sz w:val="24"/>
          <w:szCs w:val="24"/>
        </w:rPr>
        <w:t xml:space="preserve">понятие </w:t>
      </w:r>
      <w:r w:rsidR="00377219" w:rsidRPr="00377219">
        <w:rPr>
          <w:rFonts w:ascii="Arial" w:hAnsi="Arial" w:cs="Arial"/>
          <w:b/>
          <w:i/>
          <w:sz w:val="24"/>
          <w:szCs w:val="24"/>
        </w:rPr>
        <w:t>инварианта</w:t>
      </w:r>
      <w:r w:rsidR="00377219">
        <w:rPr>
          <w:rFonts w:ascii="Arial" w:hAnsi="Arial" w:cs="Arial"/>
          <w:sz w:val="24"/>
          <w:szCs w:val="24"/>
        </w:rPr>
        <w:t>. В самом деле, выглядит вполне естественным, если программист захочет установить некоторые требуемые перманентные соотношения между элементами кортежа, которые должны выполняться в течение его жизненного цикла.</w:t>
      </w:r>
    </w:p>
    <w:p w:rsidR="002C3C63" w:rsidRDefault="002C3C63" w:rsidP="009930B9">
      <w:pPr>
        <w:rPr>
          <w:rFonts w:ascii="Arial" w:hAnsi="Arial" w:cs="Arial"/>
          <w:sz w:val="24"/>
          <w:szCs w:val="24"/>
        </w:rPr>
      </w:pPr>
      <w:r>
        <w:rPr>
          <w:rFonts w:ascii="Arial" w:hAnsi="Arial" w:cs="Arial"/>
          <w:sz w:val="24"/>
          <w:szCs w:val="24"/>
        </w:rPr>
        <w:t>Рассмотрим</w:t>
      </w:r>
      <w:r w:rsidRPr="002C3C63">
        <w:rPr>
          <w:rFonts w:ascii="Arial" w:hAnsi="Arial" w:cs="Arial"/>
          <w:sz w:val="24"/>
          <w:szCs w:val="24"/>
        </w:rPr>
        <w:t xml:space="preserve"> </w:t>
      </w:r>
      <w:r>
        <w:rPr>
          <w:rFonts w:ascii="Arial" w:hAnsi="Arial" w:cs="Arial"/>
          <w:sz w:val="24"/>
          <w:szCs w:val="24"/>
        </w:rPr>
        <w:t xml:space="preserve">несколько </w:t>
      </w:r>
      <w:r w:rsidR="00377219">
        <w:rPr>
          <w:rFonts w:ascii="Arial" w:hAnsi="Arial" w:cs="Arial"/>
          <w:sz w:val="24"/>
          <w:szCs w:val="24"/>
        </w:rPr>
        <w:t>пример</w:t>
      </w:r>
      <w:r>
        <w:rPr>
          <w:rFonts w:ascii="Arial" w:hAnsi="Arial" w:cs="Arial"/>
          <w:sz w:val="24"/>
          <w:szCs w:val="24"/>
        </w:rPr>
        <w:t>ов. Следующий кортеж не содержит инвариант.</w:t>
      </w:r>
    </w:p>
    <w:p w:rsidR="002C3C63" w:rsidRPr="002C3C63" w:rsidRDefault="002C3C63" w:rsidP="009930B9">
      <w:pPr>
        <w:rPr>
          <w:rFonts w:ascii="Lucida Console" w:hAnsi="Lucida Console" w:cs="Arial"/>
          <w:color w:val="0000FF"/>
          <w:sz w:val="24"/>
          <w:szCs w:val="24"/>
          <w:lang w:val="en-US"/>
        </w:rPr>
      </w:pPr>
      <w:proofErr w:type="gramStart"/>
      <w:r w:rsidRPr="00377219">
        <w:rPr>
          <w:rFonts w:ascii="Lucida Console" w:hAnsi="Lucida Console" w:cs="Arial"/>
          <w:color w:val="0000FF"/>
          <w:sz w:val="24"/>
          <w:szCs w:val="24"/>
          <w:lang w:val="en-US"/>
        </w:rPr>
        <w:t>t</w:t>
      </w:r>
      <w:proofErr w:type="gramEnd"/>
      <w:r w:rsidRPr="00377219">
        <w:rPr>
          <w:rFonts w:ascii="Lucida Console" w:hAnsi="Lucida Console" w:cs="Arial"/>
          <w:color w:val="0000FF"/>
          <w:sz w:val="24"/>
          <w:szCs w:val="24"/>
          <w:lang w:val="en-US"/>
        </w:rPr>
        <w:t xml:space="preserve"> </w:t>
      </w:r>
      <w:r w:rsidRPr="00377219">
        <w:rPr>
          <w:rFonts w:ascii="Lucida Console" w:hAnsi="Lucida Console" w:cs="Arial"/>
          <w:b/>
          <w:bCs/>
          <w:color w:val="0000FF"/>
          <w:sz w:val="24"/>
          <w:szCs w:val="24"/>
          <w:lang w:val="en-US"/>
        </w:rPr>
        <w:t>is</w:t>
      </w:r>
      <w:r w:rsidRPr="00377219">
        <w:rPr>
          <w:rFonts w:ascii="Lucida Console" w:hAnsi="Lucida Console" w:cs="Arial"/>
          <w:color w:val="0000FF"/>
          <w:sz w:val="24"/>
          <w:szCs w:val="24"/>
          <w:lang w:val="en-US"/>
        </w:rPr>
        <w:t xml:space="preserve"> (f1: Integer; f2: Real; f3: Boolean)</w:t>
      </w:r>
    </w:p>
    <w:p w:rsidR="002C3C63" w:rsidRPr="002C3C63" w:rsidRDefault="00083637" w:rsidP="002C3C63">
      <w:pPr>
        <w:rPr>
          <w:rFonts w:ascii="Arial" w:hAnsi="Arial" w:cs="Arial"/>
          <w:sz w:val="24"/>
          <w:szCs w:val="24"/>
        </w:rPr>
      </w:pPr>
      <w:r>
        <w:rPr>
          <w:rFonts w:ascii="Arial" w:hAnsi="Arial" w:cs="Arial"/>
          <w:sz w:val="24"/>
          <w:szCs w:val="24"/>
        </w:rPr>
        <w:t xml:space="preserve">Отсутствие инварианта </w:t>
      </w:r>
      <w:r w:rsidR="002C3C63">
        <w:rPr>
          <w:rFonts w:ascii="Arial" w:hAnsi="Arial" w:cs="Arial"/>
          <w:sz w:val="24"/>
          <w:szCs w:val="24"/>
        </w:rPr>
        <w:t xml:space="preserve">можно трактовать как допущение любых значений его элементов или, что то же самое, наличие </w:t>
      </w:r>
      <w:r w:rsidR="00822248">
        <w:rPr>
          <w:rFonts w:ascii="Arial" w:hAnsi="Arial" w:cs="Arial"/>
          <w:sz w:val="24"/>
          <w:szCs w:val="24"/>
        </w:rPr>
        <w:t>в данном кортеже неявного</w:t>
      </w:r>
      <w:r w:rsidR="002C3C63">
        <w:rPr>
          <w:rFonts w:ascii="Arial" w:hAnsi="Arial" w:cs="Arial"/>
          <w:sz w:val="24"/>
          <w:szCs w:val="24"/>
        </w:rPr>
        <w:t xml:space="preserve"> инварианта, тождественно возвращающего значение </w:t>
      </w:r>
      <w:r w:rsidR="002C3C63" w:rsidRPr="002C3C63">
        <w:rPr>
          <w:rFonts w:ascii="Lucida Console" w:hAnsi="Lucida Console" w:cs="Arial"/>
          <w:b/>
          <w:color w:val="0000FF"/>
          <w:sz w:val="24"/>
          <w:szCs w:val="24"/>
          <w:lang w:val="en-US"/>
        </w:rPr>
        <w:t>true</w:t>
      </w:r>
      <w:r w:rsidR="002C3C63" w:rsidRPr="002C3C63">
        <w:rPr>
          <w:rFonts w:ascii="Arial" w:hAnsi="Arial" w:cs="Arial"/>
          <w:sz w:val="24"/>
          <w:szCs w:val="24"/>
        </w:rPr>
        <w:t>.</w:t>
      </w:r>
    </w:p>
    <w:p w:rsidR="002C3C63" w:rsidRPr="002C3C63" w:rsidRDefault="002C3C63" w:rsidP="009930B9">
      <w:pPr>
        <w:rPr>
          <w:rFonts w:ascii="Arial" w:hAnsi="Arial" w:cs="Arial"/>
          <w:sz w:val="24"/>
          <w:szCs w:val="24"/>
        </w:rPr>
      </w:pPr>
      <w:r>
        <w:rPr>
          <w:rFonts w:ascii="Arial" w:hAnsi="Arial" w:cs="Arial"/>
          <w:sz w:val="24"/>
          <w:szCs w:val="24"/>
        </w:rPr>
        <w:t xml:space="preserve">После последнего элемента кортежа допускается задание, после служебного слова </w:t>
      </w:r>
      <w:r w:rsidRPr="002C3C63">
        <w:rPr>
          <w:rFonts w:ascii="Lucida Console" w:hAnsi="Lucida Console" w:cs="Arial"/>
          <w:b/>
          <w:color w:val="0000FF"/>
          <w:sz w:val="24"/>
          <w:szCs w:val="24"/>
          <w:lang w:val="en-US"/>
        </w:rPr>
        <w:t>invariant</w:t>
      </w:r>
      <w:r w:rsidRPr="002C3C63">
        <w:rPr>
          <w:rFonts w:ascii="Arial" w:hAnsi="Arial" w:cs="Arial"/>
          <w:sz w:val="24"/>
          <w:szCs w:val="24"/>
        </w:rPr>
        <w:t xml:space="preserve"> (</w:t>
      </w:r>
      <w:r>
        <w:rPr>
          <w:rFonts w:ascii="Arial" w:hAnsi="Arial" w:cs="Arial"/>
          <w:sz w:val="24"/>
          <w:szCs w:val="24"/>
        </w:rPr>
        <w:t>аналогично контейнерам), логического выражения над его элементами:</w:t>
      </w:r>
    </w:p>
    <w:p w:rsidR="002C3C63" w:rsidRPr="009316E9" w:rsidRDefault="00377219" w:rsidP="00377219">
      <w:pPr>
        <w:rPr>
          <w:rFonts w:ascii="Lucida Console" w:hAnsi="Lucida Console" w:cs="Arial"/>
          <w:color w:val="0000FF"/>
          <w:sz w:val="24"/>
          <w:szCs w:val="24"/>
          <w:lang w:val="en-US"/>
        </w:rPr>
      </w:pPr>
      <w:proofErr w:type="gramStart"/>
      <w:r w:rsidRPr="00377219">
        <w:rPr>
          <w:rFonts w:ascii="Lucida Console" w:hAnsi="Lucida Console" w:cs="Arial"/>
          <w:color w:val="0000FF"/>
          <w:sz w:val="24"/>
          <w:szCs w:val="24"/>
          <w:lang w:val="en-US"/>
        </w:rPr>
        <w:t>t</w:t>
      </w:r>
      <w:proofErr w:type="gramEnd"/>
      <w:r w:rsidRPr="00377219">
        <w:rPr>
          <w:rFonts w:ascii="Lucida Console" w:hAnsi="Lucida Console" w:cs="Arial"/>
          <w:color w:val="0000FF"/>
          <w:sz w:val="24"/>
          <w:szCs w:val="24"/>
          <w:lang w:val="en-US"/>
        </w:rPr>
        <w:t xml:space="preserve"> </w:t>
      </w:r>
      <w:r w:rsidRPr="00377219">
        <w:rPr>
          <w:rFonts w:ascii="Lucida Console" w:hAnsi="Lucida Console" w:cs="Arial"/>
          <w:b/>
          <w:bCs/>
          <w:color w:val="0000FF"/>
          <w:sz w:val="24"/>
          <w:szCs w:val="24"/>
          <w:lang w:val="en-US"/>
        </w:rPr>
        <w:t>is</w:t>
      </w:r>
      <w:r w:rsidRPr="00377219">
        <w:rPr>
          <w:rFonts w:ascii="Lucida Console" w:hAnsi="Lucida Console" w:cs="Arial"/>
          <w:color w:val="0000FF"/>
          <w:sz w:val="24"/>
          <w:szCs w:val="24"/>
          <w:lang w:val="en-US"/>
        </w:rPr>
        <w:t xml:space="preserve"> (f1: Integer; f2: Real; f3: Boolean </w:t>
      </w:r>
      <w:r w:rsidRPr="00377219">
        <w:rPr>
          <w:rFonts w:ascii="Lucida Console" w:hAnsi="Lucida Console" w:cs="Arial"/>
          <w:b/>
          <w:bCs/>
          <w:color w:val="0000FF"/>
          <w:sz w:val="24"/>
          <w:szCs w:val="24"/>
          <w:lang w:val="en-US"/>
        </w:rPr>
        <w:t>invariant</w:t>
      </w:r>
      <w:r w:rsidRPr="00377219">
        <w:rPr>
          <w:rFonts w:ascii="Lucida Console" w:hAnsi="Lucida Console" w:cs="Arial"/>
          <w:color w:val="0000FF"/>
          <w:sz w:val="24"/>
          <w:szCs w:val="24"/>
          <w:lang w:val="en-US"/>
        </w:rPr>
        <w:t xml:space="preserve"> f1&gt;=f2=</w:t>
      </w:r>
      <w:r>
        <w:rPr>
          <w:rFonts w:ascii="Lucida Console" w:hAnsi="Lucida Console" w:cs="Arial"/>
          <w:color w:val="0000FF"/>
          <w:sz w:val="24"/>
          <w:szCs w:val="24"/>
          <w:lang w:val="en-US"/>
        </w:rPr>
        <w:t>&gt;</w:t>
      </w:r>
      <w:r w:rsidRPr="00377219">
        <w:rPr>
          <w:rFonts w:ascii="Lucida Console" w:hAnsi="Lucida Console" w:cs="Arial"/>
          <w:color w:val="0000FF"/>
          <w:sz w:val="24"/>
          <w:szCs w:val="24"/>
          <w:lang w:val="en-US"/>
        </w:rPr>
        <w:t>f3)</w:t>
      </w:r>
    </w:p>
    <w:p w:rsidR="00C67ADE" w:rsidRPr="001B7A86" w:rsidRDefault="00C67ADE" w:rsidP="00C67ADE">
      <w:pPr>
        <w:ind w:left="708"/>
        <w:rPr>
          <w:ins w:id="695" w:author="Kanatov Alexey" w:date="2016-04-15T14:55:00Z"/>
          <w:rFonts w:ascii="Arial" w:hAnsi="Arial" w:cs="Arial"/>
          <w:sz w:val="24"/>
          <w:szCs w:val="24"/>
          <w:rPrChange w:id="696" w:author="Kanatov Alexey" w:date="2016-12-19T11:14:00Z">
            <w:rPr>
              <w:ins w:id="697" w:author="Kanatov Alexey" w:date="2016-04-15T14:55:00Z"/>
              <w:rFonts w:ascii="Arial" w:hAnsi="Arial" w:cs="Arial"/>
              <w:sz w:val="24"/>
              <w:szCs w:val="24"/>
              <w:lang w:val="en-US"/>
            </w:rPr>
          </w:rPrChange>
        </w:rPr>
      </w:pPr>
      <w:r w:rsidRPr="00C67ADE">
        <w:rPr>
          <w:rFonts w:ascii="Arial" w:hAnsi="Arial" w:cs="Arial"/>
          <w:b/>
          <w:i/>
          <w:sz w:val="24"/>
          <w:szCs w:val="24"/>
        </w:rPr>
        <w:t>Непонятка</w:t>
      </w:r>
      <w:r>
        <w:rPr>
          <w:rFonts w:ascii="Arial" w:hAnsi="Arial" w:cs="Arial"/>
          <w:sz w:val="24"/>
          <w:szCs w:val="24"/>
        </w:rPr>
        <w:t>: А можно задавать инварианты для... параметров подпрограмм</w:t>
      </w:r>
      <w:r w:rsidRPr="00C67ADE">
        <w:rPr>
          <w:rFonts w:ascii="Arial" w:hAnsi="Arial" w:cs="Arial"/>
          <w:sz w:val="24"/>
          <w:szCs w:val="24"/>
        </w:rPr>
        <w:t>??</w:t>
      </w:r>
      <w:r>
        <w:rPr>
          <w:rFonts w:ascii="Arial" w:hAnsi="Arial" w:cs="Arial"/>
          <w:sz w:val="24"/>
          <w:szCs w:val="24"/>
        </w:rPr>
        <w:t xml:space="preserve"> Вроде, у нас параметры – тоже кортеж, не так ли</w:t>
      </w:r>
      <w:r w:rsidRPr="00C67ADE">
        <w:rPr>
          <w:rFonts w:ascii="Arial" w:hAnsi="Arial" w:cs="Arial"/>
          <w:sz w:val="24"/>
          <w:szCs w:val="24"/>
        </w:rPr>
        <w:t>?</w:t>
      </w:r>
      <w:r>
        <w:rPr>
          <w:rFonts w:ascii="Arial" w:hAnsi="Arial" w:cs="Arial"/>
          <w:sz w:val="24"/>
          <w:szCs w:val="24"/>
        </w:rPr>
        <w:t xml:space="preserve"> И необходимость, вроде, есть... Можно возразить: есть же предусловия</w:t>
      </w:r>
      <w:r w:rsidR="00083637" w:rsidRPr="00D7738E">
        <w:rPr>
          <w:rFonts w:ascii="Arial" w:hAnsi="Arial" w:cs="Arial"/>
          <w:sz w:val="24"/>
          <w:szCs w:val="24"/>
        </w:rPr>
        <w:t xml:space="preserve"> </w:t>
      </w:r>
      <w:r w:rsidR="00083637">
        <w:rPr>
          <w:rFonts w:ascii="Arial" w:hAnsi="Arial" w:cs="Arial"/>
          <w:sz w:val="24"/>
          <w:szCs w:val="24"/>
        </w:rPr>
        <w:t>для подпрограмм</w:t>
      </w:r>
      <w:r>
        <w:rPr>
          <w:rFonts w:ascii="Arial" w:hAnsi="Arial" w:cs="Arial"/>
          <w:sz w:val="24"/>
          <w:szCs w:val="24"/>
        </w:rPr>
        <w:t xml:space="preserve">. Отвечаю: предусловия предусловиями, они обозначают </w:t>
      </w:r>
      <w:r w:rsidRPr="00C67ADE">
        <w:rPr>
          <w:rFonts w:ascii="Arial" w:hAnsi="Arial" w:cs="Arial"/>
          <w:i/>
          <w:sz w:val="24"/>
          <w:szCs w:val="24"/>
        </w:rPr>
        <w:t>ограничения</w:t>
      </w:r>
      <w:r>
        <w:rPr>
          <w:rFonts w:ascii="Arial" w:hAnsi="Arial" w:cs="Arial"/>
          <w:sz w:val="24"/>
          <w:szCs w:val="24"/>
        </w:rPr>
        <w:t xml:space="preserve"> на каждый отдельный параметр – а инвариант задает </w:t>
      </w:r>
      <w:r w:rsidRPr="00C67ADE">
        <w:rPr>
          <w:rFonts w:ascii="Arial" w:hAnsi="Arial" w:cs="Arial"/>
          <w:i/>
          <w:sz w:val="24"/>
          <w:szCs w:val="24"/>
        </w:rPr>
        <w:t>отношени</w:t>
      </w:r>
      <w:r w:rsidR="00D7738E">
        <w:rPr>
          <w:rFonts w:ascii="Arial" w:hAnsi="Arial" w:cs="Arial"/>
          <w:i/>
          <w:sz w:val="24"/>
          <w:szCs w:val="24"/>
        </w:rPr>
        <w:t>е</w:t>
      </w:r>
      <w:r>
        <w:rPr>
          <w:rFonts w:ascii="Arial" w:hAnsi="Arial" w:cs="Arial"/>
          <w:sz w:val="24"/>
          <w:szCs w:val="24"/>
        </w:rPr>
        <w:t xml:space="preserve"> </w:t>
      </w:r>
      <w:r w:rsidRPr="00C67ADE">
        <w:rPr>
          <w:rFonts w:ascii="Arial" w:hAnsi="Arial" w:cs="Arial"/>
          <w:i/>
          <w:sz w:val="24"/>
          <w:szCs w:val="24"/>
        </w:rPr>
        <w:t>между</w:t>
      </w:r>
      <w:r>
        <w:rPr>
          <w:rFonts w:ascii="Arial" w:hAnsi="Arial" w:cs="Arial"/>
          <w:sz w:val="24"/>
          <w:szCs w:val="24"/>
        </w:rPr>
        <w:t xml:space="preserve"> параметрами...</w:t>
      </w:r>
    </w:p>
    <w:p w:rsidR="008E3E1C" w:rsidRPr="008E3E1C" w:rsidRDefault="008E3E1C" w:rsidP="00C67ADE">
      <w:pPr>
        <w:ind w:left="708"/>
        <w:rPr>
          <w:rFonts w:ascii="Arial" w:hAnsi="Arial" w:cs="Arial"/>
          <w:sz w:val="24"/>
          <w:szCs w:val="24"/>
        </w:rPr>
      </w:pPr>
      <w:ins w:id="698" w:author="Kanatov Alexey" w:date="2016-04-15T14:56:00Z">
        <w:r>
          <w:rPr>
            <w:rFonts w:ascii="Arial" w:hAnsi="Arial" w:cs="Arial"/>
            <w:b/>
            <w:i/>
            <w:sz w:val="24"/>
            <w:szCs w:val="24"/>
          </w:rPr>
          <w:t>Для подпрограмм инварианта как понятия нет в общем случае  - есть пр</w:t>
        </w:r>
      </w:ins>
      <w:ins w:id="699" w:author="Kanatov Alexey" w:date="2016-04-15T14:57:00Z">
        <w:r>
          <w:rPr>
            <w:rFonts w:ascii="Arial" w:hAnsi="Arial" w:cs="Arial"/>
            <w:b/>
            <w:i/>
            <w:sz w:val="24"/>
            <w:szCs w:val="24"/>
          </w:rPr>
          <w:t>е</w:t>
        </w:r>
      </w:ins>
      <w:ins w:id="700" w:author="Kanatov Alexey" w:date="2016-04-15T14:56:00Z">
        <w:r>
          <w:rPr>
            <w:rFonts w:ascii="Arial" w:hAnsi="Arial" w:cs="Arial"/>
            <w:b/>
            <w:i/>
            <w:sz w:val="24"/>
            <w:szCs w:val="24"/>
          </w:rPr>
          <w:t>дусловие и постусловие и есть ин</w:t>
        </w:r>
      </w:ins>
      <w:ins w:id="701" w:author="Kanatov Alexey" w:date="2016-04-15T14:57:00Z">
        <w:r>
          <w:rPr>
            <w:rFonts w:ascii="Arial" w:hAnsi="Arial" w:cs="Arial"/>
            <w:b/>
            <w:i/>
            <w:sz w:val="24"/>
            <w:szCs w:val="24"/>
          </w:rPr>
          <w:t>в</w:t>
        </w:r>
      </w:ins>
      <w:ins w:id="702" w:author="Kanatov Alexey" w:date="2016-04-15T14:56:00Z">
        <w:r>
          <w:rPr>
            <w:rFonts w:ascii="Arial" w:hAnsi="Arial" w:cs="Arial"/>
            <w:b/>
            <w:i/>
            <w:sz w:val="24"/>
            <w:szCs w:val="24"/>
          </w:rPr>
          <w:t xml:space="preserve">ариант контекста в котором происходит вызов подпрограммы </w:t>
        </w:r>
      </w:ins>
      <w:ins w:id="703" w:author="Kanatov Alexey" w:date="2016-04-15T14:57:00Z">
        <w:r>
          <w:rPr>
            <w:rFonts w:ascii="Arial" w:hAnsi="Arial" w:cs="Arial"/>
            <w:b/>
            <w:i/>
            <w:sz w:val="24"/>
            <w:szCs w:val="24"/>
          </w:rPr>
          <w:t>…</w:t>
        </w:r>
      </w:ins>
    </w:p>
    <w:p w:rsidR="002C3C63" w:rsidRDefault="002C3C63" w:rsidP="00377219">
      <w:pPr>
        <w:rPr>
          <w:rFonts w:ascii="Arial" w:hAnsi="Arial" w:cs="Arial"/>
          <w:sz w:val="24"/>
          <w:szCs w:val="24"/>
        </w:rPr>
      </w:pPr>
      <w:r>
        <w:rPr>
          <w:rFonts w:ascii="Arial" w:hAnsi="Arial" w:cs="Arial"/>
          <w:sz w:val="24"/>
          <w:szCs w:val="24"/>
        </w:rPr>
        <w:lastRenderedPageBreak/>
        <w:t>В</w:t>
      </w:r>
      <w:r w:rsidRPr="002C3C63">
        <w:rPr>
          <w:rFonts w:ascii="Arial" w:hAnsi="Arial" w:cs="Arial"/>
          <w:sz w:val="24"/>
          <w:szCs w:val="24"/>
        </w:rPr>
        <w:t xml:space="preserve"> данном примере</w:t>
      </w:r>
      <w:r>
        <w:rPr>
          <w:rFonts w:ascii="Arial" w:hAnsi="Arial" w:cs="Arial"/>
          <w:sz w:val="24"/>
          <w:szCs w:val="24"/>
        </w:rPr>
        <w:t xml:space="preserve"> кортеж определяется как совокупность трех элементов, связанных заданным в конце логическим выражением (операция </w:t>
      </w:r>
      <w:r w:rsidRPr="002C3C63">
        <w:rPr>
          <w:rFonts w:ascii="Lucida Console" w:hAnsi="Lucida Console" w:cs="Arial"/>
          <w:color w:val="0000FF"/>
          <w:sz w:val="24"/>
          <w:szCs w:val="24"/>
        </w:rPr>
        <w:t>=&gt;</w:t>
      </w:r>
      <w:r w:rsidRPr="002C3C63">
        <w:rPr>
          <w:rFonts w:ascii="Arial" w:hAnsi="Arial" w:cs="Arial"/>
          <w:sz w:val="24"/>
          <w:szCs w:val="24"/>
        </w:rPr>
        <w:t xml:space="preserve"> </w:t>
      </w:r>
      <w:r>
        <w:rPr>
          <w:rFonts w:ascii="Arial" w:hAnsi="Arial" w:cs="Arial"/>
          <w:sz w:val="24"/>
          <w:szCs w:val="24"/>
        </w:rPr>
        <w:t xml:space="preserve">обозначает </w:t>
      </w:r>
      <w:r w:rsidR="00C67ADE">
        <w:rPr>
          <w:rFonts w:ascii="Arial" w:hAnsi="Arial" w:cs="Arial"/>
          <w:sz w:val="24"/>
          <w:szCs w:val="24"/>
        </w:rPr>
        <w:t xml:space="preserve">импликацию, то есть </w:t>
      </w:r>
      <w:r>
        <w:rPr>
          <w:rFonts w:ascii="Arial" w:hAnsi="Arial" w:cs="Arial"/>
          <w:sz w:val="24"/>
          <w:szCs w:val="24"/>
        </w:rPr>
        <w:t>логическое следование). Это выражение должно соблюдаться для любого состояния кортежа; иными словами, его истинность будет проверяться после любого измен</w:t>
      </w:r>
      <w:r w:rsidR="00822248">
        <w:rPr>
          <w:rFonts w:ascii="Arial" w:hAnsi="Arial" w:cs="Arial"/>
          <w:sz w:val="24"/>
          <w:szCs w:val="24"/>
        </w:rPr>
        <w:t>е</w:t>
      </w:r>
      <w:r>
        <w:rPr>
          <w:rFonts w:ascii="Arial" w:hAnsi="Arial" w:cs="Arial"/>
          <w:sz w:val="24"/>
          <w:szCs w:val="24"/>
        </w:rPr>
        <w:t>ния значения какого-либо элемента кортежа.</w:t>
      </w:r>
    </w:p>
    <w:p w:rsidR="00377219" w:rsidRDefault="002C3C63" w:rsidP="00377219">
      <w:pPr>
        <w:rPr>
          <w:rFonts w:ascii="Arial" w:hAnsi="Arial" w:cs="Arial"/>
          <w:sz w:val="24"/>
          <w:szCs w:val="24"/>
        </w:rPr>
      </w:pPr>
      <w:r>
        <w:rPr>
          <w:rFonts w:ascii="Arial" w:hAnsi="Arial" w:cs="Arial"/>
          <w:sz w:val="24"/>
          <w:szCs w:val="24"/>
        </w:rPr>
        <w:t xml:space="preserve">Так, начальное значение данного кортежа после исполнения объявления представляет собой совокупность следующих значений: </w:t>
      </w:r>
      <w:r w:rsidRPr="00822248">
        <w:rPr>
          <w:rFonts w:ascii="Lucida Console" w:hAnsi="Lucida Console" w:cs="Arial"/>
          <w:color w:val="0000FF"/>
          <w:sz w:val="24"/>
          <w:szCs w:val="24"/>
        </w:rPr>
        <w:t>(</w:t>
      </w:r>
      <w:r w:rsidR="00377219" w:rsidRPr="00822248">
        <w:rPr>
          <w:rFonts w:ascii="Lucida Console" w:hAnsi="Lucida Console" w:cs="Arial"/>
          <w:color w:val="0000FF"/>
          <w:sz w:val="24"/>
          <w:szCs w:val="24"/>
        </w:rPr>
        <w:t>0</w:t>
      </w:r>
      <w:r w:rsidRPr="00822248">
        <w:rPr>
          <w:rFonts w:ascii="Lucida Console" w:hAnsi="Lucida Console" w:cs="Arial"/>
          <w:color w:val="0000FF"/>
          <w:sz w:val="24"/>
          <w:szCs w:val="24"/>
        </w:rPr>
        <w:t>,</w:t>
      </w:r>
      <w:r w:rsidR="00377219" w:rsidRPr="00822248">
        <w:rPr>
          <w:rFonts w:ascii="Lucida Console" w:hAnsi="Lucida Console" w:cs="Arial"/>
          <w:color w:val="0000FF"/>
          <w:sz w:val="24"/>
          <w:szCs w:val="24"/>
        </w:rPr>
        <w:t xml:space="preserve"> 0.0</w:t>
      </w:r>
      <w:r w:rsidRPr="00822248">
        <w:rPr>
          <w:rFonts w:ascii="Lucida Console" w:hAnsi="Lucida Console" w:cs="Arial"/>
          <w:color w:val="0000FF"/>
          <w:sz w:val="24"/>
          <w:szCs w:val="24"/>
        </w:rPr>
        <w:t>,</w:t>
      </w:r>
      <w:r w:rsidR="00377219" w:rsidRPr="00822248">
        <w:rPr>
          <w:rFonts w:ascii="Lucida Console" w:hAnsi="Lucida Console" w:cs="Arial"/>
          <w:color w:val="0000FF"/>
          <w:sz w:val="24"/>
          <w:szCs w:val="24"/>
        </w:rPr>
        <w:t xml:space="preserve"> </w:t>
      </w:r>
      <w:r w:rsidRPr="00822248">
        <w:rPr>
          <w:rFonts w:ascii="Lucida Console" w:hAnsi="Lucida Console" w:cs="Arial"/>
          <w:b/>
          <w:color w:val="0000FF"/>
          <w:sz w:val="24"/>
          <w:szCs w:val="24"/>
          <w:lang w:val="en-US"/>
        </w:rPr>
        <w:t>f</w:t>
      </w:r>
      <w:r w:rsidR="00377219" w:rsidRPr="00822248">
        <w:rPr>
          <w:rFonts w:ascii="Lucida Console" w:hAnsi="Lucida Console" w:cs="Arial"/>
          <w:b/>
          <w:color w:val="0000FF"/>
          <w:sz w:val="24"/>
          <w:szCs w:val="24"/>
          <w:lang w:val="en-US"/>
        </w:rPr>
        <w:t>alse</w:t>
      </w:r>
      <w:r w:rsidRPr="00822248">
        <w:rPr>
          <w:rFonts w:ascii="Lucida Console" w:hAnsi="Lucida Console" w:cs="Arial"/>
          <w:color w:val="0000FF"/>
          <w:sz w:val="24"/>
          <w:szCs w:val="24"/>
        </w:rPr>
        <w:t>)</w:t>
      </w:r>
      <w:r w:rsidR="00822248" w:rsidRPr="00822248">
        <w:rPr>
          <w:rFonts w:ascii="Arial" w:hAnsi="Arial" w:cs="Arial"/>
          <w:sz w:val="24"/>
          <w:szCs w:val="24"/>
        </w:rPr>
        <w:t>, что</w:t>
      </w:r>
      <w:r w:rsidR="00822248">
        <w:rPr>
          <w:rFonts w:ascii="Arial" w:hAnsi="Arial" w:cs="Arial"/>
          <w:sz w:val="24"/>
          <w:szCs w:val="24"/>
        </w:rPr>
        <w:t xml:space="preserve"> следует из инициализаторов для типов соответствующих элементов кортежа. Эти значения, как можно видеть, удовлетворяют условию из инварианта.</w:t>
      </w:r>
    </w:p>
    <w:p w:rsidR="00830B9A" w:rsidRPr="009316E9" w:rsidRDefault="00830B9A" w:rsidP="00377219">
      <w:pPr>
        <w:rPr>
          <w:rFonts w:ascii="Lucida Console" w:hAnsi="Lucida Console" w:cs="Arial"/>
          <w:color w:val="0000FF"/>
          <w:sz w:val="24"/>
          <w:szCs w:val="24"/>
        </w:rPr>
      </w:pPr>
      <w:r>
        <w:rPr>
          <w:rFonts w:ascii="Arial" w:hAnsi="Arial" w:cs="Arial"/>
          <w:sz w:val="24"/>
          <w:szCs w:val="24"/>
        </w:rPr>
        <w:t>Присваивание</w:t>
      </w:r>
    </w:p>
    <w:p w:rsidR="00830B9A" w:rsidRPr="009316E9" w:rsidRDefault="00377219" w:rsidP="00C67ADE">
      <w:pPr>
        <w:ind w:left="708"/>
        <w:rPr>
          <w:rFonts w:ascii="Lucida Console" w:hAnsi="Lucida Console" w:cs="Arial"/>
          <w:color w:val="0000FF"/>
          <w:sz w:val="24"/>
          <w:szCs w:val="24"/>
        </w:rPr>
      </w:pPr>
      <w:proofErr w:type="gramStart"/>
      <w:r w:rsidRPr="00377219">
        <w:rPr>
          <w:rFonts w:ascii="Lucida Console" w:hAnsi="Lucida Console" w:cs="Arial"/>
          <w:color w:val="0000FF"/>
          <w:sz w:val="24"/>
          <w:szCs w:val="24"/>
          <w:lang w:val="en-US"/>
        </w:rPr>
        <w:t>t</w:t>
      </w:r>
      <w:r w:rsidRPr="009316E9">
        <w:rPr>
          <w:rFonts w:ascii="Lucida Console" w:hAnsi="Lucida Console" w:cs="Arial"/>
          <w:color w:val="0000FF"/>
          <w:sz w:val="24"/>
          <w:szCs w:val="24"/>
        </w:rPr>
        <w:t>.</w:t>
      </w:r>
      <w:r w:rsidRPr="00377219">
        <w:rPr>
          <w:rFonts w:ascii="Lucida Console" w:hAnsi="Lucida Console" w:cs="Arial"/>
          <w:color w:val="0000FF"/>
          <w:sz w:val="24"/>
          <w:szCs w:val="24"/>
          <w:lang w:val="en-US"/>
        </w:rPr>
        <w:t>f</w:t>
      </w:r>
      <w:r w:rsidRPr="009316E9">
        <w:rPr>
          <w:rFonts w:ascii="Lucida Console" w:hAnsi="Lucida Console" w:cs="Arial"/>
          <w:color w:val="0000FF"/>
          <w:sz w:val="24"/>
          <w:szCs w:val="24"/>
        </w:rPr>
        <w:t>1 :</w:t>
      </w:r>
      <w:proofErr w:type="gramEnd"/>
      <w:r w:rsidRPr="009316E9">
        <w:rPr>
          <w:rFonts w:ascii="Lucida Console" w:hAnsi="Lucida Console" w:cs="Arial"/>
          <w:color w:val="0000FF"/>
          <w:sz w:val="24"/>
          <w:szCs w:val="24"/>
        </w:rPr>
        <w:t>= 5</w:t>
      </w:r>
      <w:r w:rsidR="00830B9A" w:rsidRPr="009316E9">
        <w:rPr>
          <w:rFonts w:ascii="Lucida Console" w:hAnsi="Lucida Console" w:cs="Arial"/>
          <w:color w:val="0000FF"/>
          <w:sz w:val="24"/>
          <w:szCs w:val="24"/>
        </w:rPr>
        <w:t xml:space="preserve">      </w:t>
      </w:r>
      <w:r w:rsidR="00C67ADE">
        <w:rPr>
          <w:rFonts w:ascii="Lucida Console" w:hAnsi="Lucida Console" w:cs="Arial"/>
          <w:color w:val="0000FF"/>
          <w:sz w:val="24"/>
          <w:szCs w:val="24"/>
        </w:rPr>
        <w:t xml:space="preserve">      </w:t>
      </w:r>
      <w:r w:rsidR="00830B9A" w:rsidRPr="009316E9">
        <w:rPr>
          <w:rFonts w:ascii="Lucida Console" w:hAnsi="Lucida Console" w:cs="Arial"/>
          <w:color w:val="0000FF"/>
          <w:sz w:val="24"/>
          <w:szCs w:val="24"/>
        </w:rPr>
        <w:t xml:space="preserve">// </w:t>
      </w:r>
      <w:r w:rsidR="00830B9A">
        <w:rPr>
          <w:rFonts w:ascii="Lucida Console" w:hAnsi="Lucida Console" w:cs="Arial"/>
          <w:color w:val="0000FF"/>
          <w:sz w:val="24"/>
          <w:szCs w:val="24"/>
          <w:lang w:val="en-US"/>
        </w:rPr>
        <w:t>illegal</w:t>
      </w:r>
      <w:r w:rsidR="00830B9A" w:rsidRPr="009316E9">
        <w:rPr>
          <w:rFonts w:ascii="Lucida Console" w:hAnsi="Lucida Console" w:cs="Arial"/>
          <w:color w:val="0000FF"/>
          <w:sz w:val="24"/>
          <w:szCs w:val="24"/>
        </w:rPr>
        <w:t xml:space="preserve">: </w:t>
      </w:r>
      <w:r w:rsidR="00830B9A">
        <w:rPr>
          <w:rFonts w:ascii="Lucida Console" w:hAnsi="Lucida Console" w:cs="Arial"/>
          <w:color w:val="0000FF"/>
          <w:sz w:val="24"/>
          <w:szCs w:val="24"/>
          <w:lang w:val="en-US"/>
        </w:rPr>
        <w:t>invariant</w:t>
      </w:r>
      <w:r w:rsidR="00830B9A" w:rsidRPr="009316E9">
        <w:rPr>
          <w:rFonts w:ascii="Lucida Console" w:hAnsi="Lucida Console" w:cs="Arial"/>
          <w:color w:val="0000FF"/>
          <w:sz w:val="24"/>
          <w:szCs w:val="24"/>
        </w:rPr>
        <w:t xml:space="preserve"> </w:t>
      </w:r>
      <w:r w:rsidR="00830B9A">
        <w:rPr>
          <w:rFonts w:ascii="Lucida Console" w:hAnsi="Lucida Console" w:cs="Arial"/>
          <w:color w:val="0000FF"/>
          <w:sz w:val="24"/>
          <w:szCs w:val="24"/>
          <w:lang w:val="en-US"/>
        </w:rPr>
        <w:t>violated</w:t>
      </w:r>
    </w:p>
    <w:p w:rsidR="00830B9A" w:rsidRPr="00C67ADE" w:rsidRDefault="00830B9A" w:rsidP="00377219">
      <w:pPr>
        <w:rPr>
          <w:rFonts w:ascii="Arial" w:hAnsi="Arial" w:cs="Arial"/>
          <w:sz w:val="24"/>
          <w:szCs w:val="24"/>
          <w:lang w:val="en-US"/>
        </w:rPr>
      </w:pPr>
      <w:r>
        <w:rPr>
          <w:rFonts w:ascii="Arial" w:hAnsi="Arial" w:cs="Arial"/>
          <w:sz w:val="24"/>
          <w:szCs w:val="24"/>
        </w:rPr>
        <w:t>недопустимо, так как в результате его выполнения истинность инварианта будет нарушена. С</w:t>
      </w:r>
      <w:r w:rsidRPr="00C67ADE">
        <w:rPr>
          <w:rFonts w:ascii="Arial" w:hAnsi="Arial" w:cs="Arial"/>
          <w:sz w:val="24"/>
          <w:szCs w:val="24"/>
          <w:lang w:val="en-US"/>
        </w:rPr>
        <w:t xml:space="preserve"> </w:t>
      </w:r>
      <w:r>
        <w:rPr>
          <w:rFonts w:ascii="Arial" w:hAnsi="Arial" w:cs="Arial"/>
          <w:sz w:val="24"/>
          <w:szCs w:val="24"/>
        </w:rPr>
        <w:t>другой</w:t>
      </w:r>
      <w:r w:rsidRPr="00C67ADE">
        <w:rPr>
          <w:rFonts w:ascii="Arial" w:hAnsi="Arial" w:cs="Arial"/>
          <w:sz w:val="24"/>
          <w:szCs w:val="24"/>
          <w:lang w:val="en-US"/>
        </w:rPr>
        <w:t xml:space="preserve"> </w:t>
      </w:r>
      <w:r>
        <w:rPr>
          <w:rFonts w:ascii="Arial" w:hAnsi="Arial" w:cs="Arial"/>
          <w:sz w:val="24"/>
          <w:szCs w:val="24"/>
        </w:rPr>
        <w:t>стороны</w:t>
      </w:r>
      <w:r w:rsidRPr="00C67ADE">
        <w:rPr>
          <w:rFonts w:ascii="Arial" w:hAnsi="Arial" w:cs="Arial"/>
          <w:sz w:val="24"/>
          <w:szCs w:val="24"/>
          <w:lang w:val="en-US"/>
        </w:rPr>
        <w:t xml:space="preserve">, </w:t>
      </w:r>
      <w:r>
        <w:rPr>
          <w:rFonts w:ascii="Arial" w:hAnsi="Arial" w:cs="Arial"/>
          <w:sz w:val="24"/>
          <w:szCs w:val="24"/>
        </w:rPr>
        <w:t>присваивани</w:t>
      </w:r>
      <w:r w:rsidR="00C67ADE">
        <w:rPr>
          <w:rFonts w:ascii="Arial" w:hAnsi="Arial" w:cs="Arial"/>
          <w:sz w:val="24"/>
          <w:szCs w:val="24"/>
        </w:rPr>
        <w:t>я</w:t>
      </w:r>
    </w:p>
    <w:p w:rsidR="00377219" w:rsidRPr="00C67ADE" w:rsidRDefault="00377219" w:rsidP="00C67ADE">
      <w:pPr>
        <w:ind w:left="708"/>
        <w:rPr>
          <w:rFonts w:ascii="Lucida Console" w:hAnsi="Lucida Console" w:cs="Arial"/>
          <w:color w:val="0000FF"/>
          <w:sz w:val="24"/>
          <w:szCs w:val="24"/>
          <w:lang w:val="en-US"/>
        </w:rPr>
      </w:pPr>
      <w:proofErr w:type="gramStart"/>
      <w:r w:rsidRPr="00377219">
        <w:rPr>
          <w:rFonts w:ascii="Lucida Console" w:hAnsi="Lucida Console" w:cs="Arial"/>
          <w:color w:val="0000FF"/>
          <w:sz w:val="24"/>
          <w:szCs w:val="24"/>
          <w:lang w:val="en-US"/>
        </w:rPr>
        <w:t>t</w:t>
      </w:r>
      <w:proofErr w:type="gramEnd"/>
      <w:r w:rsidRPr="00377219">
        <w:rPr>
          <w:rFonts w:ascii="Lucida Console" w:hAnsi="Lucida Console" w:cs="Arial"/>
          <w:color w:val="0000FF"/>
          <w:sz w:val="24"/>
          <w:szCs w:val="24"/>
          <w:lang w:val="en-US"/>
        </w:rPr>
        <w:t xml:space="preserve"> := (5, 1.0, </w:t>
      </w:r>
      <w:r w:rsidR="00830B9A" w:rsidRPr="00830B9A">
        <w:rPr>
          <w:rFonts w:ascii="Lucida Console" w:hAnsi="Lucida Console" w:cs="Arial"/>
          <w:b/>
          <w:color w:val="0000FF"/>
          <w:sz w:val="24"/>
          <w:szCs w:val="24"/>
          <w:lang w:val="en-US"/>
        </w:rPr>
        <w:t>t</w:t>
      </w:r>
      <w:r w:rsidRPr="00830B9A">
        <w:rPr>
          <w:rFonts w:ascii="Lucida Console" w:hAnsi="Lucida Console" w:cs="Arial"/>
          <w:b/>
          <w:color w:val="0000FF"/>
          <w:sz w:val="24"/>
          <w:szCs w:val="24"/>
          <w:lang w:val="en-US"/>
        </w:rPr>
        <w:t>rue</w:t>
      </w:r>
      <w:r w:rsidRPr="00377219">
        <w:rPr>
          <w:rFonts w:ascii="Lucida Console" w:hAnsi="Lucida Console" w:cs="Arial"/>
          <w:color w:val="0000FF"/>
          <w:sz w:val="24"/>
          <w:szCs w:val="24"/>
          <w:lang w:val="en-US"/>
        </w:rPr>
        <w:t>)</w:t>
      </w:r>
      <w:r w:rsidR="00830B9A">
        <w:rPr>
          <w:rFonts w:ascii="Lucida Console" w:hAnsi="Lucida Console" w:cs="Arial"/>
          <w:color w:val="0000FF"/>
          <w:sz w:val="24"/>
          <w:szCs w:val="24"/>
          <w:lang w:val="en-US"/>
        </w:rPr>
        <w:t xml:space="preserve">  </w:t>
      </w:r>
      <w:r w:rsidRPr="00377219">
        <w:rPr>
          <w:rFonts w:ascii="Lucida Console" w:hAnsi="Lucida Console" w:cs="Arial"/>
          <w:color w:val="0000FF"/>
          <w:sz w:val="24"/>
          <w:szCs w:val="24"/>
          <w:lang w:val="en-US"/>
        </w:rPr>
        <w:t>// OK</w:t>
      </w:r>
      <w:r w:rsidR="00830B9A">
        <w:rPr>
          <w:rFonts w:ascii="Lucida Console" w:hAnsi="Lucida Console" w:cs="Arial"/>
          <w:color w:val="0000FF"/>
          <w:sz w:val="24"/>
          <w:szCs w:val="24"/>
          <w:lang w:val="en-US"/>
        </w:rPr>
        <w:t>:</w:t>
      </w:r>
      <w:r w:rsidRPr="00377219">
        <w:rPr>
          <w:rFonts w:ascii="Lucida Console" w:hAnsi="Lucida Console" w:cs="Arial"/>
          <w:color w:val="0000FF"/>
          <w:sz w:val="24"/>
          <w:szCs w:val="24"/>
          <w:lang w:val="en-US"/>
        </w:rPr>
        <w:t xml:space="preserve"> </w:t>
      </w:r>
      <w:r w:rsidR="00830B9A">
        <w:rPr>
          <w:rFonts w:ascii="Lucida Console" w:hAnsi="Lucida Console" w:cs="Arial"/>
          <w:color w:val="0000FF"/>
          <w:sz w:val="24"/>
          <w:szCs w:val="24"/>
          <w:lang w:val="en-US"/>
        </w:rPr>
        <w:t>i</w:t>
      </w:r>
      <w:r w:rsidRPr="00377219">
        <w:rPr>
          <w:rFonts w:ascii="Lucida Console" w:hAnsi="Lucida Console" w:cs="Arial"/>
          <w:color w:val="0000FF"/>
          <w:sz w:val="24"/>
          <w:szCs w:val="24"/>
          <w:lang w:val="en-US"/>
        </w:rPr>
        <w:t>nvariant preserved</w:t>
      </w:r>
      <w:r w:rsidR="00C67ADE" w:rsidRPr="00C67ADE">
        <w:rPr>
          <w:rFonts w:ascii="Lucida Console" w:hAnsi="Lucida Console" w:cs="Arial"/>
          <w:color w:val="0000FF"/>
          <w:sz w:val="24"/>
          <w:szCs w:val="24"/>
          <w:lang w:val="en-US"/>
        </w:rPr>
        <w:br/>
      </w:r>
      <w:r w:rsidRPr="00377219">
        <w:rPr>
          <w:rFonts w:ascii="Lucida Console" w:hAnsi="Lucida Console" w:cs="Arial"/>
          <w:color w:val="0000FF"/>
          <w:sz w:val="24"/>
          <w:szCs w:val="24"/>
          <w:lang w:val="en-US"/>
        </w:rPr>
        <w:t xml:space="preserve">t(2) := 4.99 </w:t>
      </w:r>
      <w:r w:rsidR="00C67ADE" w:rsidRPr="00C67ADE">
        <w:rPr>
          <w:rFonts w:ascii="Lucida Console" w:hAnsi="Lucida Console" w:cs="Arial"/>
          <w:color w:val="0000FF"/>
          <w:sz w:val="24"/>
          <w:szCs w:val="24"/>
          <w:lang w:val="en-US"/>
        </w:rPr>
        <w:t xml:space="preserve">        </w:t>
      </w:r>
      <w:r w:rsidRPr="00377219">
        <w:rPr>
          <w:rFonts w:ascii="Lucida Console" w:hAnsi="Lucida Console" w:cs="Arial"/>
          <w:color w:val="0000FF"/>
          <w:sz w:val="24"/>
          <w:szCs w:val="24"/>
          <w:lang w:val="en-US"/>
        </w:rPr>
        <w:t>// OK</w:t>
      </w:r>
      <w:r w:rsidR="00C67ADE" w:rsidRPr="00C67ADE">
        <w:rPr>
          <w:rFonts w:ascii="Lucida Console" w:hAnsi="Lucida Console" w:cs="Arial"/>
          <w:color w:val="0000FF"/>
          <w:sz w:val="24"/>
          <w:szCs w:val="24"/>
          <w:lang w:val="en-US"/>
        </w:rPr>
        <w:t>:</w:t>
      </w:r>
      <w:r w:rsidRPr="00377219">
        <w:rPr>
          <w:rFonts w:ascii="Lucida Console" w:hAnsi="Lucida Console" w:cs="Arial"/>
          <w:color w:val="0000FF"/>
          <w:sz w:val="24"/>
          <w:szCs w:val="24"/>
          <w:lang w:val="en-US"/>
        </w:rPr>
        <w:t xml:space="preserve"> </w:t>
      </w:r>
      <w:r w:rsidR="00C67ADE">
        <w:rPr>
          <w:rFonts w:ascii="Lucida Console" w:hAnsi="Lucida Console" w:cs="Arial"/>
          <w:color w:val="0000FF"/>
          <w:sz w:val="24"/>
          <w:szCs w:val="24"/>
          <w:lang w:val="en-US"/>
        </w:rPr>
        <w:t>i</w:t>
      </w:r>
      <w:r w:rsidRPr="00377219">
        <w:rPr>
          <w:rFonts w:ascii="Lucida Console" w:hAnsi="Lucida Console" w:cs="Arial"/>
          <w:color w:val="0000FF"/>
          <w:sz w:val="24"/>
          <w:szCs w:val="24"/>
          <w:lang w:val="en-US"/>
        </w:rPr>
        <w:t>nvariant preserved!</w:t>
      </w:r>
    </w:p>
    <w:p w:rsidR="00377219" w:rsidRPr="00C67ADE" w:rsidRDefault="00C67ADE" w:rsidP="009930B9">
      <w:pPr>
        <w:rPr>
          <w:rFonts w:ascii="Arial" w:hAnsi="Arial" w:cs="Arial"/>
          <w:sz w:val="24"/>
          <w:szCs w:val="24"/>
        </w:rPr>
      </w:pPr>
      <w:r>
        <w:rPr>
          <w:rFonts w:ascii="Arial" w:hAnsi="Arial" w:cs="Arial"/>
          <w:sz w:val="24"/>
          <w:szCs w:val="24"/>
        </w:rPr>
        <w:t>корректны, так как не нарушают инвариант.</w:t>
      </w:r>
    </w:p>
    <w:p w:rsidR="009930B9" w:rsidRPr="00DF45D2" w:rsidRDefault="00DF45D2" w:rsidP="009930B9">
      <w:pPr>
        <w:rPr>
          <w:rFonts w:ascii="Arial" w:hAnsi="Arial" w:cs="Arial"/>
          <w:b/>
          <w:sz w:val="24"/>
          <w:szCs w:val="24"/>
        </w:rPr>
      </w:pPr>
      <w:r w:rsidRPr="00DF45D2">
        <w:rPr>
          <w:rFonts w:ascii="Arial" w:hAnsi="Arial" w:cs="Arial"/>
          <w:b/>
          <w:sz w:val="24"/>
          <w:szCs w:val="24"/>
        </w:rPr>
        <w:t>6. Кортежи и переменное число аргументов подпрограмм</w:t>
      </w:r>
    </w:p>
    <w:p w:rsidR="00DF45D2" w:rsidRDefault="00DF45D2" w:rsidP="00DF45D2">
      <w:pPr>
        <w:rPr>
          <w:ins w:id="704" w:author="Kanatov Alexey" w:date="2016-04-15T14:58:00Z"/>
          <w:rFonts w:ascii="Arial" w:hAnsi="Arial" w:cs="Arial"/>
          <w:color w:val="CC00FF"/>
          <w:sz w:val="24"/>
          <w:szCs w:val="24"/>
        </w:rPr>
      </w:pPr>
      <w:r w:rsidRPr="00896876">
        <w:rPr>
          <w:rFonts w:ascii="Arial" w:hAnsi="Arial" w:cs="Arial"/>
          <w:color w:val="CC00FF"/>
          <w:sz w:val="24"/>
          <w:szCs w:val="24"/>
        </w:rPr>
        <w:t>&lt;</w:t>
      </w:r>
      <w:r w:rsidRPr="00282280">
        <w:rPr>
          <w:rFonts w:ascii="Arial" w:hAnsi="Arial" w:cs="Arial"/>
          <w:color w:val="CC00FF"/>
          <w:sz w:val="24"/>
          <w:szCs w:val="24"/>
        </w:rPr>
        <w:t>Пр</w:t>
      </w:r>
      <w:r>
        <w:rPr>
          <w:rFonts w:ascii="Arial" w:hAnsi="Arial" w:cs="Arial"/>
          <w:color w:val="CC00FF"/>
          <w:sz w:val="24"/>
          <w:szCs w:val="24"/>
        </w:rPr>
        <w:t>облема до конца не решена</w:t>
      </w:r>
      <w:r w:rsidRPr="00896876">
        <w:rPr>
          <w:rFonts w:ascii="Arial" w:hAnsi="Arial" w:cs="Arial"/>
          <w:color w:val="CC00FF"/>
          <w:sz w:val="24"/>
          <w:szCs w:val="24"/>
        </w:rPr>
        <w:t>&gt;</w:t>
      </w:r>
    </w:p>
    <w:p w:rsidR="008E3E1C" w:rsidRDefault="008E3E1C" w:rsidP="00DF45D2">
      <w:pPr>
        <w:rPr>
          <w:ins w:id="705" w:author="Kanatov Alexey" w:date="2016-04-15T14:58:00Z"/>
          <w:rFonts w:ascii="Arial" w:hAnsi="Arial" w:cs="Arial"/>
          <w:color w:val="CC00FF"/>
          <w:sz w:val="24"/>
          <w:szCs w:val="24"/>
          <w:lang w:val="en-US"/>
        </w:rPr>
      </w:pPr>
      <w:ins w:id="706" w:author="Kanatov Alexey" w:date="2016-04-15T14:58:00Z">
        <w:r>
          <w:rPr>
            <w:rFonts w:ascii="Arial" w:hAnsi="Arial" w:cs="Arial"/>
            <w:color w:val="CC00FF"/>
            <w:sz w:val="24"/>
            <w:szCs w:val="24"/>
          </w:rPr>
          <w:t>В</w:t>
        </w:r>
        <w:r w:rsidRPr="008E3E1C">
          <w:rPr>
            <w:rFonts w:ascii="Arial" w:hAnsi="Arial" w:cs="Arial"/>
            <w:color w:val="CC00FF"/>
            <w:sz w:val="24"/>
            <w:szCs w:val="24"/>
            <w:lang w:val="en-US"/>
            <w:rPrChange w:id="707" w:author="Kanatov Alexey" w:date="2016-04-15T14:58:00Z">
              <w:rPr>
                <w:rFonts w:ascii="Arial" w:hAnsi="Arial" w:cs="Arial"/>
                <w:color w:val="CC00FF"/>
                <w:sz w:val="24"/>
                <w:szCs w:val="24"/>
              </w:rPr>
            </w:rPrChange>
          </w:rPr>
          <w:t xml:space="preserve"> </w:t>
        </w:r>
        <w:r>
          <w:rPr>
            <w:rFonts w:ascii="Arial" w:hAnsi="Arial" w:cs="Arial"/>
            <w:color w:val="CC00FF"/>
            <w:sz w:val="24"/>
            <w:szCs w:val="24"/>
          </w:rPr>
          <w:t>чем</w:t>
        </w:r>
        <w:r w:rsidRPr="008E3E1C">
          <w:rPr>
            <w:rFonts w:ascii="Arial" w:hAnsi="Arial" w:cs="Arial"/>
            <w:color w:val="CC00FF"/>
            <w:sz w:val="24"/>
            <w:szCs w:val="24"/>
            <w:lang w:val="en-US"/>
            <w:rPrChange w:id="708" w:author="Kanatov Alexey" w:date="2016-04-15T14:58:00Z">
              <w:rPr>
                <w:rFonts w:ascii="Arial" w:hAnsi="Arial" w:cs="Arial"/>
                <w:color w:val="CC00FF"/>
                <w:sz w:val="24"/>
                <w:szCs w:val="24"/>
              </w:rPr>
            </w:rPrChange>
          </w:rPr>
          <w:t xml:space="preserve"> </w:t>
        </w:r>
        <w:r>
          <w:rPr>
            <w:rFonts w:ascii="Arial" w:hAnsi="Arial" w:cs="Arial"/>
            <w:color w:val="CC00FF"/>
            <w:sz w:val="24"/>
            <w:szCs w:val="24"/>
          </w:rPr>
          <w:t>затык</w:t>
        </w:r>
        <w:r>
          <w:rPr>
            <w:rFonts w:ascii="Arial" w:hAnsi="Arial" w:cs="Arial"/>
            <w:color w:val="CC00FF"/>
            <w:sz w:val="24"/>
            <w:szCs w:val="24"/>
            <w:lang w:val="en-US"/>
          </w:rPr>
          <w:t>????</w:t>
        </w:r>
      </w:ins>
    </w:p>
    <w:p w:rsidR="008E3E1C" w:rsidRDefault="008E3E1C" w:rsidP="008E3E1C">
      <w:pPr>
        <w:rPr>
          <w:ins w:id="709" w:author="Kanatov Alexey" w:date="2016-04-15T14:59:00Z"/>
          <w:rFonts w:ascii="Arial" w:hAnsi="Arial" w:cs="Arial"/>
          <w:color w:val="CC00FF"/>
          <w:sz w:val="24"/>
          <w:szCs w:val="24"/>
          <w:lang w:val="en-US"/>
        </w:rPr>
      </w:pPr>
      <w:proofErr w:type="spellStart"/>
      <w:ins w:id="710" w:author="Kanatov Alexey" w:date="2016-04-15T14:59:00Z">
        <w:r>
          <w:rPr>
            <w:rFonts w:ascii="Arial" w:hAnsi="Arial" w:cs="Arial"/>
            <w:color w:val="CC00FF"/>
            <w:sz w:val="24"/>
            <w:szCs w:val="24"/>
            <w:lang w:val="en-US"/>
          </w:rPr>
          <w:t>StandardIO.put</w:t>
        </w:r>
        <w:proofErr w:type="spellEnd"/>
        <w:r>
          <w:rPr>
            <w:rFonts w:ascii="Arial" w:hAnsi="Arial" w:cs="Arial"/>
            <w:color w:val="CC00FF"/>
            <w:sz w:val="24"/>
            <w:szCs w:val="24"/>
            <w:lang w:val="en-US"/>
          </w:rPr>
          <w:t xml:space="preserve"> (1, true, “String”, ‘C’, 5.5, (1</w:t>
        </w:r>
        <w:proofErr w:type="gramStart"/>
        <w:r>
          <w:rPr>
            <w:rFonts w:ascii="Arial" w:hAnsi="Arial" w:cs="Arial"/>
            <w:color w:val="CC00FF"/>
            <w:sz w:val="24"/>
            <w:szCs w:val="24"/>
            <w:lang w:val="en-US"/>
          </w:rPr>
          <w:t>,2,3</w:t>
        </w:r>
        <w:proofErr w:type="gramEnd"/>
        <w:r>
          <w:rPr>
            <w:rFonts w:ascii="Arial" w:hAnsi="Arial" w:cs="Arial"/>
            <w:color w:val="CC00FF"/>
            <w:sz w:val="24"/>
            <w:szCs w:val="24"/>
            <w:lang w:val="en-US"/>
          </w:rPr>
          <w:t>))</w:t>
        </w:r>
      </w:ins>
    </w:p>
    <w:p w:rsidR="008E3E1C" w:rsidRPr="008E3E1C" w:rsidRDefault="008E3E1C" w:rsidP="008E3E1C">
      <w:pPr>
        <w:rPr>
          <w:ins w:id="711" w:author="Kanatov Alexey" w:date="2016-04-15T14:59:00Z"/>
          <w:rFonts w:ascii="Arial" w:hAnsi="Arial" w:cs="Arial"/>
          <w:color w:val="CC00FF"/>
          <w:sz w:val="24"/>
          <w:szCs w:val="24"/>
          <w:lang w:val="en-US"/>
        </w:rPr>
      </w:pPr>
      <w:proofErr w:type="gramStart"/>
      <w:ins w:id="712" w:author="Kanatov Alexey" w:date="2016-04-15T14:59:00Z">
        <w:r w:rsidRPr="008E3E1C">
          <w:rPr>
            <w:rFonts w:ascii="Arial" w:hAnsi="Arial" w:cs="Arial"/>
            <w:b/>
            <w:color w:val="CC00FF"/>
            <w:sz w:val="24"/>
            <w:szCs w:val="24"/>
            <w:lang w:val="en-US"/>
            <w:rPrChange w:id="713" w:author="Kanatov Alexey" w:date="2016-04-15T15:00:00Z">
              <w:rPr>
                <w:rFonts w:ascii="Arial" w:hAnsi="Arial" w:cs="Arial"/>
                <w:color w:val="CC00FF"/>
                <w:sz w:val="24"/>
                <w:szCs w:val="24"/>
                <w:lang w:val="en-US"/>
              </w:rPr>
            </w:rPrChange>
          </w:rPr>
          <w:t>unit</w:t>
        </w:r>
        <w:proofErr w:type="gramEnd"/>
        <w:r w:rsidRPr="008E3E1C">
          <w:rPr>
            <w:rFonts w:ascii="Arial" w:hAnsi="Arial" w:cs="Arial"/>
            <w:color w:val="CC00FF"/>
            <w:sz w:val="24"/>
            <w:szCs w:val="24"/>
            <w:lang w:val="en-US"/>
          </w:rPr>
          <w:t xml:space="preserve"> </w:t>
        </w:r>
        <w:proofErr w:type="spellStart"/>
        <w:r w:rsidRPr="008E3E1C">
          <w:rPr>
            <w:rFonts w:ascii="Arial" w:hAnsi="Arial" w:cs="Arial"/>
            <w:color w:val="CC00FF"/>
            <w:sz w:val="24"/>
            <w:szCs w:val="24"/>
            <w:lang w:val="en-US"/>
          </w:rPr>
          <w:t>StandardIO</w:t>
        </w:r>
        <w:proofErr w:type="spellEnd"/>
        <w:r w:rsidRPr="008E3E1C">
          <w:rPr>
            <w:rFonts w:ascii="Arial" w:hAnsi="Arial" w:cs="Arial"/>
            <w:color w:val="CC00FF"/>
            <w:sz w:val="24"/>
            <w:szCs w:val="24"/>
            <w:lang w:val="en-US"/>
          </w:rPr>
          <w:t xml:space="preserve"> </w:t>
        </w:r>
      </w:ins>
    </w:p>
    <w:p w:rsidR="008E3E1C" w:rsidRPr="008E3E1C" w:rsidRDefault="008E3E1C" w:rsidP="008E3E1C">
      <w:pPr>
        <w:rPr>
          <w:ins w:id="714" w:author="Kanatov Alexey" w:date="2016-04-15T14:59:00Z"/>
          <w:rFonts w:ascii="Arial" w:hAnsi="Arial" w:cs="Arial"/>
          <w:color w:val="CC00FF"/>
          <w:sz w:val="24"/>
          <w:szCs w:val="24"/>
          <w:lang w:val="en-US"/>
        </w:rPr>
      </w:pPr>
      <w:ins w:id="715" w:author="Kanatov Alexey" w:date="2016-04-15T14:59:00Z">
        <w:r w:rsidRPr="008E3E1C">
          <w:rPr>
            <w:rFonts w:ascii="Arial" w:hAnsi="Arial" w:cs="Arial"/>
            <w:color w:val="CC00FF"/>
            <w:sz w:val="24"/>
            <w:szCs w:val="24"/>
            <w:lang w:val="en-US"/>
          </w:rPr>
          <w:tab/>
        </w:r>
        <w:proofErr w:type="gramStart"/>
        <w:r w:rsidRPr="008E3E1C">
          <w:rPr>
            <w:rFonts w:ascii="Arial" w:hAnsi="Arial" w:cs="Arial"/>
            <w:color w:val="CC00FF"/>
            <w:sz w:val="24"/>
            <w:szCs w:val="24"/>
            <w:lang w:val="en-US"/>
          </w:rPr>
          <w:t>put</w:t>
        </w:r>
        <w:proofErr w:type="gramEnd"/>
        <w:r w:rsidRPr="008E3E1C">
          <w:rPr>
            <w:rFonts w:ascii="Arial" w:hAnsi="Arial" w:cs="Arial"/>
            <w:color w:val="CC00FF"/>
            <w:sz w:val="24"/>
            <w:szCs w:val="24"/>
            <w:lang w:val="en-US"/>
          </w:rPr>
          <w:t xml:space="preserve"> (arguments: ()) </w:t>
        </w:r>
        <w:r w:rsidRPr="008E3E1C">
          <w:rPr>
            <w:rFonts w:ascii="Arial" w:hAnsi="Arial" w:cs="Arial"/>
            <w:b/>
            <w:color w:val="CC00FF"/>
            <w:sz w:val="24"/>
            <w:szCs w:val="24"/>
            <w:lang w:val="en-US"/>
            <w:rPrChange w:id="716" w:author="Kanatov Alexey" w:date="2016-04-15T15:00:00Z">
              <w:rPr>
                <w:rFonts w:ascii="Arial" w:hAnsi="Arial" w:cs="Arial"/>
                <w:color w:val="CC00FF"/>
                <w:sz w:val="24"/>
                <w:szCs w:val="24"/>
                <w:lang w:val="en-US"/>
              </w:rPr>
            </w:rPrChange>
          </w:rPr>
          <w:t>is</w:t>
        </w:r>
      </w:ins>
    </w:p>
    <w:p w:rsidR="008E3E1C" w:rsidRPr="008E3E1C" w:rsidRDefault="008E3E1C" w:rsidP="008E3E1C">
      <w:pPr>
        <w:rPr>
          <w:ins w:id="717" w:author="Kanatov Alexey" w:date="2016-04-15T14:59:00Z"/>
          <w:rFonts w:ascii="Arial" w:hAnsi="Arial" w:cs="Arial"/>
          <w:color w:val="CC00FF"/>
          <w:sz w:val="24"/>
          <w:szCs w:val="24"/>
          <w:lang w:val="en-US"/>
        </w:rPr>
      </w:pPr>
      <w:ins w:id="718" w:author="Kanatov Alexey" w:date="2016-04-15T14:59:00Z">
        <w:r w:rsidRPr="008E3E1C">
          <w:rPr>
            <w:rFonts w:ascii="Arial" w:hAnsi="Arial" w:cs="Arial"/>
            <w:color w:val="CC00FF"/>
            <w:sz w:val="24"/>
            <w:szCs w:val="24"/>
            <w:lang w:val="en-US"/>
          </w:rPr>
          <w:tab/>
        </w:r>
        <w:r w:rsidRPr="008E3E1C">
          <w:rPr>
            <w:rFonts w:ascii="Arial" w:hAnsi="Arial" w:cs="Arial"/>
            <w:color w:val="CC00FF"/>
            <w:sz w:val="24"/>
            <w:szCs w:val="24"/>
            <w:lang w:val="en-US"/>
          </w:rPr>
          <w:tab/>
        </w:r>
        <w:proofErr w:type="gramStart"/>
        <w:r w:rsidRPr="008E3E1C">
          <w:rPr>
            <w:rFonts w:ascii="Arial" w:hAnsi="Arial" w:cs="Arial"/>
            <w:b/>
            <w:color w:val="CC00FF"/>
            <w:sz w:val="24"/>
            <w:szCs w:val="24"/>
            <w:lang w:val="en-US"/>
            <w:rPrChange w:id="719" w:author="Kanatov Alexey" w:date="2016-04-15T15:00:00Z">
              <w:rPr>
                <w:rFonts w:ascii="Arial" w:hAnsi="Arial" w:cs="Arial"/>
                <w:color w:val="CC00FF"/>
                <w:sz w:val="24"/>
                <w:szCs w:val="24"/>
                <w:lang w:val="en-US"/>
              </w:rPr>
            </w:rPrChange>
          </w:rPr>
          <w:t>while</w:t>
        </w:r>
        <w:proofErr w:type="gramEnd"/>
        <w:r w:rsidRPr="008E3E1C">
          <w:rPr>
            <w:rFonts w:ascii="Arial" w:hAnsi="Arial" w:cs="Arial"/>
            <w:color w:val="CC00FF"/>
            <w:sz w:val="24"/>
            <w:szCs w:val="24"/>
            <w:lang w:val="en-US"/>
          </w:rPr>
          <w:t xml:space="preserve"> </w:t>
        </w:r>
        <w:proofErr w:type="spellStart"/>
        <w:r w:rsidRPr="008E3E1C">
          <w:rPr>
            <w:rFonts w:ascii="Arial" w:hAnsi="Arial" w:cs="Arial"/>
            <w:color w:val="CC00FF"/>
            <w:sz w:val="24"/>
            <w:szCs w:val="24"/>
            <w:lang w:val="en-US"/>
          </w:rPr>
          <w:t>argumentPos</w:t>
        </w:r>
        <w:proofErr w:type="spellEnd"/>
        <w:r w:rsidRPr="008E3E1C">
          <w:rPr>
            <w:rFonts w:ascii="Arial" w:hAnsi="Arial" w:cs="Arial"/>
            <w:color w:val="CC00FF"/>
            <w:sz w:val="24"/>
            <w:szCs w:val="24"/>
            <w:lang w:val="en-US"/>
          </w:rPr>
          <w:t xml:space="preserve"> </w:t>
        </w:r>
        <w:r w:rsidRPr="008E3E1C">
          <w:rPr>
            <w:rFonts w:ascii="Arial" w:hAnsi="Arial" w:cs="Arial"/>
            <w:b/>
            <w:color w:val="CC00FF"/>
            <w:sz w:val="24"/>
            <w:szCs w:val="24"/>
            <w:lang w:val="en-US"/>
            <w:rPrChange w:id="720" w:author="Kanatov Alexey" w:date="2016-04-15T15:00:00Z">
              <w:rPr>
                <w:rFonts w:ascii="Arial" w:hAnsi="Arial" w:cs="Arial"/>
                <w:color w:val="CC00FF"/>
                <w:sz w:val="24"/>
                <w:szCs w:val="24"/>
                <w:lang w:val="en-US"/>
              </w:rPr>
            </w:rPrChange>
          </w:rPr>
          <w:t>in</w:t>
        </w:r>
        <w:r w:rsidRPr="008E3E1C">
          <w:rPr>
            <w:rFonts w:ascii="Arial" w:hAnsi="Arial" w:cs="Arial"/>
            <w:color w:val="CC00FF"/>
            <w:sz w:val="24"/>
            <w:szCs w:val="24"/>
            <w:lang w:val="en-US"/>
          </w:rPr>
          <w:t xml:space="preserve"> 1 </w:t>
        </w:r>
        <w:r w:rsidRPr="008E3E1C">
          <w:rPr>
            <w:rFonts w:ascii="Arial" w:hAnsi="Arial" w:cs="Arial"/>
            <w:b/>
            <w:color w:val="CC00FF"/>
            <w:sz w:val="24"/>
            <w:szCs w:val="24"/>
            <w:lang w:val="en-US"/>
            <w:rPrChange w:id="721" w:author="Kanatov Alexey" w:date="2016-04-15T15:00:00Z">
              <w:rPr>
                <w:rFonts w:ascii="Arial" w:hAnsi="Arial" w:cs="Arial"/>
                <w:color w:val="CC00FF"/>
                <w:sz w:val="24"/>
                <w:szCs w:val="24"/>
                <w:lang w:val="en-US"/>
              </w:rPr>
            </w:rPrChange>
          </w:rPr>
          <w:t>..</w:t>
        </w:r>
        <w:r w:rsidRPr="008E3E1C">
          <w:rPr>
            <w:rFonts w:ascii="Arial" w:hAnsi="Arial" w:cs="Arial"/>
            <w:color w:val="CC00FF"/>
            <w:sz w:val="24"/>
            <w:szCs w:val="24"/>
            <w:lang w:val="en-US"/>
          </w:rPr>
          <w:t xml:space="preserve"> </w:t>
        </w:r>
        <w:proofErr w:type="spellStart"/>
        <w:proofErr w:type="gramStart"/>
        <w:r w:rsidRPr="008E3E1C">
          <w:rPr>
            <w:rFonts w:ascii="Arial" w:hAnsi="Arial" w:cs="Arial"/>
            <w:color w:val="CC00FF"/>
            <w:sz w:val="24"/>
            <w:szCs w:val="24"/>
            <w:lang w:val="en-US"/>
          </w:rPr>
          <w:t>arguments.count</w:t>
        </w:r>
        <w:proofErr w:type="spellEnd"/>
        <w:proofErr w:type="gramEnd"/>
        <w:r w:rsidRPr="008E3E1C">
          <w:rPr>
            <w:rFonts w:ascii="Arial" w:hAnsi="Arial" w:cs="Arial"/>
            <w:color w:val="CC00FF"/>
            <w:sz w:val="24"/>
            <w:szCs w:val="24"/>
            <w:lang w:val="en-US"/>
          </w:rPr>
          <w:t xml:space="preserve"> </w:t>
        </w:r>
        <w:r w:rsidRPr="008E3E1C">
          <w:rPr>
            <w:rFonts w:ascii="Arial" w:hAnsi="Arial" w:cs="Arial"/>
            <w:b/>
            <w:color w:val="CC00FF"/>
            <w:sz w:val="24"/>
            <w:szCs w:val="24"/>
            <w:lang w:val="en-US"/>
            <w:rPrChange w:id="722" w:author="Kanatov Alexey" w:date="2016-04-15T15:00:00Z">
              <w:rPr>
                <w:rFonts w:ascii="Arial" w:hAnsi="Arial" w:cs="Arial"/>
                <w:color w:val="CC00FF"/>
                <w:sz w:val="24"/>
                <w:szCs w:val="24"/>
                <w:lang w:val="en-US"/>
              </w:rPr>
            </w:rPrChange>
          </w:rPr>
          <w:t>loop</w:t>
        </w:r>
      </w:ins>
    </w:p>
    <w:p w:rsidR="008E3E1C" w:rsidRPr="008E3E1C" w:rsidRDefault="008E3E1C" w:rsidP="008E3E1C">
      <w:pPr>
        <w:rPr>
          <w:ins w:id="723" w:author="Kanatov Alexey" w:date="2016-04-15T14:59:00Z"/>
          <w:rFonts w:ascii="Arial" w:hAnsi="Arial" w:cs="Arial"/>
          <w:color w:val="CC00FF"/>
          <w:sz w:val="24"/>
          <w:szCs w:val="24"/>
          <w:lang w:val="en-US"/>
        </w:rPr>
      </w:pPr>
      <w:ins w:id="724" w:author="Kanatov Alexey" w:date="2016-04-15T14:59:00Z">
        <w:r w:rsidRPr="008E3E1C">
          <w:rPr>
            <w:rFonts w:ascii="Arial" w:hAnsi="Arial" w:cs="Arial"/>
            <w:color w:val="CC00FF"/>
            <w:sz w:val="24"/>
            <w:szCs w:val="24"/>
            <w:lang w:val="en-US"/>
          </w:rPr>
          <w:tab/>
        </w:r>
        <w:r w:rsidRPr="008E3E1C">
          <w:rPr>
            <w:rFonts w:ascii="Arial" w:hAnsi="Arial" w:cs="Arial"/>
            <w:color w:val="CC00FF"/>
            <w:sz w:val="24"/>
            <w:szCs w:val="24"/>
            <w:lang w:val="en-US"/>
          </w:rPr>
          <w:tab/>
        </w:r>
        <w:r w:rsidRPr="008E3E1C">
          <w:rPr>
            <w:rFonts w:ascii="Arial" w:hAnsi="Arial" w:cs="Arial"/>
            <w:color w:val="CC00FF"/>
            <w:sz w:val="24"/>
            <w:szCs w:val="24"/>
            <w:lang w:val="en-US"/>
          </w:rPr>
          <w:tab/>
        </w:r>
        <w:proofErr w:type="gramStart"/>
        <w:r w:rsidRPr="008E3E1C">
          <w:rPr>
            <w:rFonts w:ascii="Arial" w:hAnsi="Arial" w:cs="Arial"/>
            <w:color w:val="CC00FF"/>
            <w:sz w:val="24"/>
            <w:szCs w:val="24"/>
            <w:lang w:val="en-US"/>
          </w:rPr>
          <w:t>argument</w:t>
        </w:r>
        <w:proofErr w:type="gramEnd"/>
        <w:r w:rsidRPr="008E3E1C">
          <w:rPr>
            <w:rFonts w:ascii="Arial" w:hAnsi="Arial" w:cs="Arial"/>
            <w:color w:val="CC00FF"/>
            <w:sz w:val="24"/>
            <w:szCs w:val="24"/>
            <w:lang w:val="en-US"/>
          </w:rPr>
          <w:t xml:space="preserve"> </w:t>
        </w:r>
        <w:r w:rsidRPr="008E3E1C">
          <w:rPr>
            <w:rFonts w:ascii="Arial" w:hAnsi="Arial" w:cs="Arial"/>
            <w:b/>
            <w:color w:val="CC00FF"/>
            <w:sz w:val="24"/>
            <w:szCs w:val="24"/>
            <w:lang w:val="en-US"/>
            <w:rPrChange w:id="725" w:author="Kanatov Alexey" w:date="2016-04-15T15:00:00Z">
              <w:rPr>
                <w:rFonts w:ascii="Arial" w:hAnsi="Arial" w:cs="Arial"/>
                <w:color w:val="CC00FF"/>
                <w:sz w:val="24"/>
                <w:szCs w:val="24"/>
                <w:lang w:val="en-US"/>
              </w:rPr>
            </w:rPrChange>
          </w:rPr>
          <w:t>is</w:t>
        </w:r>
        <w:r w:rsidRPr="008E3E1C">
          <w:rPr>
            <w:rFonts w:ascii="Arial" w:hAnsi="Arial" w:cs="Arial"/>
            <w:color w:val="CC00FF"/>
            <w:sz w:val="24"/>
            <w:szCs w:val="24"/>
            <w:lang w:val="en-US"/>
          </w:rPr>
          <w:t xml:space="preserve"> arguments (</w:t>
        </w:r>
        <w:proofErr w:type="spellStart"/>
        <w:r w:rsidRPr="008E3E1C">
          <w:rPr>
            <w:rFonts w:ascii="Arial" w:hAnsi="Arial" w:cs="Arial"/>
            <w:color w:val="CC00FF"/>
            <w:sz w:val="24"/>
            <w:szCs w:val="24"/>
            <w:lang w:val="en-US"/>
          </w:rPr>
          <w:t>argumentPos</w:t>
        </w:r>
        <w:proofErr w:type="spellEnd"/>
        <w:r w:rsidRPr="008E3E1C">
          <w:rPr>
            <w:rFonts w:ascii="Arial" w:hAnsi="Arial" w:cs="Arial"/>
            <w:color w:val="CC00FF"/>
            <w:sz w:val="24"/>
            <w:szCs w:val="24"/>
            <w:lang w:val="en-US"/>
          </w:rPr>
          <w:t>)</w:t>
        </w:r>
      </w:ins>
    </w:p>
    <w:p w:rsidR="008E3E1C" w:rsidRPr="008E3E1C" w:rsidRDefault="008E3E1C" w:rsidP="008E3E1C">
      <w:pPr>
        <w:rPr>
          <w:ins w:id="726" w:author="Kanatov Alexey" w:date="2016-04-15T14:59:00Z"/>
          <w:rFonts w:ascii="Arial" w:hAnsi="Arial" w:cs="Arial"/>
          <w:color w:val="CC00FF"/>
          <w:sz w:val="24"/>
          <w:szCs w:val="24"/>
          <w:lang w:val="en-US"/>
        </w:rPr>
      </w:pPr>
      <w:ins w:id="727" w:author="Kanatov Alexey" w:date="2016-04-15T14:59:00Z">
        <w:r w:rsidRPr="008E3E1C">
          <w:rPr>
            <w:rFonts w:ascii="Arial" w:hAnsi="Arial" w:cs="Arial"/>
            <w:color w:val="CC00FF"/>
            <w:sz w:val="24"/>
            <w:szCs w:val="24"/>
            <w:lang w:val="en-US"/>
          </w:rPr>
          <w:tab/>
        </w:r>
        <w:r w:rsidRPr="008E3E1C">
          <w:rPr>
            <w:rFonts w:ascii="Arial" w:hAnsi="Arial" w:cs="Arial"/>
            <w:color w:val="CC00FF"/>
            <w:sz w:val="24"/>
            <w:szCs w:val="24"/>
            <w:lang w:val="en-US"/>
          </w:rPr>
          <w:tab/>
        </w:r>
        <w:r w:rsidRPr="008E3E1C">
          <w:rPr>
            <w:rFonts w:ascii="Arial" w:hAnsi="Arial" w:cs="Arial"/>
            <w:color w:val="CC00FF"/>
            <w:sz w:val="24"/>
            <w:szCs w:val="24"/>
            <w:lang w:val="en-US"/>
          </w:rPr>
          <w:tab/>
        </w:r>
        <w:proofErr w:type="gramStart"/>
        <w:r w:rsidRPr="008E3E1C">
          <w:rPr>
            <w:rFonts w:ascii="Arial" w:hAnsi="Arial" w:cs="Arial"/>
            <w:b/>
            <w:color w:val="CC00FF"/>
            <w:sz w:val="24"/>
            <w:szCs w:val="24"/>
            <w:lang w:val="en-US"/>
            <w:rPrChange w:id="728" w:author="Kanatov Alexey" w:date="2016-04-15T15:00:00Z">
              <w:rPr>
                <w:rFonts w:ascii="Arial" w:hAnsi="Arial" w:cs="Arial"/>
                <w:color w:val="CC00FF"/>
                <w:sz w:val="24"/>
                <w:szCs w:val="24"/>
                <w:lang w:val="en-US"/>
              </w:rPr>
            </w:rPrChange>
          </w:rPr>
          <w:t>case</w:t>
        </w:r>
        <w:proofErr w:type="gramEnd"/>
        <w:r w:rsidRPr="008E3E1C">
          <w:rPr>
            <w:rFonts w:ascii="Arial" w:hAnsi="Arial" w:cs="Arial"/>
            <w:color w:val="CC00FF"/>
            <w:sz w:val="24"/>
            <w:szCs w:val="24"/>
            <w:lang w:val="en-US"/>
          </w:rPr>
          <w:t xml:space="preserve"> argument</w:t>
        </w:r>
      </w:ins>
    </w:p>
    <w:p w:rsidR="008E3E1C" w:rsidRPr="008E3E1C" w:rsidRDefault="008E3E1C" w:rsidP="008E3E1C">
      <w:pPr>
        <w:rPr>
          <w:ins w:id="729" w:author="Kanatov Alexey" w:date="2016-04-15T14:59:00Z"/>
          <w:rFonts w:ascii="Arial" w:hAnsi="Arial" w:cs="Arial"/>
          <w:color w:val="CC00FF"/>
          <w:sz w:val="24"/>
          <w:szCs w:val="24"/>
          <w:lang w:val="en-US"/>
        </w:rPr>
      </w:pPr>
      <w:ins w:id="730" w:author="Kanatov Alexey" w:date="2016-04-15T14:59:00Z">
        <w:r w:rsidRPr="008E3E1C">
          <w:rPr>
            <w:rFonts w:ascii="Arial" w:hAnsi="Arial" w:cs="Arial"/>
            <w:color w:val="CC00FF"/>
            <w:sz w:val="24"/>
            <w:szCs w:val="24"/>
            <w:lang w:val="en-US"/>
          </w:rPr>
          <w:tab/>
        </w:r>
        <w:r w:rsidRPr="008E3E1C">
          <w:rPr>
            <w:rFonts w:ascii="Arial" w:hAnsi="Arial" w:cs="Arial"/>
            <w:color w:val="CC00FF"/>
            <w:sz w:val="24"/>
            <w:szCs w:val="24"/>
            <w:lang w:val="en-US"/>
          </w:rPr>
          <w:tab/>
        </w:r>
        <w:r w:rsidRPr="008E3E1C">
          <w:rPr>
            <w:rFonts w:ascii="Arial" w:hAnsi="Arial" w:cs="Arial"/>
            <w:color w:val="CC00FF"/>
            <w:sz w:val="24"/>
            <w:szCs w:val="24"/>
            <w:lang w:val="en-US"/>
          </w:rPr>
          <w:tab/>
        </w:r>
        <w:proofErr w:type="gramStart"/>
        <w:r w:rsidRPr="008E3E1C">
          <w:rPr>
            <w:rFonts w:ascii="Arial" w:hAnsi="Arial" w:cs="Arial"/>
            <w:b/>
            <w:color w:val="CC00FF"/>
            <w:sz w:val="24"/>
            <w:szCs w:val="24"/>
            <w:lang w:val="en-US"/>
            <w:rPrChange w:id="731" w:author="Kanatov Alexey" w:date="2016-04-15T15:00:00Z">
              <w:rPr>
                <w:rFonts w:ascii="Arial" w:hAnsi="Arial" w:cs="Arial"/>
                <w:color w:val="CC00FF"/>
                <w:sz w:val="24"/>
                <w:szCs w:val="24"/>
                <w:lang w:val="en-US"/>
              </w:rPr>
            </w:rPrChange>
          </w:rPr>
          <w:t>when</w:t>
        </w:r>
        <w:proofErr w:type="gramEnd"/>
        <w:r w:rsidRPr="008E3E1C">
          <w:rPr>
            <w:rFonts w:ascii="Arial" w:hAnsi="Arial" w:cs="Arial"/>
            <w:color w:val="CC00FF"/>
            <w:sz w:val="24"/>
            <w:szCs w:val="24"/>
            <w:lang w:val="en-US"/>
          </w:rPr>
          <w:t xml:space="preserve"> Integer </w:t>
        </w:r>
        <w:r w:rsidRPr="008E3E1C">
          <w:rPr>
            <w:rFonts w:ascii="Arial" w:hAnsi="Arial" w:cs="Arial"/>
            <w:b/>
            <w:color w:val="CC00FF"/>
            <w:sz w:val="24"/>
            <w:szCs w:val="24"/>
            <w:lang w:val="en-US"/>
            <w:rPrChange w:id="732" w:author="Kanatov Alexey" w:date="2016-04-15T15:00:00Z">
              <w:rPr>
                <w:rFonts w:ascii="Arial" w:hAnsi="Arial" w:cs="Arial"/>
                <w:color w:val="CC00FF"/>
                <w:sz w:val="24"/>
                <w:szCs w:val="24"/>
                <w:lang w:val="en-US"/>
              </w:rPr>
            </w:rPrChange>
          </w:rPr>
          <w:t>then</w:t>
        </w:r>
      </w:ins>
    </w:p>
    <w:p w:rsidR="008E3E1C" w:rsidRPr="008E3E1C" w:rsidRDefault="008E3E1C" w:rsidP="008E3E1C">
      <w:pPr>
        <w:rPr>
          <w:ins w:id="733" w:author="Kanatov Alexey" w:date="2016-04-15T14:59:00Z"/>
          <w:rFonts w:ascii="Arial" w:hAnsi="Arial" w:cs="Arial"/>
          <w:color w:val="CC00FF"/>
          <w:sz w:val="24"/>
          <w:szCs w:val="24"/>
          <w:lang w:val="en-US"/>
        </w:rPr>
      </w:pPr>
      <w:ins w:id="734" w:author="Kanatov Alexey" w:date="2016-04-15T14:59:00Z">
        <w:r w:rsidRPr="008E3E1C">
          <w:rPr>
            <w:rFonts w:ascii="Arial" w:hAnsi="Arial" w:cs="Arial"/>
            <w:color w:val="CC00FF"/>
            <w:sz w:val="24"/>
            <w:szCs w:val="24"/>
            <w:lang w:val="en-US"/>
          </w:rPr>
          <w:tab/>
        </w:r>
        <w:r w:rsidRPr="008E3E1C">
          <w:rPr>
            <w:rFonts w:ascii="Arial" w:hAnsi="Arial" w:cs="Arial"/>
            <w:color w:val="CC00FF"/>
            <w:sz w:val="24"/>
            <w:szCs w:val="24"/>
            <w:lang w:val="en-US"/>
          </w:rPr>
          <w:tab/>
        </w:r>
        <w:r w:rsidRPr="008E3E1C">
          <w:rPr>
            <w:rFonts w:ascii="Arial" w:hAnsi="Arial" w:cs="Arial"/>
            <w:color w:val="CC00FF"/>
            <w:sz w:val="24"/>
            <w:szCs w:val="24"/>
            <w:lang w:val="en-US"/>
          </w:rPr>
          <w:tab/>
        </w:r>
        <w:r w:rsidRPr="008E3E1C">
          <w:rPr>
            <w:rFonts w:ascii="Arial" w:hAnsi="Arial" w:cs="Arial"/>
            <w:color w:val="CC00FF"/>
            <w:sz w:val="24"/>
            <w:szCs w:val="24"/>
            <w:lang w:val="en-US"/>
          </w:rPr>
          <w:tab/>
        </w:r>
        <w:proofErr w:type="spellStart"/>
        <w:proofErr w:type="gramStart"/>
        <w:r w:rsidRPr="008E3E1C">
          <w:rPr>
            <w:rFonts w:ascii="Arial" w:hAnsi="Arial" w:cs="Arial"/>
            <w:color w:val="CC00FF"/>
            <w:sz w:val="24"/>
            <w:szCs w:val="24"/>
            <w:lang w:val="en-US"/>
          </w:rPr>
          <w:t>putInteger</w:t>
        </w:r>
        <w:proofErr w:type="spellEnd"/>
        <w:proofErr w:type="gramEnd"/>
        <w:r w:rsidRPr="008E3E1C">
          <w:rPr>
            <w:rFonts w:ascii="Arial" w:hAnsi="Arial" w:cs="Arial"/>
            <w:color w:val="CC00FF"/>
            <w:sz w:val="24"/>
            <w:szCs w:val="24"/>
            <w:lang w:val="en-US"/>
          </w:rPr>
          <w:t xml:space="preserve"> (argument)</w:t>
        </w:r>
      </w:ins>
    </w:p>
    <w:p w:rsidR="008E3E1C" w:rsidRPr="008E3E1C" w:rsidRDefault="008E3E1C" w:rsidP="008E3E1C">
      <w:pPr>
        <w:rPr>
          <w:ins w:id="735" w:author="Kanatov Alexey" w:date="2016-04-15T14:59:00Z"/>
          <w:rFonts w:ascii="Arial" w:hAnsi="Arial" w:cs="Arial"/>
          <w:color w:val="CC00FF"/>
          <w:sz w:val="24"/>
          <w:szCs w:val="24"/>
          <w:lang w:val="en-US"/>
        </w:rPr>
      </w:pPr>
      <w:ins w:id="736" w:author="Kanatov Alexey" w:date="2016-04-15T14:59:00Z">
        <w:r w:rsidRPr="008E3E1C">
          <w:rPr>
            <w:rFonts w:ascii="Arial" w:hAnsi="Arial" w:cs="Arial"/>
            <w:color w:val="CC00FF"/>
            <w:sz w:val="24"/>
            <w:szCs w:val="24"/>
            <w:lang w:val="en-US"/>
          </w:rPr>
          <w:tab/>
        </w:r>
        <w:r w:rsidRPr="008E3E1C">
          <w:rPr>
            <w:rFonts w:ascii="Arial" w:hAnsi="Arial" w:cs="Arial"/>
            <w:color w:val="CC00FF"/>
            <w:sz w:val="24"/>
            <w:szCs w:val="24"/>
            <w:lang w:val="en-US"/>
          </w:rPr>
          <w:tab/>
        </w:r>
        <w:r w:rsidRPr="008E3E1C">
          <w:rPr>
            <w:rFonts w:ascii="Arial" w:hAnsi="Arial" w:cs="Arial"/>
            <w:color w:val="CC00FF"/>
            <w:sz w:val="24"/>
            <w:szCs w:val="24"/>
            <w:lang w:val="en-US"/>
          </w:rPr>
          <w:tab/>
        </w:r>
        <w:proofErr w:type="gramStart"/>
        <w:r w:rsidRPr="008E3E1C">
          <w:rPr>
            <w:rFonts w:ascii="Arial" w:hAnsi="Arial" w:cs="Arial"/>
            <w:b/>
            <w:color w:val="CC00FF"/>
            <w:sz w:val="24"/>
            <w:szCs w:val="24"/>
            <w:lang w:val="en-US"/>
            <w:rPrChange w:id="737" w:author="Kanatov Alexey" w:date="2016-04-15T15:00:00Z">
              <w:rPr>
                <w:rFonts w:ascii="Arial" w:hAnsi="Arial" w:cs="Arial"/>
                <w:color w:val="CC00FF"/>
                <w:sz w:val="24"/>
                <w:szCs w:val="24"/>
                <w:lang w:val="en-US"/>
              </w:rPr>
            </w:rPrChange>
          </w:rPr>
          <w:t>when</w:t>
        </w:r>
        <w:proofErr w:type="gramEnd"/>
        <w:r w:rsidRPr="008E3E1C">
          <w:rPr>
            <w:rFonts w:ascii="Arial" w:hAnsi="Arial" w:cs="Arial"/>
            <w:color w:val="CC00FF"/>
            <w:sz w:val="24"/>
            <w:szCs w:val="24"/>
            <w:lang w:val="en-US"/>
          </w:rPr>
          <w:t xml:space="preserve"> Character </w:t>
        </w:r>
        <w:r w:rsidRPr="008E3E1C">
          <w:rPr>
            <w:rFonts w:ascii="Arial" w:hAnsi="Arial" w:cs="Arial"/>
            <w:b/>
            <w:color w:val="CC00FF"/>
            <w:sz w:val="24"/>
            <w:szCs w:val="24"/>
            <w:lang w:val="en-US"/>
            <w:rPrChange w:id="738" w:author="Kanatov Alexey" w:date="2016-04-15T15:00:00Z">
              <w:rPr>
                <w:rFonts w:ascii="Arial" w:hAnsi="Arial" w:cs="Arial"/>
                <w:color w:val="CC00FF"/>
                <w:sz w:val="24"/>
                <w:szCs w:val="24"/>
                <w:lang w:val="en-US"/>
              </w:rPr>
            </w:rPrChange>
          </w:rPr>
          <w:t>then</w:t>
        </w:r>
      </w:ins>
    </w:p>
    <w:p w:rsidR="008E3E1C" w:rsidRPr="008E3E1C" w:rsidRDefault="008E3E1C" w:rsidP="008E3E1C">
      <w:pPr>
        <w:rPr>
          <w:ins w:id="739" w:author="Kanatov Alexey" w:date="2016-04-15T14:59:00Z"/>
          <w:rFonts w:ascii="Arial" w:hAnsi="Arial" w:cs="Arial"/>
          <w:color w:val="CC00FF"/>
          <w:sz w:val="24"/>
          <w:szCs w:val="24"/>
          <w:lang w:val="en-US"/>
        </w:rPr>
      </w:pPr>
      <w:ins w:id="740" w:author="Kanatov Alexey" w:date="2016-04-15T14:59:00Z">
        <w:r w:rsidRPr="008E3E1C">
          <w:rPr>
            <w:rFonts w:ascii="Arial" w:hAnsi="Arial" w:cs="Arial"/>
            <w:color w:val="CC00FF"/>
            <w:sz w:val="24"/>
            <w:szCs w:val="24"/>
            <w:lang w:val="en-US"/>
          </w:rPr>
          <w:tab/>
        </w:r>
        <w:r w:rsidRPr="008E3E1C">
          <w:rPr>
            <w:rFonts w:ascii="Arial" w:hAnsi="Arial" w:cs="Arial"/>
            <w:color w:val="CC00FF"/>
            <w:sz w:val="24"/>
            <w:szCs w:val="24"/>
            <w:lang w:val="en-US"/>
          </w:rPr>
          <w:tab/>
        </w:r>
        <w:r w:rsidRPr="008E3E1C">
          <w:rPr>
            <w:rFonts w:ascii="Arial" w:hAnsi="Arial" w:cs="Arial"/>
            <w:color w:val="CC00FF"/>
            <w:sz w:val="24"/>
            <w:szCs w:val="24"/>
            <w:lang w:val="en-US"/>
          </w:rPr>
          <w:tab/>
        </w:r>
        <w:r w:rsidRPr="008E3E1C">
          <w:rPr>
            <w:rFonts w:ascii="Arial" w:hAnsi="Arial" w:cs="Arial"/>
            <w:color w:val="CC00FF"/>
            <w:sz w:val="24"/>
            <w:szCs w:val="24"/>
            <w:lang w:val="en-US"/>
          </w:rPr>
          <w:tab/>
        </w:r>
        <w:proofErr w:type="spellStart"/>
        <w:proofErr w:type="gramStart"/>
        <w:r w:rsidRPr="008E3E1C">
          <w:rPr>
            <w:rFonts w:ascii="Arial" w:hAnsi="Arial" w:cs="Arial"/>
            <w:color w:val="CC00FF"/>
            <w:sz w:val="24"/>
            <w:szCs w:val="24"/>
            <w:lang w:val="en-US"/>
          </w:rPr>
          <w:t>putCharacter</w:t>
        </w:r>
        <w:proofErr w:type="spellEnd"/>
        <w:proofErr w:type="gramEnd"/>
        <w:r w:rsidRPr="008E3E1C">
          <w:rPr>
            <w:rFonts w:ascii="Arial" w:hAnsi="Arial" w:cs="Arial"/>
            <w:color w:val="CC00FF"/>
            <w:sz w:val="24"/>
            <w:szCs w:val="24"/>
            <w:lang w:val="en-US"/>
          </w:rPr>
          <w:t xml:space="preserve"> (argument)</w:t>
        </w:r>
      </w:ins>
    </w:p>
    <w:p w:rsidR="008E3E1C" w:rsidRPr="008E3E1C" w:rsidRDefault="008E3E1C" w:rsidP="008E3E1C">
      <w:pPr>
        <w:rPr>
          <w:ins w:id="741" w:author="Kanatov Alexey" w:date="2016-04-15T14:59:00Z"/>
          <w:rFonts w:ascii="Arial" w:hAnsi="Arial" w:cs="Arial"/>
          <w:color w:val="CC00FF"/>
          <w:sz w:val="24"/>
          <w:szCs w:val="24"/>
          <w:lang w:val="en-US"/>
        </w:rPr>
      </w:pPr>
      <w:ins w:id="742" w:author="Kanatov Alexey" w:date="2016-04-15T14:59:00Z">
        <w:r w:rsidRPr="008E3E1C">
          <w:rPr>
            <w:rFonts w:ascii="Arial" w:hAnsi="Arial" w:cs="Arial"/>
            <w:color w:val="CC00FF"/>
            <w:sz w:val="24"/>
            <w:szCs w:val="24"/>
            <w:lang w:val="en-US"/>
          </w:rPr>
          <w:tab/>
        </w:r>
        <w:r w:rsidRPr="008E3E1C">
          <w:rPr>
            <w:rFonts w:ascii="Arial" w:hAnsi="Arial" w:cs="Arial"/>
            <w:color w:val="CC00FF"/>
            <w:sz w:val="24"/>
            <w:szCs w:val="24"/>
            <w:lang w:val="en-US"/>
          </w:rPr>
          <w:tab/>
        </w:r>
        <w:r w:rsidRPr="008E3E1C">
          <w:rPr>
            <w:rFonts w:ascii="Arial" w:hAnsi="Arial" w:cs="Arial"/>
            <w:color w:val="CC00FF"/>
            <w:sz w:val="24"/>
            <w:szCs w:val="24"/>
            <w:lang w:val="en-US"/>
          </w:rPr>
          <w:tab/>
        </w:r>
        <w:proofErr w:type="gramStart"/>
        <w:r w:rsidRPr="008E3E1C">
          <w:rPr>
            <w:rFonts w:ascii="Arial" w:hAnsi="Arial" w:cs="Arial"/>
            <w:b/>
            <w:color w:val="CC00FF"/>
            <w:sz w:val="24"/>
            <w:szCs w:val="24"/>
            <w:lang w:val="en-US"/>
            <w:rPrChange w:id="743" w:author="Kanatov Alexey" w:date="2016-04-15T15:00:00Z">
              <w:rPr>
                <w:rFonts w:ascii="Arial" w:hAnsi="Arial" w:cs="Arial"/>
                <w:color w:val="CC00FF"/>
                <w:sz w:val="24"/>
                <w:szCs w:val="24"/>
                <w:lang w:val="en-US"/>
              </w:rPr>
            </w:rPrChange>
          </w:rPr>
          <w:t>when</w:t>
        </w:r>
        <w:proofErr w:type="gramEnd"/>
        <w:r w:rsidRPr="008E3E1C">
          <w:rPr>
            <w:rFonts w:ascii="Arial" w:hAnsi="Arial" w:cs="Arial"/>
            <w:color w:val="CC00FF"/>
            <w:sz w:val="24"/>
            <w:szCs w:val="24"/>
            <w:lang w:val="en-US"/>
          </w:rPr>
          <w:t xml:space="preserve"> String </w:t>
        </w:r>
        <w:r w:rsidRPr="008E3E1C">
          <w:rPr>
            <w:rFonts w:ascii="Arial" w:hAnsi="Arial" w:cs="Arial"/>
            <w:b/>
            <w:color w:val="CC00FF"/>
            <w:sz w:val="24"/>
            <w:szCs w:val="24"/>
            <w:lang w:val="en-US"/>
            <w:rPrChange w:id="744" w:author="Kanatov Alexey" w:date="2016-04-15T15:00:00Z">
              <w:rPr>
                <w:rFonts w:ascii="Arial" w:hAnsi="Arial" w:cs="Arial"/>
                <w:color w:val="CC00FF"/>
                <w:sz w:val="24"/>
                <w:szCs w:val="24"/>
                <w:lang w:val="en-US"/>
              </w:rPr>
            </w:rPrChange>
          </w:rPr>
          <w:t>then</w:t>
        </w:r>
      </w:ins>
    </w:p>
    <w:p w:rsidR="008E3E1C" w:rsidRPr="008E3E1C" w:rsidRDefault="008E3E1C" w:rsidP="008E3E1C">
      <w:pPr>
        <w:rPr>
          <w:ins w:id="745" w:author="Kanatov Alexey" w:date="2016-04-15T14:59:00Z"/>
          <w:rFonts w:ascii="Arial" w:hAnsi="Arial" w:cs="Arial"/>
          <w:color w:val="CC00FF"/>
          <w:sz w:val="24"/>
          <w:szCs w:val="24"/>
          <w:lang w:val="en-US"/>
        </w:rPr>
      </w:pPr>
      <w:ins w:id="746" w:author="Kanatov Alexey" w:date="2016-04-15T14:59:00Z">
        <w:r w:rsidRPr="008E3E1C">
          <w:rPr>
            <w:rFonts w:ascii="Arial" w:hAnsi="Arial" w:cs="Arial"/>
            <w:color w:val="CC00FF"/>
            <w:sz w:val="24"/>
            <w:szCs w:val="24"/>
            <w:lang w:val="en-US"/>
          </w:rPr>
          <w:lastRenderedPageBreak/>
          <w:tab/>
        </w:r>
        <w:r w:rsidRPr="008E3E1C">
          <w:rPr>
            <w:rFonts w:ascii="Arial" w:hAnsi="Arial" w:cs="Arial"/>
            <w:color w:val="CC00FF"/>
            <w:sz w:val="24"/>
            <w:szCs w:val="24"/>
            <w:lang w:val="en-US"/>
          </w:rPr>
          <w:tab/>
        </w:r>
        <w:r w:rsidRPr="008E3E1C">
          <w:rPr>
            <w:rFonts w:ascii="Arial" w:hAnsi="Arial" w:cs="Arial"/>
            <w:color w:val="CC00FF"/>
            <w:sz w:val="24"/>
            <w:szCs w:val="24"/>
            <w:lang w:val="en-US"/>
          </w:rPr>
          <w:tab/>
        </w:r>
        <w:r w:rsidRPr="008E3E1C">
          <w:rPr>
            <w:rFonts w:ascii="Arial" w:hAnsi="Arial" w:cs="Arial"/>
            <w:color w:val="CC00FF"/>
            <w:sz w:val="24"/>
            <w:szCs w:val="24"/>
            <w:lang w:val="en-US"/>
          </w:rPr>
          <w:tab/>
        </w:r>
        <w:proofErr w:type="spellStart"/>
        <w:proofErr w:type="gramStart"/>
        <w:r w:rsidRPr="008E3E1C">
          <w:rPr>
            <w:rFonts w:ascii="Arial" w:hAnsi="Arial" w:cs="Arial"/>
            <w:color w:val="CC00FF"/>
            <w:sz w:val="24"/>
            <w:szCs w:val="24"/>
            <w:lang w:val="en-US"/>
          </w:rPr>
          <w:t>putString</w:t>
        </w:r>
        <w:proofErr w:type="spellEnd"/>
        <w:proofErr w:type="gramEnd"/>
        <w:r w:rsidRPr="008E3E1C">
          <w:rPr>
            <w:rFonts w:ascii="Arial" w:hAnsi="Arial" w:cs="Arial"/>
            <w:color w:val="CC00FF"/>
            <w:sz w:val="24"/>
            <w:szCs w:val="24"/>
            <w:lang w:val="en-US"/>
          </w:rPr>
          <w:t xml:space="preserve"> (argument)</w:t>
        </w:r>
      </w:ins>
    </w:p>
    <w:p w:rsidR="008E3E1C" w:rsidRPr="008E3E1C" w:rsidRDefault="008E3E1C" w:rsidP="008E3E1C">
      <w:pPr>
        <w:rPr>
          <w:ins w:id="747" w:author="Kanatov Alexey" w:date="2016-04-15T14:59:00Z"/>
          <w:rFonts w:ascii="Arial" w:hAnsi="Arial" w:cs="Arial"/>
          <w:color w:val="CC00FF"/>
          <w:sz w:val="24"/>
          <w:szCs w:val="24"/>
          <w:lang w:val="en-US"/>
        </w:rPr>
      </w:pPr>
      <w:ins w:id="748" w:author="Kanatov Alexey" w:date="2016-04-15T14:59:00Z">
        <w:r w:rsidRPr="008E3E1C">
          <w:rPr>
            <w:rFonts w:ascii="Arial" w:hAnsi="Arial" w:cs="Arial"/>
            <w:color w:val="CC00FF"/>
            <w:sz w:val="24"/>
            <w:szCs w:val="24"/>
            <w:lang w:val="en-US"/>
          </w:rPr>
          <w:tab/>
        </w:r>
        <w:r w:rsidRPr="008E3E1C">
          <w:rPr>
            <w:rFonts w:ascii="Arial" w:hAnsi="Arial" w:cs="Arial"/>
            <w:color w:val="CC00FF"/>
            <w:sz w:val="24"/>
            <w:szCs w:val="24"/>
            <w:lang w:val="en-US"/>
          </w:rPr>
          <w:tab/>
        </w:r>
        <w:r w:rsidRPr="008E3E1C">
          <w:rPr>
            <w:rFonts w:ascii="Arial" w:hAnsi="Arial" w:cs="Arial"/>
            <w:color w:val="CC00FF"/>
            <w:sz w:val="24"/>
            <w:szCs w:val="24"/>
            <w:lang w:val="en-US"/>
          </w:rPr>
          <w:tab/>
        </w:r>
        <w:proofErr w:type="gramStart"/>
        <w:r w:rsidRPr="008E3E1C">
          <w:rPr>
            <w:rFonts w:ascii="Arial" w:hAnsi="Arial" w:cs="Arial"/>
            <w:b/>
            <w:color w:val="CC00FF"/>
            <w:sz w:val="24"/>
            <w:szCs w:val="24"/>
            <w:lang w:val="en-US"/>
            <w:rPrChange w:id="749" w:author="Kanatov Alexey" w:date="2016-04-15T15:00:00Z">
              <w:rPr>
                <w:rFonts w:ascii="Arial" w:hAnsi="Arial" w:cs="Arial"/>
                <w:color w:val="CC00FF"/>
                <w:sz w:val="24"/>
                <w:szCs w:val="24"/>
                <w:lang w:val="en-US"/>
              </w:rPr>
            </w:rPrChange>
          </w:rPr>
          <w:t>when</w:t>
        </w:r>
        <w:proofErr w:type="gramEnd"/>
        <w:r w:rsidRPr="008E3E1C">
          <w:rPr>
            <w:rFonts w:ascii="Arial" w:hAnsi="Arial" w:cs="Arial"/>
            <w:color w:val="CC00FF"/>
            <w:sz w:val="24"/>
            <w:szCs w:val="24"/>
            <w:lang w:val="en-US"/>
          </w:rPr>
          <w:t xml:space="preserve"> Real </w:t>
        </w:r>
        <w:r w:rsidRPr="008E3E1C">
          <w:rPr>
            <w:rFonts w:ascii="Arial" w:hAnsi="Arial" w:cs="Arial"/>
            <w:b/>
            <w:color w:val="CC00FF"/>
            <w:sz w:val="24"/>
            <w:szCs w:val="24"/>
            <w:lang w:val="en-US"/>
            <w:rPrChange w:id="750" w:author="Kanatov Alexey" w:date="2016-04-15T15:01:00Z">
              <w:rPr>
                <w:rFonts w:ascii="Arial" w:hAnsi="Arial" w:cs="Arial"/>
                <w:color w:val="CC00FF"/>
                <w:sz w:val="24"/>
                <w:szCs w:val="24"/>
                <w:lang w:val="en-US"/>
              </w:rPr>
            </w:rPrChange>
          </w:rPr>
          <w:t>then</w:t>
        </w:r>
      </w:ins>
    </w:p>
    <w:p w:rsidR="008E3E1C" w:rsidRPr="008E3E1C" w:rsidRDefault="008E3E1C" w:rsidP="008E3E1C">
      <w:pPr>
        <w:rPr>
          <w:ins w:id="751" w:author="Kanatov Alexey" w:date="2016-04-15T14:59:00Z"/>
          <w:rFonts w:ascii="Arial" w:hAnsi="Arial" w:cs="Arial"/>
          <w:color w:val="CC00FF"/>
          <w:sz w:val="24"/>
          <w:szCs w:val="24"/>
          <w:lang w:val="en-US"/>
        </w:rPr>
      </w:pPr>
      <w:ins w:id="752" w:author="Kanatov Alexey" w:date="2016-04-15T14:59:00Z">
        <w:r w:rsidRPr="008E3E1C">
          <w:rPr>
            <w:rFonts w:ascii="Arial" w:hAnsi="Arial" w:cs="Arial"/>
            <w:color w:val="CC00FF"/>
            <w:sz w:val="24"/>
            <w:szCs w:val="24"/>
            <w:lang w:val="en-US"/>
          </w:rPr>
          <w:tab/>
        </w:r>
        <w:r w:rsidRPr="008E3E1C">
          <w:rPr>
            <w:rFonts w:ascii="Arial" w:hAnsi="Arial" w:cs="Arial"/>
            <w:color w:val="CC00FF"/>
            <w:sz w:val="24"/>
            <w:szCs w:val="24"/>
            <w:lang w:val="en-US"/>
          </w:rPr>
          <w:tab/>
        </w:r>
        <w:r w:rsidRPr="008E3E1C">
          <w:rPr>
            <w:rFonts w:ascii="Arial" w:hAnsi="Arial" w:cs="Arial"/>
            <w:color w:val="CC00FF"/>
            <w:sz w:val="24"/>
            <w:szCs w:val="24"/>
            <w:lang w:val="en-US"/>
          </w:rPr>
          <w:tab/>
        </w:r>
        <w:r w:rsidRPr="008E3E1C">
          <w:rPr>
            <w:rFonts w:ascii="Arial" w:hAnsi="Arial" w:cs="Arial"/>
            <w:color w:val="CC00FF"/>
            <w:sz w:val="24"/>
            <w:szCs w:val="24"/>
            <w:lang w:val="en-US"/>
          </w:rPr>
          <w:tab/>
        </w:r>
        <w:proofErr w:type="spellStart"/>
        <w:proofErr w:type="gramStart"/>
        <w:r w:rsidRPr="008E3E1C">
          <w:rPr>
            <w:rFonts w:ascii="Arial" w:hAnsi="Arial" w:cs="Arial"/>
            <w:color w:val="CC00FF"/>
            <w:sz w:val="24"/>
            <w:szCs w:val="24"/>
            <w:lang w:val="en-US"/>
          </w:rPr>
          <w:t>putReal</w:t>
        </w:r>
        <w:proofErr w:type="spellEnd"/>
        <w:proofErr w:type="gramEnd"/>
        <w:r w:rsidRPr="008E3E1C">
          <w:rPr>
            <w:rFonts w:ascii="Arial" w:hAnsi="Arial" w:cs="Arial"/>
            <w:color w:val="CC00FF"/>
            <w:sz w:val="24"/>
            <w:szCs w:val="24"/>
            <w:lang w:val="en-US"/>
          </w:rPr>
          <w:t xml:space="preserve"> (argument)</w:t>
        </w:r>
      </w:ins>
    </w:p>
    <w:p w:rsidR="008E3E1C" w:rsidRPr="008E3E1C" w:rsidRDefault="008E3E1C" w:rsidP="008E3E1C">
      <w:pPr>
        <w:rPr>
          <w:ins w:id="753" w:author="Kanatov Alexey" w:date="2016-04-15T14:59:00Z"/>
          <w:rFonts w:ascii="Arial" w:hAnsi="Arial" w:cs="Arial"/>
          <w:color w:val="CC00FF"/>
          <w:sz w:val="24"/>
          <w:szCs w:val="24"/>
          <w:lang w:val="en-US"/>
        </w:rPr>
      </w:pPr>
      <w:ins w:id="754" w:author="Kanatov Alexey" w:date="2016-04-15T14:59:00Z">
        <w:r w:rsidRPr="008E3E1C">
          <w:rPr>
            <w:rFonts w:ascii="Arial" w:hAnsi="Arial" w:cs="Arial"/>
            <w:color w:val="CC00FF"/>
            <w:sz w:val="24"/>
            <w:szCs w:val="24"/>
            <w:lang w:val="en-US"/>
          </w:rPr>
          <w:tab/>
        </w:r>
        <w:r w:rsidRPr="008E3E1C">
          <w:rPr>
            <w:rFonts w:ascii="Arial" w:hAnsi="Arial" w:cs="Arial"/>
            <w:color w:val="CC00FF"/>
            <w:sz w:val="24"/>
            <w:szCs w:val="24"/>
            <w:lang w:val="en-US"/>
          </w:rPr>
          <w:tab/>
        </w:r>
        <w:r w:rsidRPr="008E3E1C">
          <w:rPr>
            <w:rFonts w:ascii="Arial" w:hAnsi="Arial" w:cs="Arial"/>
            <w:color w:val="CC00FF"/>
            <w:sz w:val="24"/>
            <w:szCs w:val="24"/>
            <w:lang w:val="en-US"/>
          </w:rPr>
          <w:tab/>
        </w:r>
        <w:proofErr w:type="gramStart"/>
        <w:r w:rsidRPr="008E3E1C">
          <w:rPr>
            <w:rFonts w:ascii="Arial" w:hAnsi="Arial" w:cs="Arial"/>
            <w:b/>
            <w:color w:val="CC00FF"/>
            <w:sz w:val="24"/>
            <w:szCs w:val="24"/>
            <w:lang w:val="en-US"/>
            <w:rPrChange w:id="755" w:author="Kanatov Alexey" w:date="2016-04-15T15:01:00Z">
              <w:rPr>
                <w:rFonts w:ascii="Arial" w:hAnsi="Arial" w:cs="Arial"/>
                <w:color w:val="CC00FF"/>
                <w:sz w:val="24"/>
                <w:szCs w:val="24"/>
                <w:lang w:val="en-US"/>
              </w:rPr>
            </w:rPrChange>
          </w:rPr>
          <w:t>when</w:t>
        </w:r>
        <w:proofErr w:type="gramEnd"/>
        <w:r w:rsidRPr="008E3E1C">
          <w:rPr>
            <w:rFonts w:ascii="Arial" w:hAnsi="Arial" w:cs="Arial"/>
            <w:color w:val="CC00FF"/>
            <w:sz w:val="24"/>
            <w:szCs w:val="24"/>
            <w:lang w:val="en-US"/>
          </w:rPr>
          <w:t xml:space="preserve"> Boolean</w:t>
        </w:r>
      </w:ins>
      <w:ins w:id="756" w:author="Kanatov Alexey" w:date="2016-04-15T15:01:00Z">
        <w:r>
          <w:rPr>
            <w:rFonts w:ascii="Arial" w:hAnsi="Arial" w:cs="Arial"/>
            <w:color w:val="CC00FF"/>
            <w:sz w:val="24"/>
            <w:szCs w:val="24"/>
            <w:lang w:val="en-US"/>
          </w:rPr>
          <w:t xml:space="preserve"> </w:t>
        </w:r>
        <w:r w:rsidRPr="008E3E1C">
          <w:rPr>
            <w:rFonts w:ascii="Arial" w:hAnsi="Arial" w:cs="Arial"/>
            <w:b/>
            <w:color w:val="CC00FF"/>
            <w:sz w:val="24"/>
            <w:szCs w:val="24"/>
            <w:lang w:val="en-US"/>
            <w:rPrChange w:id="757" w:author="Kanatov Alexey" w:date="2016-04-15T15:01:00Z">
              <w:rPr>
                <w:rFonts w:ascii="Arial" w:hAnsi="Arial" w:cs="Arial"/>
                <w:color w:val="CC00FF"/>
                <w:sz w:val="24"/>
                <w:szCs w:val="24"/>
                <w:lang w:val="en-US"/>
              </w:rPr>
            </w:rPrChange>
          </w:rPr>
          <w:t>then</w:t>
        </w:r>
      </w:ins>
    </w:p>
    <w:p w:rsidR="008E3E1C" w:rsidRPr="008E3E1C" w:rsidRDefault="008E3E1C" w:rsidP="008E3E1C">
      <w:pPr>
        <w:rPr>
          <w:ins w:id="758" w:author="Kanatov Alexey" w:date="2016-04-15T14:59:00Z"/>
          <w:rFonts w:ascii="Arial" w:hAnsi="Arial" w:cs="Arial"/>
          <w:color w:val="CC00FF"/>
          <w:sz w:val="24"/>
          <w:szCs w:val="24"/>
          <w:lang w:val="en-US"/>
        </w:rPr>
      </w:pPr>
      <w:ins w:id="759" w:author="Kanatov Alexey" w:date="2016-04-15T14:59:00Z">
        <w:r w:rsidRPr="008E3E1C">
          <w:rPr>
            <w:rFonts w:ascii="Arial" w:hAnsi="Arial" w:cs="Arial"/>
            <w:color w:val="CC00FF"/>
            <w:sz w:val="24"/>
            <w:szCs w:val="24"/>
            <w:lang w:val="en-US"/>
          </w:rPr>
          <w:tab/>
        </w:r>
        <w:r w:rsidRPr="008E3E1C">
          <w:rPr>
            <w:rFonts w:ascii="Arial" w:hAnsi="Arial" w:cs="Arial"/>
            <w:color w:val="CC00FF"/>
            <w:sz w:val="24"/>
            <w:szCs w:val="24"/>
            <w:lang w:val="en-US"/>
          </w:rPr>
          <w:tab/>
        </w:r>
        <w:r w:rsidRPr="008E3E1C">
          <w:rPr>
            <w:rFonts w:ascii="Arial" w:hAnsi="Arial" w:cs="Arial"/>
            <w:color w:val="CC00FF"/>
            <w:sz w:val="24"/>
            <w:szCs w:val="24"/>
            <w:lang w:val="en-US"/>
          </w:rPr>
          <w:tab/>
        </w:r>
        <w:r w:rsidRPr="008E3E1C">
          <w:rPr>
            <w:rFonts w:ascii="Arial" w:hAnsi="Arial" w:cs="Arial"/>
            <w:color w:val="CC00FF"/>
            <w:sz w:val="24"/>
            <w:szCs w:val="24"/>
            <w:lang w:val="en-US"/>
          </w:rPr>
          <w:tab/>
        </w:r>
        <w:proofErr w:type="spellStart"/>
        <w:proofErr w:type="gramStart"/>
        <w:r w:rsidRPr="008E3E1C">
          <w:rPr>
            <w:rFonts w:ascii="Arial" w:hAnsi="Arial" w:cs="Arial"/>
            <w:color w:val="CC00FF"/>
            <w:sz w:val="24"/>
            <w:szCs w:val="24"/>
            <w:lang w:val="en-US"/>
          </w:rPr>
          <w:t>putBoolean</w:t>
        </w:r>
        <w:proofErr w:type="spellEnd"/>
        <w:proofErr w:type="gramEnd"/>
        <w:r w:rsidRPr="008E3E1C">
          <w:rPr>
            <w:rFonts w:ascii="Arial" w:hAnsi="Arial" w:cs="Arial"/>
            <w:color w:val="CC00FF"/>
            <w:sz w:val="24"/>
            <w:szCs w:val="24"/>
            <w:lang w:val="en-US"/>
          </w:rPr>
          <w:t xml:space="preserve"> (argument)</w:t>
        </w:r>
      </w:ins>
    </w:p>
    <w:p w:rsidR="008E3E1C" w:rsidRPr="008E3E1C" w:rsidRDefault="008E3E1C" w:rsidP="008E3E1C">
      <w:pPr>
        <w:rPr>
          <w:ins w:id="760" w:author="Kanatov Alexey" w:date="2016-04-15T14:59:00Z"/>
          <w:rFonts w:ascii="Arial" w:hAnsi="Arial" w:cs="Arial"/>
          <w:b/>
          <w:color w:val="CC00FF"/>
          <w:sz w:val="24"/>
          <w:szCs w:val="24"/>
          <w:lang w:val="en-US"/>
          <w:rPrChange w:id="761" w:author="Kanatov Alexey" w:date="2016-04-15T15:01:00Z">
            <w:rPr>
              <w:ins w:id="762" w:author="Kanatov Alexey" w:date="2016-04-15T14:59:00Z"/>
              <w:rFonts w:ascii="Arial" w:hAnsi="Arial" w:cs="Arial"/>
              <w:color w:val="CC00FF"/>
              <w:sz w:val="24"/>
              <w:szCs w:val="24"/>
              <w:lang w:val="en-US"/>
            </w:rPr>
          </w:rPrChange>
        </w:rPr>
      </w:pPr>
      <w:ins w:id="763" w:author="Kanatov Alexey" w:date="2016-04-15T14:59:00Z">
        <w:r w:rsidRPr="008E3E1C">
          <w:rPr>
            <w:rFonts w:ascii="Arial" w:hAnsi="Arial" w:cs="Arial"/>
            <w:color w:val="CC00FF"/>
            <w:sz w:val="24"/>
            <w:szCs w:val="24"/>
            <w:lang w:val="en-US"/>
          </w:rPr>
          <w:tab/>
        </w:r>
        <w:r w:rsidRPr="008E3E1C">
          <w:rPr>
            <w:rFonts w:ascii="Arial" w:hAnsi="Arial" w:cs="Arial"/>
            <w:color w:val="CC00FF"/>
            <w:sz w:val="24"/>
            <w:szCs w:val="24"/>
            <w:lang w:val="en-US"/>
          </w:rPr>
          <w:tab/>
        </w:r>
        <w:r w:rsidRPr="008E3E1C">
          <w:rPr>
            <w:rFonts w:ascii="Arial" w:hAnsi="Arial" w:cs="Arial"/>
            <w:color w:val="CC00FF"/>
            <w:sz w:val="24"/>
            <w:szCs w:val="24"/>
            <w:lang w:val="en-US"/>
          </w:rPr>
          <w:tab/>
        </w:r>
        <w:proofErr w:type="gramStart"/>
        <w:r w:rsidRPr="008E3E1C">
          <w:rPr>
            <w:rFonts w:ascii="Arial" w:hAnsi="Arial" w:cs="Arial"/>
            <w:b/>
            <w:color w:val="CC00FF"/>
            <w:sz w:val="24"/>
            <w:szCs w:val="24"/>
            <w:lang w:val="en-US"/>
            <w:rPrChange w:id="764" w:author="Kanatov Alexey" w:date="2016-04-15T15:01:00Z">
              <w:rPr>
                <w:rFonts w:ascii="Arial" w:hAnsi="Arial" w:cs="Arial"/>
                <w:color w:val="CC00FF"/>
                <w:sz w:val="24"/>
                <w:szCs w:val="24"/>
                <w:lang w:val="en-US"/>
              </w:rPr>
            </w:rPrChange>
          </w:rPr>
          <w:t>else</w:t>
        </w:r>
        <w:proofErr w:type="gramEnd"/>
      </w:ins>
    </w:p>
    <w:p w:rsidR="008E3E1C" w:rsidRPr="008E3E1C" w:rsidRDefault="008E3E1C" w:rsidP="008E3E1C">
      <w:pPr>
        <w:rPr>
          <w:ins w:id="765" w:author="Kanatov Alexey" w:date="2016-04-15T14:59:00Z"/>
          <w:rFonts w:ascii="Arial" w:hAnsi="Arial" w:cs="Arial"/>
          <w:color w:val="CC00FF"/>
          <w:sz w:val="24"/>
          <w:szCs w:val="24"/>
          <w:lang w:val="en-US"/>
        </w:rPr>
      </w:pPr>
      <w:ins w:id="766" w:author="Kanatov Alexey" w:date="2016-04-15T14:59:00Z">
        <w:r w:rsidRPr="008E3E1C">
          <w:rPr>
            <w:rFonts w:ascii="Arial" w:hAnsi="Arial" w:cs="Arial"/>
            <w:color w:val="CC00FF"/>
            <w:sz w:val="24"/>
            <w:szCs w:val="24"/>
            <w:lang w:val="en-US"/>
          </w:rPr>
          <w:tab/>
        </w:r>
        <w:r w:rsidRPr="008E3E1C">
          <w:rPr>
            <w:rFonts w:ascii="Arial" w:hAnsi="Arial" w:cs="Arial"/>
            <w:color w:val="CC00FF"/>
            <w:sz w:val="24"/>
            <w:szCs w:val="24"/>
            <w:lang w:val="en-US"/>
          </w:rPr>
          <w:tab/>
        </w:r>
        <w:r w:rsidRPr="008E3E1C">
          <w:rPr>
            <w:rFonts w:ascii="Arial" w:hAnsi="Arial" w:cs="Arial"/>
            <w:color w:val="CC00FF"/>
            <w:sz w:val="24"/>
            <w:szCs w:val="24"/>
            <w:lang w:val="en-US"/>
          </w:rPr>
          <w:tab/>
        </w:r>
        <w:r w:rsidRPr="008E3E1C">
          <w:rPr>
            <w:rFonts w:ascii="Arial" w:hAnsi="Arial" w:cs="Arial"/>
            <w:color w:val="CC00FF"/>
            <w:sz w:val="24"/>
            <w:szCs w:val="24"/>
            <w:lang w:val="en-US"/>
          </w:rPr>
          <w:tab/>
        </w:r>
        <w:proofErr w:type="gramStart"/>
        <w:r w:rsidRPr="008E3E1C">
          <w:rPr>
            <w:rFonts w:ascii="Arial" w:hAnsi="Arial" w:cs="Arial"/>
            <w:color w:val="CC00FF"/>
            <w:sz w:val="24"/>
            <w:szCs w:val="24"/>
            <w:lang w:val="en-US"/>
          </w:rPr>
          <w:t>put</w:t>
        </w:r>
        <w:proofErr w:type="gramEnd"/>
        <w:r w:rsidRPr="008E3E1C">
          <w:rPr>
            <w:rFonts w:ascii="Arial" w:hAnsi="Arial" w:cs="Arial"/>
            <w:color w:val="CC00FF"/>
            <w:sz w:val="24"/>
            <w:szCs w:val="24"/>
            <w:lang w:val="en-US"/>
          </w:rPr>
          <w:t xml:space="preserve"> </w:t>
        </w:r>
      </w:ins>
      <w:ins w:id="767" w:author="Kanatov Alexey" w:date="2016-04-15T15:04:00Z">
        <w:r w:rsidR="00ED7EFA">
          <w:rPr>
            <w:rFonts w:ascii="Arial" w:hAnsi="Arial" w:cs="Arial"/>
            <w:color w:val="CC00FF"/>
            <w:sz w:val="24"/>
            <w:szCs w:val="24"/>
            <w:lang w:val="en-US"/>
          </w:rPr>
          <w:t>String</w:t>
        </w:r>
      </w:ins>
      <w:ins w:id="768" w:author="Kanatov Alexey" w:date="2016-04-15T14:59:00Z">
        <w:r w:rsidRPr="008E3E1C">
          <w:rPr>
            <w:rFonts w:ascii="Arial" w:hAnsi="Arial" w:cs="Arial"/>
            <w:color w:val="CC00FF"/>
            <w:sz w:val="24"/>
            <w:szCs w:val="24"/>
            <w:lang w:val="en-US"/>
          </w:rPr>
          <w:t>(</w:t>
        </w:r>
        <w:proofErr w:type="spellStart"/>
        <w:r w:rsidRPr="008E3E1C">
          <w:rPr>
            <w:rFonts w:ascii="Arial" w:hAnsi="Arial" w:cs="Arial"/>
            <w:color w:val="CC00FF"/>
            <w:sz w:val="24"/>
            <w:szCs w:val="24"/>
            <w:lang w:val="en-US"/>
          </w:rPr>
          <w:t>argument.ToString</w:t>
        </w:r>
        <w:proofErr w:type="spellEnd"/>
        <w:r w:rsidRPr="008E3E1C">
          <w:rPr>
            <w:rFonts w:ascii="Arial" w:hAnsi="Arial" w:cs="Arial"/>
            <w:color w:val="CC00FF"/>
            <w:sz w:val="24"/>
            <w:szCs w:val="24"/>
            <w:lang w:val="en-US"/>
          </w:rPr>
          <w:t>)</w:t>
        </w:r>
      </w:ins>
    </w:p>
    <w:p w:rsidR="008E3E1C" w:rsidRPr="008E3E1C" w:rsidRDefault="008E3E1C" w:rsidP="008E3E1C">
      <w:pPr>
        <w:rPr>
          <w:ins w:id="769" w:author="Kanatov Alexey" w:date="2016-04-15T14:59:00Z"/>
          <w:rFonts w:ascii="Arial" w:hAnsi="Arial" w:cs="Arial"/>
          <w:b/>
          <w:color w:val="CC00FF"/>
          <w:sz w:val="24"/>
          <w:szCs w:val="24"/>
          <w:lang w:val="en-US"/>
          <w:rPrChange w:id="770" w:author="Kanatov Alexey" w:date="2016-04-15T15:01:00Z">
            <w:rPr>
              <w:ins w:id="771" w:author="Kanatov Alexey" w:date="2016-04-15T14:59:00Z"/>
              <w:rFonts w:ascii="Arial" w:hAnsi="Arial" w:cs="Arial"/>
              <w:color w:val="CC00FF"/>
              <w:sz w:val="24"/>
              <w:szCs w:val="24"/>
              <w:lang w:val="en-US"/>
            </w:rPr>
          </w:rPrChange>
        </w:rPr>
      </w:pPr>
      <w:ins w:id="772" w:author="Kanatov Alexey" w:date="2016-04-15T14:59:00Z">
        <w:r w:rsidRPr="008E3E1C">
          <w:rPr>
            <w:rFonts w:ascii="Arial" w:hAnsi="Arial" w:cs="Arial"/>
            <w:color w:val="CC00FF"/>
            <w:sz w:val="24"/>
            <w:szCs w:val="24"/>
            <w:lang w:val="en-US"/>
          </w:rPr>
          <w:tab/>
        </w:r>
        <w:r w:rsidRPr="008E3E1C">
          <w:rPr>
            <w:rFonts w:ascii="Arial" w:hAnsi="Arial" w:cs="Arial"/>
            <w:color w:val="CC00FF"/>
            <w:sz w:val="24"/>
            <w:szCs w:val="24"/>
            <w:lang w:val="en-US"/>
          </w:rPr>
          <w:tab/>
        </w:r>
        <w:r w:rsidRPr="008E3E1C">
          <w:rPr>
            <w:rFonts w:ascii="Arial" w:hAnsi="Arial" w:cs="Arial"/>
            <w:color w:val="CC00FF"/>
            <w:sz w:val="24"/>
            <w:szCs w:val="24"/>
            <w:lang w:val="en-US"/>
          </w:rPr>
          <w:tab/>
        </w:r>
        <w:proofErr w:type="gramStart"/>
        <w:r w:rsidRPr="008E3E1C">
          <w:rPr>
            <w:rFonts w:ascii="Arial" w:hAnsi="Arial" w:cs="Arial"/>
            <w:b/>
            <w:color w:val="CC00FF"/>
            <w:sz w:val="24"/>
            <w:szCs w:val="24"/>
            <w:lang w:val="en-US"/>
            <w:rPrChange w:id="773" w:author="Kanatov Alexey" w:date="2016-04-15T15:01:00Z">
              <w:rPr>
                <w:rFonts w:ascii="Arial" w:hAnsi="Arial" w:cs="Arial"/>
                <w:color w:val="CC00FF"/>
                <w:sz w:val="24"/>
                <w:szCs w:val="24"/>
                <w:lang w:val="en-US"/>
              </w:rPr>
            </w:rPrChange>
          </w:rPr>
          <w:t>end</w:t>
        </w:r>
        <w:proofErr w:type="gramEnd"/>
      </w:ins>
    </w:p>
    <w:p w:rsidR="008E3E1C" w:rsidRPr="008E3E1C" w:rsidRDefault="008E3E1C" w:rsidP="008E3E1C">
      <w:pPr>
        <w:rPr>
          <w:ins w:id="774" w:author="Kanatov Alexey" w:date="2016-04-15T14:59:00Z"/>
          <w:rFonts w:ascii="Arial" w:hAnsi="Arial" w:cs="Arial"/>
          <w:b/>
          <w:color w:val="CC00FF"/>
          <w:sz w:val="24"/>
          <w:szCs w:val="24"/>
          <w:lang w:val="en-US"/>
          <w:rPrChange w:id="775" w:author="Kanatov Alexey" w:date="2016-04-15T15:01:00Z">
            <w:rPr>
              <w:ins w:id="776" w:author="Kanatov Alexey" w:date="2016-04-15T14:59:00Z"/>
              <w:rFonts w:ascii="Arial" w:hAnsi="Arial" w:cs="Arial"/>
              <w:color w:val="CC00FF"/>
              <w:sz w:val="24"/>
              <w:szCs w:val="24"/>
              <w:lang w:val="en-US"/>
            </w:rPr>
          </w:rPrChange>
        </w:rPr>
      </w:pPr>
      <w:ins w:id="777" w:author="Kanatov Alexey" w:date="2016-04-15T14:59:00Z">
        <w:r w:rsidRPr="008E3E1C">
          <w:rPr>
            <w:rFonts w:ascii="Arial" w:hAnsi="Arial" w:cs="Arial"/>
            <w:color w:val="CC00FF"/>
            <w:sz w:val="24"/>
            <w:szCs w:val="24"/>
            <w:lang w:val="en-US"/>
          </w:rPr>
          <w:tab/>
        </w:r>
        <w:r w:rsidRPr="008E3E1C">
          <w:rPr>
            <w:rFonts w:ascii="Arial" w:hAnsi="Arial" w:cs="Arial"/>
            <w:color w:val="CC00FF"/>
            <w:sz w:val="24"/>
            <w:szCs w:val="24"/>
            <w:lang w:val="en-US"/>
          </w:rPr>
          <w:tab/>
        </w:r>
        <w:proofErr w:type="gramStart"/>
        <w:r w:rsidRPr="008E3E1C">
          <w:rPr>
            <w:rFonts w:ascii="Arial" w:hAnsi="Arial" w:cs="Arial"/>
            <w:b/>
            <w:color w:val="CC00FF"/>
            <w:sz w:val="24"/>
            <w:szCs w:val="24"/>
            <w:lang w:val="en-US"/>
            <w:rPrChange w:id="778" w:author="Kanatov Alexey" w:date="2016-04-15T15:01:00Z">
              <w:rPr>
                <w:rFonts w:ascii="Arial" w:hAnsi="Arial" w:cs="Arial"/>
                <w:color w:val="CC00FF"/>
                <w:sz w:val="24"/>
                <w:szCs w:val="24"/>
                <w:lang w:val="en-US"/>
              </w:rPr>
            </w:rPrChange>
          </w:rPr>
          <w:t>end</w:t>
        </w:r>
        <w:proofErr w:type="gramEnd"/>
      </w:ins>
    </w:p>
    <w:p w:rsidR="008E3E1C" w:rsidRPr="008E3E1C" w:rsidRDefault="008E3E1C" w:rsidP="008E3E1C">
      <w:pPr>
        <w:rPr>
          <w:ins w:id="779" w:author="Kanatov Alexey" w:date="2016-04-15T14:59:00Z"/>
          <w:rFonts w:ascii="Arial" w:hAnsi="Arial" w:cs="Arial"/>
          <w:color w:val="CC00FF"/>
          <w:sz w:val="24"/>
          <w:szCs w:val="24"/>
          <w:lang w:val="en-US"/>
        </w:rPr>
      </w:pPr>
      <w:ins w:id="780" w:author="Kanatov Alexey" w:date="2016-04-15T14:59:00Z">
        <w:r w:rsidRPr="008E3E1C">
          <w:rPr>
            <w:rFonts w:ascii="Arial" w:hAnsi="Arial" w:cs="Arial"/>
            <w:color w:val="CC00FF"/>
            <w:sz w:val="24"/>
            <w:szCs w:val="24"/>
            <w:lang w:val="en-US"/>
          </w:rPr>
          <w:tab/>
        </w:r>
        <w:proofErr w:type="gramStart"/>
        <w:r w:rsidRPr="008E3E1C">
          <w:rPr>
            <w:rFonts w:ascii="Arial" w:hAnsi="Arial" w:cs="Arial"/>
            <w:b/>
            <w:color w:val="CC00FF"/>
            <w:sz w:val="24"/>
            <w:szCs w:val="24"/>
            <w:lang w:val="en-US"/>
            <w:rPrChange w:id="781" w:author="Kanatov Alexey" w:date="2016-04-15T15:01:00Z">
              <w:rPr>
                <w:rFonts w:ascii="Arial" w:hAnsi="Arial" w:cs="Arial"/>
                <w:color w:val="CC00FF"/>
                <w:sz w:val="24"/>
                <w:szCs w:val="24"/>
                <w:lang w:val="en-US"/>
              </w:rPr>
            </w:rPrChange>
          </w:rPr>
          <w:t>end</w:t>
        </w:r>
        <w:proofErr w:type="gramEnd"/>
        <w:r w:rsidRPr="008E3E1C">
          <w:rPr>
            <w:rFonts w:ascii="Arial" w:hAnsi="Arial" w:cs="Arial"/>
            <w:color w:val="CC00FF"/>
            <w:sz w:val="24"/>
            <w:szCs w:val="24"/>
            <w:lang w:val="en-US"/>
          </w:rPr>
          <w:t xml:space="preserve"> put</w:t>
        </w:r>
      </w:ins>
    </w:p>
    <w:p w:rsidR="008E3E1C" w:rsidRPr="008E3E1C" w:rsidRDefault="008E3E1C" w:rsidP="008E3E1C">
      <w:pPr>
        <w:rPr>
          <w:ins w:id="782" w:author="Kanatov Alexey" w:date="2016-04-15T14:59:00Z"/>
          <w:rFonts w:ascii="Arial" w:hAnsi="Arial" w:cs="Arial"/>
          <w:color w:val="CC00FF"/>
          <w:sz w:val="24"/>
          <w:szCs w:val="24"/>
          <w:lang w:val="en-US"/>
        </w:rPr>
      </w:pPr>
      <w:ins w:id="783" w:author="Kanatov Alexey" w:date="2016-04-15T14:59:00Z">
        <w:r w:rsidRPr="008E3E1C">
          <w:rPr>
            <w:rFonts w:ascii="Arial" w:hAnsi="Arial" w:cs="Arial"/>
            <w:color w:val="CC00FF"/>
            <w:sz w:val="24"/>
            <w:szCs w:val="24"/>
            <w:lang w:val="en-US"/>
          </w:rPr>
          <w:tab/>
        </w:r>
      </w:ins>
      <w:proofErr w:type="gramStart"/>
      <w:ins w:id="784" w:author="Kanatov Alexey" w:date="2016-04-15T15:03:00Z">
        <w:r w:rsidR="00ED7EFA" w:rsidRPr="00ED7EFA">
          <w:rPr>
            <w:rFonts w:ascii="Arial" w:hAnsi="Arial" w:cs="Arial"/>
            <w:b/>
            <w:color w:val="CC00FF"/>
            <w:sz w:val="24"/>
            <w:szCs w:val="24"/>
            <w:lang w:val="en-US"/>
            <w:rPrChange w:id="785" w:author="Kanatov Alexey" w:date="2016-04-15T15:04:00Z">
              <w:rPr>
                <w:rFonts w:ascii="Arial" w:hAnsi="Arial" w:cs="Arial"/>
                <w:color w:val="CC00FF"/>
                <w:sz w:val="24"/>
                <w:szCs w:val="24"/>
                <w:lang w:val="en-US"/>
              </w:rPr>
            </w:rPrChange>
          </w:rPr>
          <w:t>hidden</w:t>
        </w:r>
      </w:ins>
      <w:proofErr w:type="gramEnd"/>
      <w:ins w:id="786" w:author="Kanatov Alexey" w:date="2016-04-15T14:59:00Z">
        <w:r w:rsidRPr="008E3E1C">
          <w:rPr>
            <w:rFonts w:ascii="Arial" w:hAnsi="Arial" w:cs="Arial"/>
            <w:b/>
            <w:color w:val="CC00FF"/>
            <w:sz w:val="24"/>
            <w:szCs w:val="24"/>
            <w:lang w:val="en-US"/>
            <w:rPrChange w:id="787" w:author="Kanatov Alexey" w:date="2016-04-15T15:02:00Z">
              <w:rPr>
                <w:rFonts w:ascii="Arial" w:hAnsi="Arial" w:cs="Arial"/>
                <w:color w:val="CC00FF"/>
                <w:sz w:val="24"/>
                <w:szCs w:val="24"/>
                <w:lang w:val="en-US"/>
              </w:rPr>
            </w:rPrChange>
          </w:rPr>
          <w:t xml:space="preserve"> </w:t>
        </w:r>
      </w:ins>
      <w:ins w:id="788" w:author="Kanatov Alexey" w:date="2016-04-15T15:02:00Z">
        <w:r w:rsidRPr="008E3E1C">
          <w:rPr>
            <w:rFonts w:ascii="Arial" w:hAnsi="Arial" w:cs="Arial"/>
            <w:b/>
            <w:color w:val="CC00FF"/>
            <w:sz w:val="24"/>
            <w:szCs w:val="24"/>
            <w:lang w:val="en-US"/>
            <w:rPrChange w:id="789" w:author="Kanatov Alexey" w:date="2016-04-15T15:02:00Z">
              <w:rPr>
                <w:rFonts w:ascii="Arial" w:hAnsi="Arial" w:cs="Arial"/>
                <w:color w:val="CC00FF"/>
                <w:sz w:val="24"/>
                <w:szCs w:val="24"/>
                <w:lang w:val="en-US"/>
              </w:rPr>
            </w:rPrChange>
          </w:rPr>
          <w:t xml:space="preserve">external </w:t>
        </w:r>
      </w:ins>
      <w:proofErr w:type="spellStart"/>
      <w:ins w:id="790" w:author="Kanatov Alexey" w:date="2016-04-15T14:59:00Z">
        <w:r w:rsidRPr="008E3E1C">
          <w:rPr>
            <w:rFonts w:ascii="Arial" w:hAnsi="Arial" w:cs="Arial"/>
            <w:color w:val="CC00FF"/>
            <w:sz w:val="24"/>
            <w:szCs w:val="24"/>
            <w:lang w:val="en-US"/>
          </w:rPr>
          <w:t>putInteger</w:t>
        </w:r>
        <w:proofErr w:type="spellEnd"/>
        <w:r w:rsidRPr="008E3E1C">
          <w:rPr>
            <w:rFonts w:ascii="Arial" w:hAnsi="Arial" w:cs="Arial"/>
            <w:color w:val="CC00FF"/>
            <w:sz w:val="24"/>
            <w:szCs w:val="24"/>
            <w:lang w:val="en-US"/>
          </w:rPr>
          <w:t xml:space="preserve"> (</w:t>
        </w:r>
        <w:proofErr w:type="spellStart"/>
        <w:r w:rsidRPr="008E3E1C">
          <w:rPr>
            <w:rFonts w:ascii="Arial" w:hAnsi="Arial" w:cs="Arial"/>
            <w:color w:val="CC00FF"/>
            <w:sz w:val="24"/>
            <w:szCs w:val="24"/>
            <w:lang w:val="en-US"/>
          </w:rPr>
          <w:t>anI</w:t>
        </w:r>
        <w:r w:rsidR="00ED7EFA">
          <w:rPr>
            <w:rFonts w:ascii="Arial" w:hAnsi="Arial" w:cs="Arial"/>
            <w:color w:val="CC00FF"/>
            <w:sz w:val="24"/>
            <w:szCs w:val="24"/>
            <w:lang w:val="en-US"/>
          </w:rPr>
          <w:t>nteger</w:t>
        </w:r>
        <w:proofErr w:type="spellEnd"/>
        <w:r w:rsidR="00ED7EFA">
          <w:rPr>
            <w:rFonts w:ascii="Arial" w:hAnsi="Arial" w:cs="Arial"/>
            <w:color w:val="CC00FF"/>
            <w:sz w:val="24"/>
            <w:szCs w:val="24"/>
            <w:lang w:val="en-US"/>
          </w:rPr>
          <w:t xml:space="preserve">: Integer) </w:t>
        </w:r>
      </w:ins>
    </w:p>
    <w:p w:rsidR="008E3E1C" w:rsidRPr="008E3E1C" w:rsidRDefault="008E3E1C" w:rsidP="008E3E1C">
      <w:pPr>
        <w:rPr>
          <w:ins w:id="791" w:author="Kanatov Alexey" w:date="2016-04-15T14:59:00Z"/>
          <w:rFonts w:ascii="Arial" w:hAnsi="Arial" w:cs="Arial"/>
          <w:color w:val="CC00FF"/>
          <w:sz w:val="24"/>
          <w:szCs w:val="24"/>
          <w:lang w:val="en-US"/>
        </w:rPr>
      </w:pPr>
      <w:ins w:id="792" w:author="Kanatov Alexey" w:date="2016-04-15T14:59:00Z">
        <w:r w:rsidRPr="008E3E1C">
          <w:rPr>
            <w:rFonts w:ascii="Arial" w:hAnsi="Arial" w:cs="Arial"/>
            <w:color w:val="CC00FF"/>
            <w:sz w:val="24"/>
            <w:szCs w:val="24"/>
            <w:lang w:val="en-US"/>
          </w:rPr>
          <w:tab/>
        </w:r>
      </w:ins>
      <w:proofErr w:type="gramStart"/>
      <w:ins w:id="793" w:author="Kanatov Alexey" w:date="2016-04-15T15:04:00Z">
        <w:r w:rsidR="00ED7EFA" w:rsidRPr="00E80408">
          <w:rPr>
            <w:rFonts w:ascii="Arial" w:hAnsi="Arial" w:cs="Arial"/>
            <w:b/>
            <w:color w:val="CC00FF"/>
            <w:sz w:val="24"/>
            <w:szCs w:val="24"/>
            <w:lang w:val="en-US"/>
          </w:rPr>
          <w:t>hidden</w:t>
        </w:r>
        <w:proofErr w:type="gramEnd"/>
        <w:r w:rsidR="00ED7EFA" w:rsidRPr="00E80408">
          <w:rPr>
            <w:rFonts w:ascii="Arial" w:hAnsi="Arial" w:cs="Arial"/>
            <w:b/>
            <w:color w:val="CC00FF"/>
            <w:sz w:val="24"/>
            <w:szCs w:val="24"/>
            <w:lang w:val="en-US"/>
          </w:rPr>
          <w:t xml:space="preserve"> external</w:t>
        </w:r>
      </w:ins>
      <w:ins w:id="794" w:author="Kanatov Alexey" w:date="2016-04-15T14:59:00Z">
        <w:r w:rsidRPr="008E3E1C">
          <w:rPr>
            <w:rFonts w:ascii="Arial" w:hAnsi="Arial" w:cs="Arial"/>
            <w:color w:val="CC00FF"/>
            <w:sz w:val="24"/>
            <w:szCs w:val="24"/>
            <w:lang w:val="en-US"/>
          </w:rPr>
          <w:t xml:space="preserve"> </w:t>
        </w:r>
        <w:proofErr w:type="spellStart"/>
        <w:r w:rsidRPr="008E3E1C">
          <w:rPr>
            <w:rFonts w:ascii="Arial" w:hAnsi="Arial" w:cs="Arial"/>
            <w:color w:val="CC00FF"/>
            <w:sz w:val="24"/>
            <w:szCs w:val="24"/>
            <w:lang w:val="en-US"/>
          </w:rPr>
          <w:t>putCharacter</w:t>
        </w:r>
        <w:proofErr w:type="spellEnd"/>
        <w:r w:rsidRPr="008E3E1C">
          <w:rPr>
            <w:rFonts w:ascii="Arial" w:hAnsi="Arial" w:cs="Arial"/>
            <w:color w:val="CC00FF"/>
            <w:sz w:val="24"/>
            <w:szCs w:val="24"/>
            <w:lang w:val="en-US"/>
          </w:rPr>
          <w:t xml:space="preserve"> (</w:t>
        </w:r>
        <w:proofErr w:type="spellStart"/>
        <w:r w:rsidRPr="008E3E1C">
          <w:rPr>
            <w:rFonts w:ascii="Arial" w:hAnsi="Arial" w:cs="Arial"/>
            <w:color w:val="CC00FF"/>
            <w:sz w:val="24"/>
            <w:szCs w:val="24"/>
            <w:lang w:val="en-US"/>
          </w:rPr>
          <w:t>aChara</w:t>
        </w:r>
        <w:r w:rsidR="00ED7EFA">
          <w:rPr>
            <w:rFonts w:ascii="Arial" w:hAnsi="Arial" w:cs="Arial"/>
            <w:color w:val="CC00FF"/>
            <w:sz w:val="24"/>
            <w:szCs w:val="24"/>
            <w:lang w:val="en-US"/>
          </w:rPr>
          <w:t>cter</w:t>
        </w:r>
        <w:proofErr w:type="spellEnd"/>
        <w:r w:rsidR="00ED7EFA">
          <w:rPr>
            <w:rFonts w:ascii="Arial" w:hAnsi="Arial" w:cs="Arial"/>
            <w:color w:val="CC00FF"/>
            <w:sz w:val="24"/>
            <w:szCs w:val="24"/>
            <w:lang w:val="en-US"/>
          </w:rPr>
          <w:t xml:space="preserve">: Character) </w:t>
        </w:r>
      </w:ins>
    </w:p>
    <w:p w:rsidR="008E3E1C" w:rsidRPr="008E3E1C" w:rsidRDefault="008E3E1C" w:rsidP="008E3E1C">
      <w:pPr>
        <w:rPr>
          <w:ins w:id="795" w:author="Kanatov Alexey" w:date="2016-04-15T14:59:00Z"/>
          <w:rFonts w:ascii="Arial" w:hAnsi="Arial" w:cs="Arial"/>
          <w:color w:val="CC00FF"/>
          <w:sz w:val="24"/>
          <w:szCs w:val="24"/>
          <w:lang w:val="en-US"/>
        </w:rPr>
      </w:pPr>
      <w:ins w:id="796" w:author="Kanatov Alexey" w:date="2016-04-15T14:59:00Z">
        <w:r w:rsidRPr="008E3E1C">
          <w:rPr>
            <w:rFonts w:ascii="Arial" w:hAnsi="Arial" w:cs="Arial"/>
            <w:color w:val="CC00FF"/>
            <w:sz w:val="24"/>
            <w:szCs w:val="24"/>
            <w:lang w:val="en-US"/>
          </w:rPr>
          <w:tab/>
        </w:r>
      </w:ins>
      <w:proofErr w:type="gramStart"/>
      <w:ins w:id="797" w:author="Kanatov Alexey" w:date="2016-04-15T15:04:00Z">
        <w:r w:rsidR="00ED7EFA" w:rsidRPr="00E80408">
          <w:rPr>
            <w:rFonts w:ascii="Arial" w:hAnsi="Arial" w:cs="Arial"/>
            <w:b/>
            <w:color w:val="CC00FF"/>
            <w:sz w:val="24"/>
            <w:szCs w:val="24"/>
            <w:lang w:val="en-US"/>
          </w:rPr>
          <w:t>hidden</w:t>
        </w:r>
        <w:proofErr w:type="gramEnd"/>
        <w:r w:rsidR="00ED7EFA" w:rsidRPr="00E80408">
          <w:rPr>
            <w:rFonts w:ascii="Arial" w:hAnsi="Arial" w:cs="Arial"/>
            <w:b/>
            <w:color w:val="CC00FF"/>
            <w:sz w:val="24"/>
            <w:szCs w:val="24"/>
            <w:lang w:val="en-US"/>
          </w:rPr>
          <w:t xml:space="preserve"> external</w:t>
        </w:r>
      </w:ins>
      <w:ins w:id="798" w:author="Kanatov Alexey" w:date="2016-04-15T14:59:00Z">
        <w:r w:rsidRPr="008E3E1C">
          <w:rPr>
            <w:rFonts w:ascii="Arial" w:hAnsi="Arial" w:cs="Arial"/>
            <w:color w:val="CC00FF"/>
            <w:sz w:val="24"/>
            <w:szCs w:val="24"/>
            <w:lang w:val="en-US"/>
          </w:rPr>
          <w:t xml:space="preserve"> </w:t>
        </w:r>
        <w:proofErr w:type="spellStart"/>
        <w:r w:rsidRPr="008E3E1C">
          <w:rPr>
            <w:rFonts w:ascii="Arial" w:hAnsi="Arial" w:cs="Arial"/>
            <w:color w:val="CC00FF"/>
            <w:sz w:val="24"/>
            <w:szCs w:val="24"/>
            <w:lang w:val="en-US"/>
          </w:rPr>
          <w:t>putString</w:t>
        </w:r>
        <w:proofErr w:type="spellEnd"/>
        <w:r w:rsidRPr="008E3E1C">
          <w:rPr>
            <w:rFonts w:ascii="Arial" w:hAnsi="Arial" w:cs="Arial"/>
            <w:color w:val="CC00FF"/>
            <w:sz w:val="24"/>
            <w:szCs w:val="24"/>
            <w:lang w:val="en-US"/>
          </w:rPr>
          <w:t xml:space="preserve"> (</w:t>
        </w:r>
        <w:proofErr w:type="spellStart"/>
        <w:r w:rsidR="00ED7EFA">
          <w:rPr>
            <w:rFonts w:ascii="Arial" w:hAnsi="Arial" w:cs="Arial"/>
            <w:color w:val="CC00FF"/>
            <w:sz w:val="24"/>
            <w:szCs w:val="24"/>
            <w:lang w:val="en-US"/>
          </w:rPr>
          <w:t>aString</w:t>
        </w:r>
        <w:proofErr w:type="spellEnd"/>
        <w:r w:rsidR="00ED7EFA">
          <w:rPr>
            <w:rFonts w:ascii="Arial" w:hAnsi="Arial" w:cs="Arial"/>
            <w:color w:val="CC00FF"/>
            <w:sz w:val="24"/>
            <w:szCs w:val="24"/>
            <w:lang w:val="en-US"/>
          </w:rPr>
          <w:t xml:space="preserve">: String) </w:t>
        </w:r>
      </w:ins>
    </w:p>
    <w:p w:rsidR="008E3E1C" w:rsidRPr="008E3E1C" w:rsidRDefault="008E3E1C" w:rsidP="008E3E1C">
      <w:pPr>
        <w:rPr>
          <w:ins w:id="799" w:author="Kanatov Alexey" w:date="2016-04-15T14:59:00Z"/>
          <w:rFonts w:ascii="Arial" w:hAnsi="Arial" w:cs="Arial"/>
          <w:color w:val="CC00FF"/>
          <w:sz w:val="24"/>
          <w:szCs w:val="24"/>
          <w:lang w:val="en-US"/>
        </w:rPr>
      </w:pPr>
      <w:ins w:id="800" w:author="Kanatov Alexey" w:date="2016-04-15T14:59:00Z">
        <w:r w:rsidRPr="008E3E1C">
          <w:rPr>
            <w:rFonts w:ascii="Arial" w:hAnsi="Arial" w:cs="Arial"/>
            <w:color w:val="CC00FF"/>
            <w:sz w:val="24"/>
            <w:szCs w:val="24"/>
            <w:lang w:val="en-US"/>
          </w:rPr>
          <w:tab/>
        </w:r>
      </w:ins>
      <w:proofErr w:type="gramStart"/>
      <w:ins w:id="801" w:author="Kanatov Alexey" w:date="2016-04-15T15:04:00Z">
        <w:r w:rsidR="00ED7EFA" w:rsidRPr="00E80408">
          <w:rPr>
            <w:rFonts w:ascii="Arial" w:hAnsi="Arial" w:cs="Arial"/>
            <w:b/>
            <w:color w:val="CC00FF"/>
            <w:sz w:val="24"/>
            <w:szCs w:val="24"/>
            <w:lang w:val="en-US"/>
          </w:rPr>
          <w:t>hidden</w:t>
        </w:r>
        <w:proofErr w:type="gramEnd"/>
        <w:r w:rsidR="00ED7EFA" w:rsidRPr="00E80408">
          <w:rPr>
            <w:rFonts w:ascii="Arial" w:hAnsi="Arial" w:cs="Arial"/>
            <w:b/>
            <w:color w:val="CC00FF"/>
            <w:sz w:val="24"/>
            <w:szCs w:val="24"/>
            <w:lang w:val="en-US"/>
          </w:rPr>
          <w:t xml:space="preserve"> external</w:t>
        </w:r>
      </w:ins>
      <w:ins w:id="802" w:author="Kanatov Alexey" w:date="2016-04-15T14:59:00Z">
        <w:r w:rsidRPr="008E3E1C">
          <w:rPr>
            <w:rFonts w:ascii="Arial" w:hAnsi="Arial" w:cs="Arial"/>
            <w:color w:val="CC00FF"/>
            <w:sz w:val="24"/>
            <w:szCs w:val="24"/>
            <w:lang w:val="en-US"/>
          </w:rPr>
          <w:t xml:space="preserve"> </w:t>
        </w:r>
        <w:proofErr w:type="spellStart"/>
        <w:r w:rsidRPr="008E3E1C">
          <w:rPr>
            <w:rFonts w:ascii="Arial" w:hAnsi="Arial" w:cs="Arial"/>
            <w:color w:val="CC00FF"/>
            <w:sz w:val="24"/>
            <w:szCs w:val="24"/>
            <w:lang w:val="en-US"/>
          </w:rPr>
          <w:t>putRe</w:t>
        </w:r>
        <w:r w:rsidR="00ED7EFA">
          <w:rPr>
            <w:rFonts w:ascii="Arial" w:hAnsi="Arial" w:cs="Arial"/>
            <w:color w:val="CC00FF"/>
            <w:sz w:val="24"/>
            <w:szCs w:val="24"/>
            <w:lang w:val="en-US"/>
          </w:rPr>
          <w:t>al</w:t>
        </w:r>
        <w:proofErr w:type="spellEnd"/>
        <w:r w:rsidR="00ED7EFA">
          <w:rPr>
            <w:rFonts w:ascii="Arial" w:hAnsi="Arial" w:cs="Arial"/>
            <w:color w:val="CC00FF"/>
            <w:sz w:val="24"/>
            <w:szCs w:val="24"/>
            <w:lang w:val="en-US"/>
          </w:rPr>
          <w:t xml:space="preserve"> (</w:t>
        </w:r>
        <w:proofErr w:type="spellStart"/>
        <w:r w:rsidR="00ED7EFA">
          <w:rPr>
            <w:rFonts w:ascii="Arial" w:hAnsi="Arial" w:cs="Arial"/>
            <w:color w:val="CC00FF"/>
            <w:sz w:val="24"/>
            <w:szCs w:val="24"/>
            <w:lang w:val="en-US"/>
          </w:rPr>
          <w:t>aReal</w:t>
        </w:r>
        <w:proofErr w:type="spellEnd"/>
        <w:r w:rsidR="00ED7EFA">
          <w:rPr>
            <w:rFonts w:ascii="Arial" w:hAnsi="Arial" w:cs="Arial"/>
            <w:color w:val="CC00FF"/>
            <w:sz w:val="24"/>
            <w:szCs w:val="24"/>
            <w:lang w:val="en-US"/>
          </w:rPr>
          <w:t>: Real)</w:t>
        </w:r>
      </w:ins>
    </w:p>
    <w:p w:rsidR="008E3E1C" w:rsidRPr="008E3E1C" w:rsidRDefault="008E3E1C" w:rsidP="008E3E1C">
      <w:pPr>
        <w:rPr>
          <w:ins w:id="803" w:author="Kanatov Alexey" w:date="2016-04-15T14:59:00Z"/>
          <w:rFonts w:ascii="Arial" w:hAnsi="Arial" w:cs="Arial"/>
          <w:color w:val="CC00FF"/>
          <w:sz w:val="24"/>
          <w:szCs w:val="24"/>
          <w:lang w:val="en-US"/>
        </w:rPr>
      </w:pPr>
      <w:ins w:id="804" w:author="Kanatov Alexey" w:date="2016-04-15T14:59:00Z">
        <w:r w:rsidRPr="008E3E1C">
          <w:rPr>
            <w:rFonts w:ascii="Arial" w:hAnsi="Arial" w:cs="Arial"/>
            <w:color w:val="CC00FF"/>
            <w:sz w:val="24"/>
            <w:szCs w:val="24"/>
            <w:lang w:val="en-US"/>
          </w:rPr>
          <w:tab/>
        </w:r>
      </w:ins>
      <w:proofErr w:type="gramStart"/>
      <w:ins w:id="805" w:author="Kanatov Alexey" w:date="2016-04-15T15:04:00Z">
        <w:r w:rsidR="00ED7EFA" w:rsidRPr="00E80408">
          <w:rPr>
            <w:rFonts w:ascii="Arial" w:hAnsi="Arial" w:cs="Arial"/>
            <w:b/>
            <w:color w:val="CC00FF"/>
            <w:sz w:val="24"/>
            <w:szCs w:val="24"/>
            <w:lang w:val="en-US"/>
          </w:rPr>
          <w:t>hidden</w:t>
        </w:r>
        <w:proofErr w:type="gramEnd"/>
        <w:r w:rsidR="00ED7EFA" w:rsidRPr="00E80408">
          <w:rPr>
            <w:rFonts w:ascii="Arial" w:hAnsi="Arial" w:cs="Arial"/>
            <w:b/>
            <w:color w:val="CC00FF"/>
            <w:sz w:val="24"/>
            <w:szCs w:val="24"/>
            <w:lang w:val="en-US"/>
          </w:rPr>
          <w:t xml:space="preserve"> external</w:t>
        </w:r>
      </w:ins>
      <w:ins w:id="806" w:author="Kanatov Alexey" w:date="2016-04-15T14:59:00Z">
        <w:r w:rsidRPr="008E3E1C">
          <w:rPr>
            <w:rFonts w:ascii="Arial" w:hAnsi="Arial" w:cs="Arial"/>
            <w:color w:val="CC00FF"/>
            <w:sz w:val="24"/>
            <w:szCs w:val="24"/>
            <w:lang w:val="en-US"/>
          </w:rPr>
          <w:t xml:space="preserve"> </w:t>
        </w:r>
        <w:proofErr w:type="spellStart"/>
        <w:r w:rsidRPr="008E3E1C">
          <w:rPr>
            <w:rFonts w:ascii="Arial" w:hAnsi="Arial" w:cs="Arial"/>
            <w:color w:val="CC00FF"/>
            <w:sz w:val="24"/>
            <w:szCs w:val="24"/>
            <w:lang w:val="en-US"/>
          </w:rPr>
          <w:t>putBoolean</w:t>
        </w:r>
        <w:proofErr w:type="spellEnd"/>
        <w:r w:rsidRPr="008E3E1C">
          <w:rPr>
            <w:rFonts w:ascii="Arial" w:hAnsi="Arial" w:cs="Arial"/>
            <w:color w:val="CC00FF"/>
            <w:sz w:val="24"/>
            <w:szCs w:val="24"/>
            <w:lang w:val="en-US"/>
          </w:rPr>
          <w:t xml:space="preserve"> (</w:t>
        </w:r>
        <w:proofErr w:type="spellStart"/>
        <w:r w:rsidRPr="008E3E1C">
          <w:rPr>
            <w:rFonts w:ascii="Arial" w:hAnsi="Arial" w:cs="Arial"/>
            <w:color w:val="CC00FF"/>
            <w:sz w:val="24"/>
            <w:szCs w:val="24"/>
            <w:lang w:val="en-US"/>
          </w:rPr>
          <w:t>aB</w:t>
        </w:r>
        <w:r w:rsidR="00ED7EFA">
          <w:rPr>
            <w:rFonts w:ascii="Arial" w:hAnsi="Arial" w:cs="Arial"/>
            <w:color w:val="CC00FF"/>
            <w:sz w:val="24"/>
            <w:szCs w:val="24"/>
            <w:lang w:val="en-US"/>
          </w:rPr>
          <w:t>oolean</w:t>
        </w:r>
        <w:proofErr w:type="spellEnd"/>
        <w:r w:rsidR="00ED7EFA">
          <w:rPr>
            <w:rFonts w:ascii="Arial" w:hAnsi="Arial" w:cs="Arial"/>
            <w:color w:val="CC00FF"/>
            <w:sz w:val="24"/>
            <w:szCs w:val="24"/>
            <w:lang w:val="en-US"/>
          </w:rPr>
          <w:t xml:space="preserve">: Boolean) </w:t>
        </w:r>
      </w:ins>
    </w:p>
    <w:p w:rsidR="008E3E1C" w:rsidRPr="008E3E1C" w:rsidRDefault="008E3E1C" w:rsidP="008E3E1C">
      <w:pPr>
        <w:rPr>
          <w:ins w:id="807" w:author="Kanatov Alexey" w:date="2016-04-15T14:59:00Z"/>
          <w:rFonts w:ascii="Arial" w:hAnsi="Arial" w:cs="Arial"/>
          <w:color w:val="CC00FF"/>
          <w:sz w:val="24"/>
          <w:szCs w:val="24"/>
          <w:lang w:val="en-US"/>
        </w:rPr>
      </w:pPr>
      <w:proofErr w:type="gramStart"/>
      <w:ins w:id="808" w:author="Kanatov Alexey" w:date="2016-04-15T14:59:00Z">
        <w:r w:rsidRPr="00ED7EFA">
          <w:rPr>
            <w:rFonts w:ascii="Arial" w:hAnsi="Arial" w:cs="Arial"/>
            <w:b/>
            <w:color w:val="CC00FF"/>
            <w:sz w:val="24"/>
            <w:szCs w:val="24"/>
            <w:lang w:val="en-US"/>
            <w:rPrChange w:id="809" w:author="Kanatov Alexey" w:date="2016-04-15T15:05:00Z">
              <w:rPr>
                <w:rFonts w:ascii="Arial" w:hAnsi="Arial" w:cs="Arial"/>
                <w:color w:val="CC00FF"/>
                <w:sz w:val="24"/>
                <w:szCs w:val="24"/>
                <w:lang w:val="en-US"/>
              </w:rPr>
            </w:rPrChange>
          </w:rPr>
          <w:t>end</w:t>
        </w:r>
        <w:proofErr w:type="gramEnd"/>
        <w:r w:rsidRPr="008E3E1C">
          <w:rPr>
            <w:rFonts w:ascii="Arial" w:hAnsi="Arial" w:cs="Arial"/>
            <w:color w:val="CC00FF"/>
            <w:sz w:val="24"/>
            <w:szCs w:val="24"/>
            <w:lang w:val="en-US"/>
          </w:rPr>
          <w:t xml:space="preserve"> </w:t>
        </w:r>
        <w:proofErr w:type="spellStart"/>
        <w:r w:rsidRPr="008E3E1C">
          <w:rPr>
            <w:rFonts w:ascii="Arial" w:hAnsi="Arial" w:cs="Arial"/>
            <w:color w:val="CC00FF"/>
            <w:sz w:val="24"/>
            <w:szCs w:val="24"/>
            <w:lang w:val="en-US"/>
          </w:rPr>
          <w:t>StandardIO</w:t>
        </w:r>
        <w:proofErr w:type="spellEnd"/>
      </w:ins>
    </w:p>
    <w:p w:rsidR="008E3E1C" w:rsidRPr="008E3E1C" w:rsidRDefault="008E3E1C" w:rsidP="00DF45D2">
      <w:pPr>
        <w:rPr>
          <w:rFonts w:ascii="Arial" w:hAnsi="Arial" w:cs="Arial"/>
          <w:color w:val="CC00FF"/>
          <w:sz w:val="24"/>
          <w:szCs w:val="24"/>
          <w:lang w:val="en-US"/>
          <w:rPrChange w:id="810" w:author="Kanatov Alexey" w:date="2016-04-15T14:58:00Z">
            <w:rPr>
              <w:rFonts w:ascii="Arial" w:hAnsi="Arial" w:cs="Arial"/>
              <w:color w:val="CC00FF"/>
              <w:sz w:val="24"/>
              <w:szCs w:val="24"/>
            </w:rPr>
          </w:rPrChange>
        </w:rPr>
      </w:pPr>
    </w:p>
    <w:p w:rsidR="00DF45D2" w:rsidRPr="00DF45D2" w:rsidRDefault="00DF45D2" w:rsidP="00DF45D2">
      <w:pPr>
        <w:rPr>
          <w:rFonts w:ascii="Arial" w:hAnsi="Arial" w:cs="Arial"/>
          <w:sz w:val="24"/>
          <w:szCs w:val="24"/>
        </w:rPr>
      </w:pPr>
    </w:p>
    <w:p w:rsidR="00CE4E58" w:rsidRPr="00EE47EB" w:rsidRDefault="006957EF" w:rsidP="00EE47EB">
      <w:pPr>
        <w:numPr>
          <w:ilvl w:val="0"/>
          <w:numId w:val="1"/>
        </w:numPr>
        <w:rPr>
          <w:rFonts w:ascii="Arial" w:hAnsi="Arial" w:cs="Arial"/>
          <w:sz w:val="24"/>
          <w:szCs w:val="24"/>
          <w:lang w:val="en-US"/>
        </w:rPr>
      </w:pPr>
      <w:r w:rsidRPr="00EE47EB">
        <w:rPr>
          <w:rFonts w:ascii="Arial" w:hAnsi="Arial" w:cs="Arial"/>
          <w:sz w:val="24"/>
          <w:szCs w:val="24"/>
          <w:lang w:val="en-US"/>
        </w:rPr>
        <w:t xml:space="preserve">Then every routine has only 1 parameter – tuple, possibly empty. And it returns a tuple with 0 or more elements. Procedure is a function which returns empty tuple </w:t>
      </w:r>
      <w:r w:rsidRPr="00EE47EB">
        <w:rPr>
          <w:rFonts w:ascii="Arial" w:hAnsi="Arial" w:cs="Arial"/>
          <w:sz w:val="24"/>
          <w:szCs w:val="24"/>
          <w:lang w:val="en-US"/>
        </w:rPr>
        <w:sym w:font="Wingdings" w:char="004A"/>
      </w:r>
      <w:r w:rsidRPr="00EE47EB">
        <w:rPr>
          <w:rFonts w:ascii="Arial" w:hAnsi="Arial" w:cs="Arial"/>
          <w:sz w:val="24"/>
          <w:szCs w:val="24"/>
          <w:lang w:val="en-US"/>
        </w:rPr>
        <w:t xml:space="preserve"> So, we can just ignore what it returns like void in old plain C </w:t>
      </w:r>
      <w:r w:rsidRPr="00EE47EB">
        <w:rPr>
          <w:rFonts w:ascii="Arial" w:hAnsi="Arial" w:cs="Arial"/>
          <w:sz w:val="24"/>
          <w:szCs w:val="24"/>
          <w:lang w:val="en-US"/>
        </w:rPr>
        <w:sym w:font="Wingdings" w:char="004A"/>
      </w:r>
      <w:r w:rsidRPr="00EE47EB">
        <w:rPr>
          <w:rFonts w:ascii="Arial" w:hAnsi="Arial" w:cs="Arial"/>
          <w:sz w:val="24"/>
          <w:szCs w:val="24"/>
          <w:lang w:val="en-US"/>
        </w:rPr>
        <w:t xml:space="preserve"> </w:t>
      </w:r>
    </w:p>
    <w:p w:rsidR="00C6438F" w:rsidRDefault="00C6438F">
      <w:pPr>
        <w:rPr>
          <w:rFonts w:ascii="Arial" w:hAnsi="Arial" w:cs="Arial"/>
          <w:sz w:val="24"/>
          <w:szCs w:val="24"/>
          <w:lang w:val="en-US"/>
        </w:rPr>
      </w:pPr>
      <w:r>
        <w:rPr>
          <w:rFonts w:ascii="Arial" w:hAnsi="Arial" w:cs="Arial"/>
          <w:sz w:val="24"/>
          <w:szCs w:val="24"/>
          <w:lang w:val="en-US"/>
        </w:rPr>
        <w:br w:type="page"/>
      </w:r>
    </w:p>
    <w:p w:rsidR="00711263" w:rsidRPr="009316E9" w:rsidRDefault="00711263">
      <w:pPr>
        <w:rPr>
          <w:rFonts w:ascii="Arial" w:hAnsi="Arial" w:cs="Arial"/>
          <w:b/>
          <w:sz w:val="28"/>
          <w:szCs w:val="28"/>
        </w:rPr>
      </w:pPr>
      <w:r>
        <w:rPr>
          <w:rFonts w:ascii="Arial" w:hAnsi="Arial" w:cs="Arial"/>
          <w:b/>
          <w:sz w:val="28"/>
          <w:szCs w:val="28"/>
        </w:rPr>
        <w:lastRenderedPageBreak/>
        <w:t>Подпрограммы</w:t>
      </w:r>
      <w:r>
        <w:rPr>
          <w:rFonts w:ascii="Arial" w:hAnsi="Arial" w:cs="Arial"/>
          <w:b/>
          <w:sz w:val="28"/>
          <w:szCs w:val="28"/>
        </w:rPr>
        <w:br/>
      </w:r>
      <w:r>
        <w:rPr>
          <w:rFonts w:ascii="Arial" w:hAnsi="Arial" w:cs="Arial"/>
          <w:b/>
          <w:sz w:val="28"/>
          <w:szCs w:val="28"/>
          <w:lang w:val="en-US"/>
        </w:rPr>
        <w:t>Routines</w:t>
      </w:r>
    </w:p>
    <w:p w:rsidR="00711263" w:rsidRDefault="00711263">
      <w:pPr>
        <w:rPr>
          <w:rFonts w:ascii="Arial" w:hAnsi="Arial" w:cs="Arial"/>
          <w:b/>
          <w:sz w:val="28"/>
          <w:szCs w:val="28"/>
        </w:rPr>
      </w:pPr>
    </w:p>
    <w:p w:rsidR="00711263" w:rsidRDefault="00711263">
      <w:pPr>
        <w:rPr>
          <w:rFonts w:ascii="Arial" w:hAnsi="Arial" w:cs="Arial"/>
          <w:b/>
          <w:sz w:val="28"/>
          <w:szCs w:val="28"/>
        </w:rPr>
      </w:pPr>
    </w:p>
    <w:p w:rsidR="00711263" w:rsidRDefault="00711263">
      <w:pPr>
        <w:rPr>
          <w:rFonts w:ascii="Arial" w:hAnsi="Arial" w:cs="Arial"/>
          <w:b/>
          <w:sz w:val="28"/>
          <w:szCs w:val="28"/>
        </w:rPr>
      </w:pPr>
    </w:p>
    <w:p w:rsidR="00711263" w:rsidRDefault="00711263">
      <w:pPr>
        <w:rPr>
          <w:rFonts w:ascii="Arial" w:hAnsi="Arial" w:cs="Arial"/>
          <w:b/>
          <w:sz w:val="28"/>
          <w:szCs w:val="28"/>
        </w:rPr>
      </w:pPr>
      <w:r>
        <w:rPr>
          <w:rFonts w:ascii="Arial" w:hAnsi="Arial" w:cs="Arial"/>
          <w:b/>
          <w:sz w:val="28"/>
          <w:szCs w:val="28"/>
        </w:rPr>
        <w:br w:type="page"/>
      </w:r>
    </w:p>
    <w:p w:rsidR="00466AA5" w:rsidRPr="00F1401B" w:rsidRDefault="00C6438F">
      <w:pPr>
        <w:rPr>
          <w:rFonts w:ascii="Arial" w:hAnsi="Arial" w:cs="Arial"/>
          <w:b/>
          <w:sz w:val="28"/>
          <w:szCs w:val="28"/>
        </w:rPr>
      </w:pPr>
      <w:r w:rsidRPr="00C6438F">
        <w:rPr>
          <w:rFonts w:ascii="Arial" w:hAnsi="Arial" w:cs="Arial"/>
          <w:b/>
          <w:sz w:val="28"/>
          <w:szCs w:val="28"/>
        </w:rPr>
        <w:lastRenderedPageBreak/>
        <w:t>Исключительные ситуации</w:t>
      </w:r>
      <w:r w:rsidRPr="00C6438F">
        <w:rPr>
          <w:rFonts w:ascii="Arial" w:hAnsi="Arial" w:cs="Arial"/>
          <w:b/>
          <w:sz w:val="28"/>
          <w:szCs w:val="28"/>
        </w:rPr>
        <w:br/>
      </w:r>
      <w:r w:rsidRPr="00C6438F">
        <w:rPr>
          <w:rFonts w:ascii="Arial" w:hAnsi="Arial" w:cs="Arial"/>
          <w:b/>
          <w:sz w:val="28"/>
          <w:szCs w:val="28"/>
          <w:lang w:val="en-US"/>
        </w:rPr>
        <w:t>Exceptions</w:t>
      </w:r>
    </w:p>
    <w:p w:rsidR="00F1401B" w:rsidRDefault="00F1401B">
      <w:pPr>
        <w:rPr>
          <w:rFonts w:ascii="Arial" w:hAnsi="Arial" w:cs="Arial"/>
          <w:sz w:val="24"/>
          <w:szCs w:val="24"/>
        </w:rPr>
      </w:pPr>
      <w:r>
        <w:rPr>
          <w:rFonts w:ascii="Arial" w:hAnsi="Arial" w:cs="Arial"/>
          <w:sz w:val="24"/>
          <w:szCs w:val="24"/>
        </w:rPr>
        <w:t xml:space="preserve">Семантика исключительных ситуаций в языке </w:t>
      </w:r>
      <w:proofErr w:type="spellStart"/>
      <w:r>
        <w:rPr>
          <w:rFonts w:ascii="Arial" w:hAnsi="Arial" w:cs="Arial"/>
          <w:sz w:val="24"/>
          <w:szCs w:val="24"/>
          <w:lang w:val="en-US"/>
        </w:rPr>
        <w:t>SLang</w:t>
      </w:r>
      <w:proofErr w:type="spellEnd"/>
      <w:r w:rsidRPr="00F1401B">
        <w:rPr>
          <w:rFonts w:ascii="Arial" w:hAnsi="Arial" w:cs="Arial"/>
          <w:sz w:val="24"/>
          <w:szCs w:val="24"/>
        </w:rPr>
        <w:t xml:space="preserve"> </w:t>
      </w:r>
      <w:r>
        <w:rPr>
          <w:rFonts w:ascii="Arial" w:hAnsi="Arial" w:cs="Arial"/>
          <w:sz w:val="24"/>
          <w:szCs w:val="24"/>
        </w:rPr>
        <w:t>в целом соответствует аналогичным механизмам в других современных ЯП. Возникновение («возбуждение») исключительной ситуации приводит к немедленному прекращению выполнения блока, в пределах которого она возникла.</w:t>
      </w:r>
    </w:p>
    <w:p w:rsidR="00F1401B" w:rsidRDefault="00F1401B" w:rsidP="00F1401B">
      <w:pPr>
        <w:ind w:left="708"/>
        <w:rPr>
          <w:rFonts w:ascii="Arial" w:hAnsi="Arial" w:cs="Arial"/>
          <w:sz w:val="24"/>
          <w:szCs w:val="24"/>
        </w:rPr>
      </w:pPr>
      <w:r>
        <w:rPr>
          <w:rFonts w:ascii="Arial" w:hAnsi="Arial" w:cs="Arial"/>
          <w:sz w:val="24"/>
          <w:szCs w:val="24"/>
        </w:rPr>
        <w:t>Под «блоком» здесь понимается либо тело некоторого составного оператора, либо тело подпрограммы.</w:t>
      </w:r>
    </w:p>
    <w:p w:rsidR="00FC32FB" w:rsidRPr="00FC32FB" w:rsidRDefault="004F2E29" w:rsidP="00F1401B">
      <w:pPr>
        <w:ind w:left="708"/>
        <w:rPr>
          <w:rFonts w:ascii="Arial" w:hAnsi="Arial" w:cs="Arial"/>
          <w:sz w:val="24"/>
          <w:szCs w:val="24"/>
        </w:rPr>
      </w:pPr>
      <w:r w:rsidRPr="00FC32FB">
        <w:rPr>
          <w:rFonts w:ascii="Arial" w:hAnsi="Arial" w:cs="Arial"/>
          <w:color w:val="FF0000"/>
          <w:sz w:val="24"/>
          <w:szCs w:val="24"/>
        </w:rPr>
        <w:t xml:space="preserve">Нет у нас составного оператора … Это не Паскаль, не С и не 1970 год </w:t>
      </w:r>
      <w:r w:rsidRPr="00FC32FB">
        <w:rPr>
          <w:rFonts w:ascii="Arial" w:hAnsi="Arial" w:cs="Arial"/>
          <w:color w:val="FF0000"/>
          <w:sz w:val="24"/>
          <w:szCs w:val="24"/>
          <w:lang w:val="en-US"/>
        </w:rPr>
        <w:sym w:font="Wingdings" w:char="F04A"/>
      </w:r>
      <w:r w:rsidR="00FC32FB" w:rsidRPr="00FC32FB">
        <w:rPr>
          <w:rFonts w:ascii="Arial" w:hAnsi="Arial" w:cs="Arial"/>
          <w:color w:val="FF0000"/>
          <w:sz w:val="24"/>
          <w:szCs w:val="24"/>
        </w:rPr>
        <w:br/>
      </w:r>
      <w:r w:rsidR="009A1E58">
        <w:rPr>
          <w:rFonts w:ascii="Arial" w:hAnsi="Arial" w:cs="Arial"/>
          <w:color w:val="CC00FF"/>
          <w:sz w:val="24"/>
          <w:szCs w:val="24"/>
        </w:rPr>
        <w:t xml:space="preserve">Условные, циклы – это </w:t>
      </w:r>
      <w:r w:rsidR="009A1E58" w:rsidRPr="009A1E58">
        <w:rPr>
          <w:rFonts w:ascii="Arial" w:hAnsi="Arial" w:cs="Arial"/>
          <w:b/>
          <w:color w:val="CC00FF"/>
          <w:sz w:val="24"/>
          <w:szCs w:val="24"/>
        </w:rPr>
        <w:t>составные</w:t>
      </w:r>
      <w:r w:rsidR="009A1E58">
        <w:rPr>
          <w:rFonts w:ascii="Arial" w:hAnsi="Arial" w:cs="Arial"/>
          <w:color w:val="CC00FF"/>
          <w:sz w:val="24"/>
          <w:szCs w:val="24"/>
        </w:rPr>
        <w:t xml:space="preserve"> операторы: в их </w:t>
      </w:r>
      <w:r w:rsidR="009A1E58" w:rsidRPr="009A1E58">
        <w:rPr>
          <w:rFonts w:ascii="Arial" w:hAnsi="Arial" w:cs="Arial"/>
          <w:b/>
          <w:color w:val="CC00FF"/>
          <w:sz w:val="24"/>
          <w:szCs w:val="24"/>
        </w:rPr>
        <w:t>состав</w:t>
      </w:r>
      <w:r w:rsidR="009A1E58">
        <w:rPr>
          <w:rFonts w:ascii="Arial" w:hAnsi="Arial" w:cs="Arial"/>
          <w:color w:val="CC00FF"/>
          <w:sz w:val="24"/>
          <w:szCs w:val="24"/>
        </w:rPr>
        <w:t xml:space="preserve"> входят другие операторы. Это любой современный язык. 2016 год.</w:t>
      </w:r>
    </w:p>
    <w:p w:rsidR="00C6438F" w:rsidRDefault="00F1401B">
      <w:pPr>
        <w:rPr>
          <w:rFonts w:ascii="Arial" w:hAnsi="Arial" w:cs="Arial"/>
          <w:sz w:val="24"/>
          <w:szCs w:val="24"/>
        </w:rPr>
      </w:pPr>
      <w:r>
        <w:rPr>
          <w:rFonts w:ascii="Arial" w:hAnsi="Arial" w:cs="Arial"/>
          <w:sz w:val="24"/>
          <w:szCs w:val="24"/>
        </w:rPr>
        <w:t xml:space="preserve">Если в блоке, в котором возникла ситуация, предусмотрен обработчик соответствующей ситуации, то управление передается этому обработчику. В этом случае ситуация считается </w:t>
      </w:r>
      <w:r w:rsidR="00C015D6">
        <w:rPr>
          <w:rFonts w:ascii="Arial" w:hAnsi="Arial" w:cs="Arial"/>
          <w:sz w:val="24"/>
          <w:szCs w:val="24"/>
        </w:rPr>
        <w:t>перехваченной</w:t>
      </w:r>
      <w:r>
        <w:rPr>
          <w:rFonts w:ascii="Arial" w:hAnsi="Arial" w:cs="Arial"/>
          <w:sz w:val="24"/>
          <w:szCs w:val="24"/>
        </w:rPr>
        <w:t>. В противном случае производится передача управления в блок, динамически объемлющий данный блок. Если в нем предусмотрен обработчик, то управление передается ему, в противном случае алгоритм повторяется до тех пор, пока не будет найден подходящий обработчик либо пока не будет обнаружен самый внешний блок программы – то есть, подпрограмма, с которой началось выполнение всей программы.</w:t>
      </w:r>
      <w:r w:rsidR="00D53A87">
        <w:rPr>
          <w:rFonts w:ascii="Arial" w:hAnsi="Arial" w:cs="Arial"/>
          <w:sz w:val="24"/>
          <w:szCs w:val="24"/>
        </w:rPr>
        <w:t xml:space="preserve"> В последнем случае программа завершается аварийно.</w:t>
      </w:r>
    </w:p>
    <w:p w:rsidR="00D53A87" w:rsidRDefault="00D53A87">
      <w:pPr>
        <w:rPr>
          <w:rFonts w:ascii="Arial" w:hAnsi="Arial" w:cs="Arial"/>
          <w:sz w:val="24"/>
          <w:szCs w:val="24"/>
        </w:rPr>
      </w:pPr>
      <w:r>
        <w:rPr>
          <w:rFonts w:ascii="Arial" w:hAnsi="Arial" w:cs="Arial"/>
          <w:sz w:val="24"/>
          <w:szCs w:val="24"/>
        </w:rPr>
        <w:t xml:space="preserve">Современные ЯП различаются трактовкой природы ситуации как таковой, смысла «обработчика, соответствующего ситуации», а также философии использования всего механизма. Так, в языке Ада ситуации считаются специфическими сущностями, отличными от всех других сущностей программы. Различение ситуаций производится по их именам. С другой стороны, в таких языках, как </w:t>
      </w:r>
      <w:r>
        <w:rPr>
          <w:rFonts w:ascii="Arial" w:hAnsi="Arial" w:cs="Arial"/>
          <w:sz w:val="24"/>
          <w:szCs w:val="24"/>
          <w:lang w:val="en-US"/>
        </w:rPr>
        <w:t>C</w:t>
      </w:r>
      <w:r w:rsidRPr="00D53A87">
        <w:rPr>
          <w:rFonts w:ascii="Arial" w:hAnsi="Arial" w:cs="Arial"/>
          <w:sz w:val="24"/>
          <w:szCs w:val="24"/>
        </w:rPr>
        <w:t>++/</w:t>
      </w:r>
      <w:r>
        <w:rPr>
          <w:rFonts w:ascii="Arial" w:hAnsi="Arial" w:cs="Arial"/>
          <w:sz w:val="24"/>
          <w:szCs w:val="24"/>
          <w:lang w:val="en-US"/>
        </w:rPr>
        <w:t>Java</w:t>
      </w:r>
      <w:r w:rsidRPr="00D53A87">
        <w:rPr>
          <w:rFonts w:ascii="Arial" w:hAnsi="Arial" w:cs="Arial"/>
          <w:sz w:val="24"/>
          <w:szCs w:val="24"/>
        </w:rPr>
        <w:t>/</w:t>
      </w:r>
      <w:r>
        <w:rPr>
          <w:rFonts w:ascii="Arial" w:hAnsi="Arial" w:cs="Arial"/>
          <w:sz w:val="24"/>
          <w:szCs w:val="24"/>
          <w:lang w:val="en-US"/>
        </w:rPr>
        <w:t>C</w:t>
      </w:r>
      <w:r w:rsidRPr="00D53A87">
        <w:rPr>
          <w:rFonts w:ascii="Arial" w:hAnsi="Arial" w:cs="Arial"/>
          <w:sz w:val="24"/>
          <w:szCs w:val="24"/>
        </w:rPr>
        <w:t xml:space="preserve"># </w:t>
      </w:r>
      <w:r>
        <w:rPr>
          <w:rFonts w:ascii="Arial" w:hAnsi="Arial" w:cs="Arial"/>
          <w:sz w:val="24"/>
          <w:szCs w:val="24"/>
        </w:rPr>
        <w:t>семантика ситуаций встроена в общую объектно-ориентированную парадигму, согласно которой ситуация – это объект определенного типа, и различение ситуаций производится по их типам согласно общим отношениям наследования.</w:t>
      </w:r>
    </w:p>
    <w:p w:rsidR="00D53A87" w:rsidRDefault="00D53A87">
      <w:pPr>
        <w:rPr>
          <w:rFonts w:ascii="Arial" w:hAnsi="Arial" w:cs="Arial"/>
          <w:sz w:val="24"/>
          <w:szCs w:val="24"/>
        </w:rPr>
      </w:pPr>
      <w:r>
        <w:rPr>
          <w:rFonts w:ascii="Arial" w:hAnsi="Arial" w:cs="Arial"/>
          <w:sz w:val="24"/>
          <w:szCs w:val="24"/>
        </w:rPr>
        <w:t xml:space="preserve">При возбуждении ситуации в Ада-программе поиск подходящего обработчика производится по совпадению его имени с именем возникшей ситуации. Вместе с ситуацией как таковой по динамической цепочке вызовов передаются ее </w:t>
      </w:r>
      <w:r w:rsidRPr="00D53A87">
        <w:rPr>
          <w:rFonts w:ascii="Arial" w:hAnsi="Arial" w:cs="Arial"/>
          <w:i/>
          <w:sz w:val="24"/>
          <w:szCs w:val="24"/>
        </w:rPr>
        <w:t>атрибуты</w:t>
      </w:r>
      <w:r>
        <w:rPr>
          <w:rFonts w:ascii="Arial" w:hAnsi="Arial" w:cs="Arial"/>
          <w:sz w:val="24"/>
          <w:szCs w:val="24"/>
        </w:rPr>
        <w:t>, среди которых программист может задать некоторую полезную информацию</w:t>
      </w:r>
      <w:r w:rsidR="00C04557">
        <w:rPr>
          <w:rFonts w:ascii="Arial" w:hAnsi="Arial" w:cs="Arial"/>
          <w:sz w:val="24"/>
          <w:szCs w:val="24"/>
        </w:rPr>
        <w:t xml:space="preserve"> (например, информацию о месте и характере исключения)</w:t>
      </w:r>
      <w:r>
        <w:rPr>
          <w:rFonts w:ascii="Arial" w:hAnsi="Arial" w:cs="Arial"/>
          <w:sz w:val="24"/>
          <w:szCs w:val="24"/>
        </w:rPr>
        <w:t>. В С++</w:t>
      </w:r>
      <w:r w:rsidR="00C04557">
        <w:rPr>
          <w:rFonts w:ascii="Arial" w:hAnsi="Arial" w:cs="Arial"/>
          <w:sz w:val="24"/>
          <w:szCs w:val="24"/>
        </w:rPr>
        <w:t xml:space="preserve"> и «производных» от него</w:t>
      </w:r>
      <w:r>
        <w:rPr>
          <w:rFonts w:ascii="Arial" w:hAnsi="Arial" w:cs="Arial"/>
          <w:sz w:val="24"/>
          <w:szCs w:val="24"/>
        </w:rPr>
        <w:t xml:space="preserve"> языках исключение как таковое представляет собой объект некоторого типа</w:t>
      </w:r>
      <w:r w:rsidR="00C04557">
        <w:rPr>
          <w:rFonts w:ascii="Arial" w:hAnsi="Arial" w:cs="Arial"/>
          <w:sz w:val="24"/>
          <w:szCs w:val="24"/>
        </w:rPr>
        <w:t xml:space="preserve">. В качестве «типа ситуации» может использоваться либо произвольный – стандартный или пользовательский тип (С++), либо тип, производный от некоторого библиотечного типа (например, </w:t>
      </w:r>
      <w:r w:rsidR="00C04557">
        <w:rPr>
          <w:rFonts w:ascii="Arial" w:hAnsi="Arial" w:cs="Arial"/>
          <w:sz w:val="24"/>
          <w:szCs w:val="24"/>
          <w:lang w:val="en-US"/>
        </w:rPr>
        <w:t>System</w:t>
      </w:r>
      <w:r w:rsidR="00C04557" w:rsidRPr="00C04557">
        <w:rPr>
          <w:rFonts w:ascii="Arial" w:hAnsi="Arial" w:cs="Arial"/>
          <w:sz w:val="24"/>
          <w:szCs w:val="24"/>
        </w:rPr>
        <w:t>.</w:t>
      </w:r>
      <w:r w:rsidR="00C04557">
        <w:rPr>
          <w:rFonts w:ascii="Arial" w:hAnsi="Arial" w:cs="Arial"/>
          <w:sz w:val="24"/>
          <w:szCs w:val="24"/>
          <w:lang w:val="en-US"/>
        </w:rPr>
        <w:t>Exception</w:t>
      </w:r>
      <w:r w:rsidR="00C04557">
        <w:rPr>
          <w:rFonts w:ascii="Arial" w:hAnsi="Arial" w:cs="Arial"/>
          <w:sz w:val="24"/>
          <w:szCs w:val="24"/>
        </w:rPr>
        <w:t xml:space="preserve"> в </w:t>
      </w:r>
      <w:r w:rsidR="00C04557">
        <w:rPr>
          <w:rFonts w:ascii="Arial" w:hAnsi="Arial" w:cs="Arial"/>
          <w:sz w:val="24"/>
          <w:szCs w:val="24"/>
          <w:lang w:val="en-US"/>
        </w:rPr>
        <w:t>C</w:t>
      </w:r>
      <w:r w:rsidR="00C04557" w:rsidRPr="00C04557">
        <w:rPr>
          <w:rFonts w:ascii="Arial" w:hAnsi="Arial" w:cs="Arial"/>
          <w:sz w:val="24"/>
          <w:szCs w:val="24"/>
        </w:rPr>
        <w:t>#).</w:t>
      </w:r>
    </w:p>
    <w:p w:rsidR="00C04557" w:rsidRDefault="00C04557">
      <w:pPr>
        <w:rPr>
          <w:rFonts w:ascii="Arial" w:hAnsi="Arial" w:cs="Arial"/>
          <w:sz w:val="24"/>
          <w:szCs w:val="24"/>
        </w:rPr>
      </w:pPr>
      <w:r>
        <w:rPr>
          <w:rFonts w:ascii="Arial" w:hAnsi="Arial" w:cs="Arial"/>
          <w:sz w:val="24"/>
          <w:szCs w:val="24"/>
        </w:rPr>
        <w:lastRenderedPageBreak/>
        <w:t>Наконец, языки различаются по подходу к использованию механизма исключений. Так, в языке Ада, а также в языке Эль</w:t>
      </w:r>
      <w:r w:rsidRPr="00C04557">
        <w:rPr>
          <w:rFonts w:ascii="Arial" w:hAnsi="Arial" w:cs="Arial"/>
          <w:sz w:val="24"/>
          <w:szCs w:val="24"/>
        </w:rPr>
        <w:t xml:space="preserve">-76 </w:t>
      </w:r>
      <w:r>
        <w:rPr>
          <w:rFonts w:ascii="Arial" w:hAnsi="Arial" w:cs="Arial"/>
          <w:sz w:val="24"/>
          <w:szCs w:val="24"/>
        </w:rPr>
        <w:t xml:space="preserve">ситуации трактуются как один из возможных и допустимых механизмов организации потока управления. </w:t>
      </w:r>
      <w:r w:rsidR="00062E54">
        <w:rPr>
          <w:rFonts w:ascii="Arial" w:hAnsi="Arial" w:cs="Arial"/>
          <w:sz w:val="24"/>
          <w:szCs w:val="24"/>
        </w:rPr>
        <w:t>В</w:t>
      </w:r>
      <w:r>
        <w:rPr>
          <w:rFonts w:ascii="Arial" w:hAnsi="Arial" w:cs="Arial"/>
          <w:sz w:val="24"/>
          <w:szCs w:val="24"/>
        </w:rPr>
        <w:t xml:space="preserve"> системе Эльбрус (для которой проектировался язык Эль-76) ситуации поддерживались на аппаратном уровне, такой подход был относительно оправдан, так как его систематическое использование не приводило к заметному падению производительности. С другой стороны, аппаратная организация современных процессоров не обеспечивает должной степени эффективности исключений (как правило, реализация исключений основана на так называемых «длинных переходах» и сравнительно дорога в плане эффективности).</w:t>
      </w:r>
    </w:p>
    <w:p w:rsidR="00C04557" w:rsidRDefault="00C04557">
      <w:pPr>
        <w:rPr>
          <w:rFonts w:ascii="Arial" w:hAnsi="Arial" w:cs="Arial"/>
          <w:sz w:val="24"/>
          <w:szCs w:val="24"/>
        </w:rPr>
      </w:pPr>
      <w:r>
        <w:rPr>
          <w:rFonts w:ascii="Arial" w:hAnsi="Arial" w:cs="Arial"/>
          <w:sz w:val="24"/>
          <w:szCs w:val="24"/>
        </w:rPr>
        <w:t xml:space="preserve">Другим негативным аспектом использования механизма исключений как средства организации потока управления является нарушение </w:t>
      </w:r>
      <w:r w:rsidRPr="00B60371">
        <w:rPr>
          <w:rFonts w:ascii="Arial" w:hAnsi="Arial" w:cs="Arial"/>
          <w:color w:val="CC00FF"/>
          <w:sz w:val="24"/>
          <w:szCs w:val="24"/>
        </w:rPr>
        <w:t>&lt;слова об инвариантах, постусловиях и прочем&gt;</w:t>
      </w:r>
      <w:r>
        <w:rPr>
          <w:rFonts w:ascii="Arial" w:hAnsi="Arial" w:cs="Arial"/>
          <w:sz w:val="24"/>
          <w:szCs w:val="24"/>
        </w:rPr>
        <w:t>.</w:t>
      </w:r>
    </w:p>
    <w:p w:rsidR="00C04557" w:rsidRDefault="00C04557">
      <w:pPr>
        <w:rPr>
          <w:rFonts w:ascii="Arial" w:hAnsi="Arial" w:cs="Arial"/>
          <w:sz w:val="24"/>
          <w:szCs w:val="24"/>
        </w:rPr>
      </w:pPr>
      <w:r>
        <w:rPr>
          <w:rFonts w:ascii="Arial" w:hAnsi="Arial" w:cs="Arial"/>
          <w:sz w:val="24"/>
          <w:szCs w:val="24"/>
        </w:rPr>
        <w:t xml:space="preserve">Таким образом, при проектировании механизма исключительных ситуаций языка </w:t>
      </w:r>
      <w:proofErr w:type="spellStart"/>
      <w:r>
        <w:rPr>
          <w:rFonts w:ascii="Arial" w:hAnsi="Arial" w:cs="Arial"/>
          <w:sz w:val="24"/>
          <w:szCs w:val="24"/>
          <w:lang w:val="en-US"/>
        </w:rPr>
        <w:t>SLang</w:t>
      </w:r>
      <w:proofErr w:type="spellEnd"/>
      <w:r w:rsidRPr="00C04557">
        <w:rPr>
          <w:rFonts w:ascii="Arial" w:hAnsi="Arial" w:cs="Arial"/>
          <w:sz w:val="24"/>
          <w:szCs w:val="24"/>
        </w:rPr>
        <w:t xml:space="preserve"> </w:t>
      </w:r>
      <w:r>
        <w:rPr>
          <w:rFonts w:ascii="Arial" w:hAnsi="Arial" w:cs="Arial"/>
          <w:sz w:val="24"/>
          <w:szCs w:val="24"/>
        </w:rPr>
        <w:t>в его основу были положены следующие принципы</w:t>
      </w:r>
      <w:r w:rsidR="00C015D6">
        <w:rPr>
          <w:rFonts w:ascii="Arial" w:hAnsi="Arial" w:cs="Arial"/>
          <w:sz w:val="24"/>
          <w:szCs w:val="24"/>
        </w:rPr>
        <w:t>:</w:t>
      </w:r>
    </w:p>
    <w:p w:rsidR="00C015D6" w:rsidRDefault="00C015D6">
      <w:pPr>
        <w:rPr>
          <w:rFonts w:ascii="Arial" w:hAnsi="Arial" w:cs="Arial"/>
          <w:sz w:val="24"/>
          <w:szCs w:val="24"/>
        </w:rPr>
      </w:pPr>
      <w:r>
        <w:rPr>
          <w:rFonts w:ascii="Arial" w:hAnsi="Arial" w:cs="Arial"/>
          <w:sz w:val="24"/>
          <w:szCs w:val="24"/>
        </w:rPr>
        <w:t>- Данный механизм (согласно смыслу названия) является исключительным средством управления и должен использоваться в ситуациях, которые делают невозможным «нормальную» организацию выполнения согласно общим принципам структурного программирования.</w:t>
      </w:r>
    </w:p>
    <w:p w:rsidR="00C015D6" w:rsidRDefault="00C015D6">
      <w:pPr>
        <w:rPr>
          <w:rFonts w:ascii="Arial" w:hAnsi="Arial" w:cs="Arial"/>
          <w:sz w:val="24"/>
          <w:szCs w:val="24"/>
        </w:rPr>
      </w:pPr>
      <w:r>
        <w:rPr>
          <w:rFonts w:ascii="Arial" w:hAnsi="Arial" w:cs="Arial"/>
          <w:sz w:val="24"/>
          <w:szCs w:val="24"/>
        </w:rPr>
        <w:t xml:space="preserve">- «Ситуация» представляет собой объект определенного типа. При возникновении исключительной ситуации этот объект передается обратно по динамической цепочке вызовов до тех пор, пока не будет обнаружен обработчик, в спецификации которого задан тот же тип, что и у ситуации, или </w:t>
      </w:r>
      <w:ins w:id="811" w:author="Kanatov Alexey" w:date="2016-04-15T15:55:00Z">
        <w:r w:rsidR="006B1183">
          <w:rPr>
            <w:rFonts w:ascii="Arial" w:hAnsi="Arial" w:cs="Arial"/>
            <w:sz w:val="24"/>
            <w:szCs w:val="24"/>
          </w:rPr>
          <w:t xml:space="preserve">которому </w:t>
        </w:r>
      </w:ins>
      <w:r>
        <w:rPr>
          <w:rFonts w:ascii="Arial" w:hAnsi="Arial" w:cs="Arial"/>
          <w:sz w:val="24"/>
          <w:szCs w:val="24"/>
        </w:rPr>
        <w:t>конформ</w:t>
      </w:r>
      <w:ins w:id="812" w:author="Kanatov Alexey" w:date="2016-04-15T15:55:00Z">
        <w:r w:rsidR="006B1183">
          <w:rPr>
            <w:rFonts w:ascii="Arial" w:hAnsi="Arial" w:cs="Arial"/>
            <w:sz w:val="24"/>
            <w:szCs w:val="24"/>
          </w:rPr>
          <w:t>е</w:t>
        </w:r>
      </w:ins>
      <w:r>
        <w:rPr>
          <w:rFonts w:ascii="Arial" w:hAnsi="Arial" w:cs="Arial"/>
          <w:sz w:val="24"/>
          <w:szCs w:val="24"/>
        </w:rPr>
        <w:t>н</w:t>
      </w:r>
      <w:del w:id="813" w:author="Kanatov Alexey" w:date="2016-04-15T15:55:00Z">
        <w:r w:rsidDel="006B1183">
          <w:rPr>
            <w:rFonts w:ascii="Arial" w:hAnsi="Arial" w:cs="Arial"/>
            <w:sz w:val="24"/>
            <w:szCs w:val="24"/>
          </w:rPr>
          <w:delText>ый ему</w:delText>
        </w:r>
      </w:del>
      <w:ins w:id="814" w:author="Kanatov Alexey" w:date="2016-04-15T15:55:00Z">
        <w:r w:rsidR="006B1183">
          <w:rPr>
            <w:rFonts w:ascii="Arial" w:hAnsi="Arial" w:cs="Arial"/>
            <w:sz w:val="24"/>
            <w:szCs w:val="24"/>
          </w:rPr>
          <w:t>тип текущего исключения</w:t>
        </w:r>
      </w:ins>
      <w:r>
        <w:rPr>
          <w:rFonts w:ascii="Arial" w:hAnsi="Arial" w:cs="Arial"/>
          <w:sz w:val="24"/>
          <w:szCs w:val="24"/>
        </w:rPr>
        <w:t>. Если такой обработчик найден, ситуация считается перехваченной и управление передается обработчику. В противном случае поиск обработчика повторяется до тех пор пока не будет найден подходящий обработчик либо по не будет достигнут самый внешний блок прогораммы. В последнем случае программа завершается аварийно.</w:t>
      </w:r>
    </w:p>
    <w:p w:rsidR="00C015D6" w:rsidRPr="009A05F0" w:rsidRDefault="00C015D6">
      <w:pPr>
        <w:rPr>
          <w:rFonts w:ascii="Arial" w:hAnsi="Arial" w:cs="Arial"/>
          <w:sz w:val="24"/>
          <w:szCs w:val="24"/>
        </w:rPr>
      </w:pPr>
      <w:r>
        <w:rPr>
          <w:rFonts w:ascii="Arial" w:hAnsi="Arial" w:cs="Arial"/>
          <w:sz w:val="24"/>
          <w:szCs w:val="24"/>
        </w:rPr>
        <w:t>- Если найденный обработчик выполнился успешно, ситуация, которую этот обработчик перехватил, считается обработанной. Если в обработчике возникла некоторая ситуация, то механизм работает</w:t>
      </w:r>
      <w:r w:rsidR="005734FA">
        <w:rPr>
          <w:rFonts w:ascii="Arial" w:hAnsi="Arial" w:cs="Arial"/>
          <w:sz w:val="24"/>
          <w:szCs w:val="24"/>
        </w:rPr>
        <w:t xml:space="preserve">, как описано выше. Ситуация считается перехваченной, но не обработанной. Если в обработчике (повторно) возникла та же ситуация, которая была перехвачена, то механизм работает, как описано выше; при повторном возникновении ситуации </w:t>
      </w:r>
      <w:r w:rsidR="009A05F0">
        <w:rPr>
          <w:rFonts w:ascii="Arial" w:hAnsi="Arial" w:cs="Arial"/>
          <w:sz w:val="24"/>
          <w:szCs w:val="24"/>
        </w:rPr>
        <w:t xml:space="preserve">вверх </w:t>
      </w:r>
      <w:r w:rsidR="005734FA">
        <w:rPr>
          <w:rFonts w:ascii="Arial" w:hAnsi="Arial" w:cs="Arial"/>
          <w:sz w:val="24"/>
          <w:szCs w:val="24"/>
        </w:rPr>
        <w:t>передается в точности тот же объект, который пришёл в обработчик.</w:t>
      </w:r>
    </w:p>
    <w:p w:rsidR="005B25F9" w:rsidRPr="005B25F9" w:rsidRDefault="005B25F9">
      <w:pPr>
        <w:rPr>
          <w:rFonts w:ascii="Arial" w:hAnsi="Arial" w:cs="Arial"/>
          <w:sz w:val="24"/>
          <w:szCs w:val="24"/>
        </w:rPr>
      </w:pPr>
      <w:r w:rsidRPr="005B25F9">
        <w:rPr>
          <w:rFonts w:ascii="Arial" w:hAnsi="Arial" w:cs="Arial"/>
          <w:sz w:val="24"/>
          <w:szCs w:val="24"/>
        </w:rPr>
        <w:t xml:space="preserve">- </w:t>
      </w:r>
      <w:r>
        <w:rPr>
          <w:rFonts w:ascii="Arial" w:hAnsi="Arial" w:cs="Arial"/>
          <w:sz w:val="24"/>
          <w:szCs w:val="24"/>
        </w:rPr>
        <w:t xml:space="preserve">На тип ситуации не накладывается никаких ограничений. Тип может быть как пользовательским, так и произвольным предопределенным, в частности, </w:t>
      </w:r>
      <w:r w:rsidRPr="005B25F9">
        <w:rPr>
          <w:rFonts w:ascii="Lucida Console" w:hAnsi="Lucida Console" w:cs="Arial"/>
          <w:color w:val="0000FF"/>
          <w:sz w:val="24"/>
          <w:szCs w:val="24"/>
          <w:lang w:val="en-US"/>
        </w:rPr>
        <w:t>Integer</w:t>
      </w:r>
      <w:r w:rsidRPr="005B25F9">
        <w:rPr>
          <w:rFonts w:ascii="Arial" w:hAnsi="Arial" w:cs="Arial"/>
          <w:sz w:val="24"/>
          <w:szCs w:val="24"/>
        </w:rPr>
        <w:t xml:space="preserve">, </w:t>
      </w:r>
      <w:r w:rsidRPr="005B25F9">
        <w:rPr>
          <w:rFonts w:ascii="Lucida Console" w:hAnsi="Lucida Console" w:cs="Arial"/>
          <w:color w:val="0000FF"/>
          <w:sz w:val="24"/>
          <w:szCs w:val="24"/>
          <w:lang w:val="en-US"/>
        </w:rPr>
        <w:t>Real</w:t>
      </w:r>
      <w:r w:rsidRPr="005B25F9">
        <w:rPr>
          <w:rFonts w:ascii="Arial" w:hAnsi="Arial" w:cs="Arial"/>
          <w:sz w:val="24"/>
          <w:szCs w:val="24"/>
        </w:rPr>
        <w:t xml:space="preserve"> </w:t>
      </w:r>
      <w:r>
        <w:rPr>
          <w:rFonts w:ascii="Arial" w:hAnsi="Arial" w:cs="Arial"/>
          <w:sz w:val="24"/>
          <w:szCs w:val="24"/>
        </w:rPr>
        <w:t>и т.п.</w:t>
      </w:r>
    </w:p>
    <w:p w:rsidR="005734FA" w:rsidRDefault="005734FA" w:rsidP="005734FA">
      <w:pPr>
        <w:ind w:left="708"/>
        <w:rPr>
          <w:rFonts w:ascii="Lucida Console" w:hAnsi="Lucida Console" w:cs="Arial"/>
          <w:b/>
          <w:color w:val="0000FF"/>
          <w:sz w:val="24"/>
          <w:szCs w:val="24"/>
          <w:lang w:val="en-US"/>
        </w:rPr>
      </w:pPr>
      <w:proofErr w:type="gramStart"/>
      <w:r w:rsidRPr="005734FA">
        <w:rPr>
          <w:rFonts w:ascii="Lucida Console" w:hAnsi="Lucida Console" w:cs="Arial"/>
          <w:b/>
          <w:color w:val="0000FF"/>
          <w:sz w:val="24"/>
          <w:szCs w:val="24"/>
          <w:lang w:val="en-US"/>
        </w:rPr>
        <w:t>try</w:t>
      </w:r>
      <w:proofErr w:type="gramEnd"/>
      <w:r w:rsidRPr="005734FA">
        <w:rPr>
          <w:rFonts w:ascii="Lucida Console" w:hAnsi="Lucida Console" w:cs="Arial"/>
          <w:color w:val="0000FF"/>
          <w:sz w:val="24"/>
          <w:szCs w:val="24"/>
          <w:lang w:val="en-US"/>
        </w:rPr>
        <w:br/>
        <w:t xml:space="preserve">    </w:t>
      </w:r>
      <w:r w:rsidRPr="009A05F0">
        <w:rPr>
          <w:rFonts w:ascii="Lucida Console" w:hAnsi="Lucida Console" w:cs="Arial"/>
          <w:i/>
          <w:color w:val="0000FF"/>
          <w:sz w:val="24"/>
          <w:szCs w:val="24"/>
          <w:lang w:val="en-US"/>
        </w:rPr>
        <w:t>Statements</w:t>
      </w:r>
      <w:r w:rsidRPr="005734FA">
        <w:rPr>
          <w:rFonts w:ascii="Lucida Console" w:hAnsi="Lucida Console" w:cs="Arial"/>
          <w:color w:val="0000FF"/>
          <w:sz w:val="24"/>
          <w:szCs w:val="24"/>
          <w:lang w:val="en-US"/>
        </w:rPr>
        <w:br/>
      </w:r>
      <w:r w:rsidRPr="005734FA">
        <w:rPr>
          <w:rFonts w:ascii="Lucida Console" w:hAnsi="Lucida Console" w:cs="Arial"/>
          <w:b/>
          <w:color w:val="0000FF"/>
          <w:sz w:val="24"/>
          <w:szCs w:val="24"/>
          <w:lang w:val="en-US"/>
        </w:rPr>
        <w:t>catch</w:t>
      </w:r>
      <w:r w:rsidRPr="005734FA">
        <w:rPr>
          <w:rFonts w:ascii="Lucida Console" w:hAnsi="Lucida Console" w:cs="Arial"/>
          <w:color w:val="0000FF"/>
          <w:sz w:val="24"/>
          <w:szCs w:val="24"/>
          <w:lang w:val="en-US"/>
        </w:rPr>
        <w:t xml:space="preserve"> ( a: T1 )</w:t>
      </w:r>
      <w:r w:rsidRPr="005734FA">
        <w:rPr>
          <w:rFonts w:ascii="Lucida Console" w:hAnsi="Lucida Console" w:cs="Arial"/>
          <w:color w:val="0000FF"/>
          <w:sz w:val="24"/>
          <w:szCs w:val="24"/>
          <w:lang w:val="en-US"/>
        </w:rPr>
        <w:br/>
      </w:r>
      <w:r w:rsidRPr="005734FA">
        <w:rPr>
          <w:rFonts w:ascii="Lucida Console" w:hAnsi="Lucida Console" w:cs="Arial"/>
          <w:color w:val="0000FF"/>
          <w:sz w:val="24"/>
          <w:szCs w:val="24"/>
          <w:lang w:val="en-US"/>
        </w:rPr>
        <w:lastRenderedPageBreak/>
        <w:t xml:space="preserve">    </w:t>
      </w:r>
      <w:r w:rsidRPr="009A05F0">
        <w:rPr>
          <w:rFonts w:ascii="Lucida Console" w:hAnsi="Lucida Console" w:cs="Arial"/>
          <w:i/>
          <w:color w:val="0000FF"/>
          <w:sz w:val="24"/>
          <w:szCs w:val="24"/>
          <w:lang w:val="en-US"/>
        </w:rPr>
        <w:t>Statements</w:t>
      </w:r>
      <w:r w:rsidRPr="005734FA">
        <w:rPr>
          <w:rFonts w:ascii="Lucida Console" w:hAnsi="Lucida Console" w:cs="Arial"/>
          <w:color w:val="0000FF"/>
          <w:sz w:val="24"/>
          <w:szCs w:val="24"/>
          <w:lang w:val="en-US"/>
        </w:rPr>
        <w:br/>
      </w:r>
      <w:r w:rsidRPr="005734FA">
        <w:rPr>
          <w:rFonts w:ascii="Lucida Console" w:hAnsi="Lucida Console" w:cs="Arial"/>
          <w:b/>
          <w:color w:val="0000FF"/>
          <w:sz w:val="24"/>
          <w:szCs w:val="24"/>
          <w:lang w:val="en-US"/>
        </w:rPr>
        <w:t>catch</w:t>
      </w:r>
      <w:r w:rsidRPr="005734FA">
        <w:rPr>
          <w:rFonts w:ascii="Lucida Console" w:hAnsi="Lucida Console" w:cs="Arial"/>
          <w:color w:val="0000FF"/>
          <w:sz w:val="24"/>
          <w:szCs w:val="24"/>
          <w:lang w:val="en-US"/>
        </w:rPr>
        <w:t xml:space="preserve"> ( a: T2 )</w:t>
      </w:r>
      <w:r w:rsidRPr="005734FA">
        <w:rPr>
          <w:rFonts w:ascii="Lucida Console" w:hAnsi="Lucida Console" w:cs="Arial"/>
          <w:color w:val="0000FF"/>
          <w:sz w:val="24"/>
          <w:szCs w:val="24"/>
          <w:lang w:val="en-US"/>
        </w:rPr>
        <w:br/>
        <w:t xml:space="preserve">    </w:t>
      </w:r>
      <w:r w:rsidRPr="009A05F0">
        <w:rPr>
          <w:rFonts w:ascii="Lucida Console" w:hAnsi="Lucida Console" w:cs="Arial"/>
          <w:i/>
          <w:color w:val="0000FF"/>
          <w:sz w:val="24"/>
          <w:szCs w:val="24"/>
          <w:lang w:val="en-US"/>
        </w:rPr>
        <w:t>Statements</w:t>
      </w:r>
      <w:r w:rsidRPr="005734FA">
        <w:rPr>
          <w:rFonts w:ascii="Lucida Console" w:hAnsi="Lucida Console" w:cs="Arial"/>
          <w:color w:val="0000FF"/>
          <w:sz w:val="24"/>
          <w:szCs w:val="24"/>
          <w:lang w:val="en-US"/>
        </w:rPr>
        <w:br/>
      </w:r>
      <w:r w:rsidRPr="005734FA">
        <w:rPr>
          <w:rFonts w:ascii="Lucida Console" w:hAnsi="Lucida Console" w:cs="Arial"/>
          <w:b/>
          <w:color w:val="0000FF"/>
          <w:sz w:val="24"/>
          <w:szCs w:val="24"/>
          <w:lang w:val="en-US"/>
        </w:rPr>
        <w:t>end</w:t>
      </w:r>
    </w:p>
    <w:p w:rsidR="004F2E29" w:rsidRPr="00062E54" w:rsidRDefault="00062E54" w:rsidP="00062E54">
      <w:pPr>
        <w:pStyle w:val="ab"/>
        <w:ind w:left="708"/>
      </w:pPr>
      <w:r w:rsidRPr="00062E54">
        <w:rPr>
          <w:b/>
          <w:i/>
        </w:rPr>
        <w:t>Замечание</w:t>
      </w:r>
      <w:r>
        <w:t xml:space="preserve">. В некоторых языках (например, в </w:t>
      </w:r>
      <w:r>
        <w:rPr>
          <w:lang w:val="en-US"/>
        </w:rPr>
        <w:t>Java</w:t>
      </w:r>
      <w:r w:rsidRPr="00062E54">
        <w:t>)</w:t>
      </w:r>
      <w:r>
        <w:t xml:space="preserve"> функция, в которой могут возникнуть исключительные ситуации, в своем заголовке должна специфицировать все эти (возможные) ситуации. С одной стороны, это способствует более аккуратному программированию и допускает применение автоматических методов статического анализа корректности программ. С другой стороны, практика показывает, что такое правило существенно затрудняет программирование, ограничивает гибкость программ и не приносит существенных выгод в плане надежности. По этим причинам аналогичное правило в последних редакциях стандарта С++ отмечено как «устаревшее» (</w:t>
      </w:r>
      <w:r>
        <w:rPr>
          <w:lang w:val="en-US"/>
        </w:rPr>
        <w:t>obsolete</w:t>
      </w:r>
      <w:r w:rsidRPr="00062E54">
        <w:t>).</w:t>
      </w:r>
    </w:p>
    <w:p w:rsidR="00903CE2" w:rsidRDefault="00903CE2">
      <w:pPr>
        <w:rPr>
          <w:rFonts w:ascii="Arial" w:hAnsi="Arial" w:cs="Arial"/>
          <w:b/>
          <w:sz w:val="28"/>
          <w:szCs w:val="28"/>
        </w:rPr>
      </w:pPr>
      <w:r>
        <w:rPr>
          <w:rFonts w:ascii="Arial" w:hAnsi="Arial" w:cs="Arial"/>
          <w:b/>
          <w:sz w:val="28"/>
          <w:szCs w:val="28"/>
        </w:rPr>
        <w:br w:type="page"/>
      </w:r>
    </w:p>
    <w:p w:rsidR="001B7A86" w:rsidRDefault="001B7A86">
      <w:pPr>
        <w:rPr>
          <w:ins w:id="815" w:author="Kanatov Alexey" w:date="2016-12-19T11:14:00Z"/>
          <w:rFonts w:ascii="Arial" w:hAnsi="Arial" w:cs="Arial"/>
          <w:b/>
          <w:sz w:val="28"/>
          <w:szCs w:val="28"/>
        </w:rPr>
      </w:pPr>
      <w:ins w:id="816" w:author="Kanatov Alexey" w:date="2016-12-19T11:14:00Z">
        <w:r>
          <w:rPr>
            <w:rFonts w:ascii="Arial" w:hAnsi="Arial" w:cs="Arial"/>
            <w:b/>
            <w:sz w:val="28"/>
            <w:szCs w:val="28"/>
          </w:rPr>
          <w:lastRenderedPageBreak/>
          <w:t>Базовые юниты</w:t>
        </w:r>
      </w:ins>
      <w:ins w:id="817" w:author="Kanatov Alexey" w:date="2016-12-19T11:15:00Z">
        <w:r w:rsidR="005913B9">
          <w:rPr>
            <w:rFonts w:ascii="Arial" w:hAnsi="Arial" w:cs="Arial"/>
            <w:b/>
            <w:sz w:val="28"/>
            <w:szCs w:val="28"/>
          </w:rPr>
          <w:t xml:space="preserve"> – система типов</w:t>
        </w:r>
      </w:ins>
      <w:ins w:id="818" w:author="Kanatov Alexey" w:date="2016-12-19T11:14:00Z">
        <w:r>
          <w:rPr>
            <w:rFonts w:ascii="Arial" w:hAnsi="Arial" w:cs="Arial"/>
            <w:b/>
            <w:sz w:val="28"/>
            <w:szCs w:val="28"/>
          </w:rPr>
          <w:t>.</w:t>
        </w:r>
      </w:ins>
    </w:p>
    <w:p w:rsidR="005913B9" w:rsidRDefault="005913B9">
      <w:pPr>
        <w:rPr>
          <w:ins w:id="819" w:author="Kanatov Alexey" w:date="2016-12-19T20:15:00Z"/>
        </w:rPr>
      </w:pPr>
      <w:ins w:id="820" w:author="Kanatov Alexey" w:date="2016-12-19T11:15:00Z">
        <w:r>
          <w:t xml:space="preserve">Так как в языке </w:t>
        </w:r>
        <w:proofErr w:type="spellStart"/>
        <w:r>
          <w:rPr>
            <w:lang w:val="en-US"/>
          </w:rPr>
          <w:t>SLang</w:t>
        </w:r>
        <w:proofErr w:type="spellEnd"/>
        <w:r w:rsidRPr="005913B9">
          <w:rPr>
            <w:rPrChange w:id="821" w:author="Kanatov Alexey" w:date="2016-12-19T11:15:00Z">
              <w:rPr>
                <w:lang w:val="en-US"/>
              </w:rPr>
            </w:rPrChange>
          </w:rPr>
          <w:t xml:space="preserve"> </w:t>
        </w:r>
        <w:r>
          <w:t>кажд</w:t>
        </w:r>
      </w:ins>
      <w:ins w:id="822" w:author="Kanatov Alexey" w:date="2016-12-19T11:16:00Z">
        <w:r>
          <w:t>ый</w:t>
        </w:r>
      </w:ins>
      <w:ins w:id="823" w:author="Kanatov Alexey" w:date="2016-12-19T11:15:00Z">
        <w:r>
          <w:t xml:space="preserve"> юнита </w:t>
        </w:r>
      </w:ins>
      <w:ins w:id="824" w:author="Kanatov Alexey" w:date="2016-12-19T11:16:00Z">
        <w:r>
          <w:t xml:space="preserve">определяет </w:t>
        </w:r>
      </w:ins>
      <w:ins w:id="825" w:author="Kanatov Alexey" w:date="2016-12-19T11:15:00Z">
        <w:r>
          <w:t>тип</w:t>
        </w:r>
      </w:ins>
      <w:ins w:id="826" w:author="Kanatov Alexey" w:date="2016-12-19T11:16:00Z">
        <w:r>
          <w:t>, то встает вопрос о том</w:t>
        </w:r>
      </w:ins>
      <w:ins w:id="827" w:author="Kanatov Alexey" w:date="2016-12-20T14:44:00Z">
        <w:r w:rsidR="000B10B2">
          <w:t>,</w:t>
        </w:r>
      </w:ins>
      <w:ins w:id="828" w:author="Kanatov Alexey" w:date="2016-12-19T11:16:00Z">
        <w:r>
          <w:t xml:space="preserve"> какие юниты (а следовательно и типы)</w:t>
        </w:r>
      </w:ins>
      <w:ins w:id="829" w:author="Kanatov Alexey" w:date="2016-12-19T11:15:00Z">
        <w:r>
          <w:t xml:space="preserve"> </w:t>
        </w:r>
      </w:ins>
      <w:ins w:id="830" w:author="Kanatov Alexey" w:date="2016-12-19T11:16:00Z">
        <w:r>
          <w:t xml:space="preserve">являются базовыми или предопределенными. </w:t>
        </w:r>
      </w:ins>
      <w:ins w:id="831" w:author="Kanatov Alexey" w:date="2016-12-19T11:17:00Z">
        <w:r w:rsidR="000B10B2">
          <w:t>Основой системы тип</w:t>
        </w:r>
        <w:r>
          <w:t xml:space="preserve">ов являются два типа </w:t>
        </w:r>
      </w:ins>
      <w:ins w:id="832" w:author="Kanatov Alexey" w:date="2016-12-19T11:18:00Z">
        <w:r>
          <w:t>–</w:t>
        </w:r>
      </w:ins>
      <w:ins w:id="833" w:author="Kanatov Alexey" w:date="2016-12-19T11:17:00Z">
        <w:r>
          <w:t xml:space="preserve"> данные </w:t>
        </w:r>
      </w:ins>
      <w:ins w:id="834" w:author="Kanatov Alexey" w:date="2016-12-19T11:18:00Z">
        <w:r>
          <w:t xml:space="preserve">в формате последовательности битов и понятие </w:t>
        </w:r>
      </w:ins>
      <w:ins w:id="835" w:author="Kanatov Alexey" w:date="2016-12-20T14:45:00Z">
        <w:r w:rsidR="000B10B2">
          <w:t xml:space="preserve">подпрограммы </w:t>
        </w:r>
      </w:ins>
      <w:ins w:id="836" w:author="Kanatov Alexey" w:date="2016-12-19T11:18:00Z">
        <w:r>
          <w:t>(</w:t>
        </w:r>
      </w:ins>
      <w:ins w:id="837" w:author="Kanatov Alexey" w:date="2016-12-20T14:45:00Z">
        <w:r w:rsidR="000B10B2">
          <w:t>функции</w:t>
        </w:r>
      </w:ins>
      <w:ins w:id="838" w:author="Kanatov Alexey" w:date="2016-12-19T11:18:00Z">
        <w:r>
          <w:t xml:space="preserve">). Или другими словами в нотации языка </w:t>
        </w:r>
      </w:ins>
      <w:ins w:id="839" w:author="Kanatov Alexey" w:date="2016-12-20T14:45:00Z">
        <w:r w:rsidR="000B10B2">
          <w:t xml:space="preserve">есть </w:t>
        </w:r>
      </w:ins>
      <w:ins w:id="840" w:author="Kanatov Alexey" w:date="2016-12-19T11:18:00Z">
        <w:r>
          <w:t xml:space="preserve">два юнита </w:t>
        </w:r>
      </w:ins>
      <w:ins w:id="841" w:author="Kanatov Alexey" w:date="2016-12-19T11:19:00Z">
        <w:r>
          <w:t>–</w:t>
        </w:r>
      </w:ins>
      <w:ins w:id="842" w:author="Kanatov Alexey" w:date="2016-12-19T11:18:00Z">
        <w:r>
          <w:t xml:space="preserve"> </w:t>
        </w:r>
      </w:ins>
      <w:ins w:id="843" w:author="Kanatov Alexey" w:date="2016-12-19T11:19:00Z">
        <w:r>
          <w:rPr>
            <w:lang w:val="en-US"/>
          </w:rPr>
          <w:t>Bit</w:t>
        </w:r>
        <w:r w:rsidRPr="005913B9">
          <w:rPr>
            <w:rPrChange w:id="844" w:author="Kanatov Alexey" w:date="2016-12-19T11:19:00Z">
              <w:rPr>
                <w:lang w:val="en-US"/>
              </w:rPr>
            </w:rPrChange>
          </w:rPr>
          <w:t xml:space="preserve"> [</w:t>
        </w:r>
        <w:r>
          <w:rPr>
            <w:lang w:val="en-US"/>
          </w:rPr>
          <w:t>N</w:t>
        </w:r>
        <w:r w:rsidRPr="005913B9">
          <w:rPr>
            <w:rPrChange w:id="845" w:author="Kanatov Alexey" w:date="2016-12-19T11:19:00Z">
              <w:rPr>
                <w:lang w:val="en-US"/>
              </w:rPr>
            </w:rPrChange>
          </w:rPr>
          <w:t>:</w:t>
        </w:r>
        <w:r>
          <w:rPr>
            <w:lang w:val="en-US"/>
          </w:rPr>
          <w:t>Integer</w:t>
        </w:r>
        <w:r w:rsidRPr="005913B9">
          <w:rPr>
            <w:rPrChange w:id="846" w:author="Kanatov Alexey" w:date="2016-12-19T11:19:00Z">
              <w:rPr>
                <w:lang w:val="en-US"/>
              </w:rPr>
            </w:rPrChange>
          </w:rPr>
          <w:t xml:space="preserve">] </w:t>
        </w:r>
        <w:r>
          <w:t xml:space="preserve">и </w:t>
        </w:r>
        <w:r w:rsidRPr="005913B9">
          <w:t>Routine [Arguments-&gt;(), Result]</w:t>
        </w:r>
      </w:ins>
      <w:ins w:id="847" w:author="Kanatov Alexey" w:date="2016-12-20T14:45:00Z">
        <w:r w:rsidR="000B10B2">
          <w:t>, кот</w:t>
        </w:r>
      </w:ins>
      <w:ins w:id="848" w:author="Kanatov Alexey" w:date="2016-12-20T14:58:00Z">
        <w:r w:rsidR="00010E34">
          <w:t>о</w:t>
        </w:r>
      </w:ins>
      <w:ins w:id="849" w:author="Kanatov Alexey" w:date="2016-12-20T14:45:00Z">
        <w:r w:rsidR="000B10B2">
          <w:t>рые</w:t>
        </w:r>
      </w:ins>
      <w:ins w:id="850" w:author="Kanatov Alexey" w:date="2016-12-19T11:19:00Z">
        <w:r>
          <w:t xml:space="preserve"> </w:t>
        </w:r>
        <w:r w:rsidRPr="005913B9">
          <w:rPr>
            <w:rPrChange w:id="851" w:author="Kanatov Alexey" w:date="2016-12-19T11:19:00Z">
              <w:rPr>
                <w:lang w:val="en-US"/>
              </w:rPr>
            </w:rPrChange>
          </w:rPr>
          <w:t xml:space="preserve"> </w:t>
        </w:r>
        <w:r>
          <w:t>являются основой всего многообразия типов</w:t>
        </w:r>
      </w:ins>
      <w:ins w:id="852" w:author="Kanatov Alexey" w:date="2016-12-19T11:20:00Z">
        <w:r>
          <w:t xml:space="preserve">.  </w:t>
        </w:r>
      </w:ins>
      <w:ins w:id="853" w:author="Kanatov Alexey" w:date="2016-12-20T14:58:00Z">
        <w:r w:rsidR="00010E34">
          <w:t xml:space="preserve">А также постулируется существование юнита </w:t>
        </w:r>
        <w:r w:rsidR="00010E34">
          <w:rPr>
            <w:lang w:val="en-US"/>
          </w:rPr>
          <w:t>Any</w:t>
        </w:r>
        <w:r w:rsidR="00010E34" w:rsidRPr="00010E34">
          <w:rPr>
            <w:rPrChange w:id="854" w:author="Kanatov Alexey" w:date="2016-12-20T14:58:00Z">
              <w:rPr>
                <w:lang w:val="en-US"/>
              </w:rPr>
            </w:rPrChange>
          </w:rPr>
          <w:t xml:space="preserve">, </w:t>
        </w:r>
        <w:r w:rsidR="00010E34">
          <w:t>кот</w:t>
        </w:r>
      </w:ins>
      <w:ins w:id="855" w:author="Kanatov Alexey" w:date="2016-12-20T14:59:00Z">
        <w:r w:rsidR="00010E34">
          <w:t>о</w:t>
        </w:r>
      </w:ins>
      <w:ins w:id="856" w:author="Kanatov Alexey" w:date="2016-12-20T14:58:00Z">
        <w:r w:rsidR="00010E34">
          <w:t>рый является непосредственным родителм любого юнита</w:t>
        </w:r>
      </w:ins>
      <w:ins w:id="857" w:author="Kanatov Alexey" w:date="2016-12-20T15:00:00Z">
        <w:r w:rsidR="00010E34">
          <w:t>,</w:t>
        </w:r>
      </w:ins>
      <w:ins w:id="858" w:author="Kanatov Alexey" w:date="2016-12-20T14:58:00Z">
        <w:r w:rsidR="00010E34">
          <w:t xml:space="preserve"> у кот</w:t>
        </w:r>
      </w:ins>
      <w:ins w:id="859" w:author="Kanatov Alexey" w:date="2016-12-20T15:00:00Z">
        <w:r w:rsidR="00010E34">
          <w:t>о</w:t>
        </w:r>
      </w:ins>
      <w:ins w:id="860" w:author="Kanatov Alexey" w:date="2016-12-20T14:58:00Z">
        <w:r w:rsidR="00010E34">
          <w:t xml:space="preserve">рого в явном виде отсутствует спецификация </w:t>
        </w:r>
      </w:ins>
      <w:ins w:id="861" w:author="Kanatov Alexey" w:date="2016-12-20T15:00:00Z">
        <w:r w:rsidR="00010E34">
          <w:t>н</w:t>
        </w:r>
      </w:ins>
      <w:ins w:id="862" w:author="Kanatov Alexey" w:date="2016-12-20T14:58:00Z">
        <w:r w:rsidR="00010E34">
          <w:t>аследования, кот</w:t>
        </w:r>
      </w:ins>
      <w:ins w:id="863" w:author="Kanatov Alexey" w:date="2016-12-20T15:00:00Z">
        <w:r w:rsidR="00010E34">
          <w:t>о</w:t>
        </w:r>
      </w:ins>
      <w:ins w:id="864" w:author="Kanatov Alexey" w:date="2016-12-20T14:58:00Z">
        <w:r w:rsidR="00010E34">
          <w:t xml:space="preserve">рый содержит описание операций сравнения объектов и присваивания. </w:t>
        </w:r>
      </w:ins>
      <w:ins w:id="865" w:author="Kanatov Alexey" w:date="2016-12-19T11:20:00Z">
        <w:r>
          <w:t>Давайте разберем сначал описания</w:t>
        </w:r>
      </w:ins>
      <w:ins w:id="866" w:author="Kanatov Alexey" w:date="2016-12-20T15:00:00Z">
        <w:r w:rsidR="00973AA0">
          <w:t xml:space="preserve"> этих юнитов</w:t>
        </w:r>
      </w:ins>
      <w:ins w:id="867" w:author="Kanatov Alexey" w:date="2016-12-19T20:07:00Z">
        <w:r w:rsidR="00B025AD">
          <w:t xml:space="preserve">. </w:t>
        </w:r>
      </w:ins>
      <w:ins w:id="868" w:author="Kanatov Alexey" w:date="2016-12-19T20:08:00Z">
        <w:r w:rsidR="00B025AD">
          <w:t xml:space="preserve">Юнит </w:t>
        </w:r>
        <w:r w:rsidR="00B025AD">
          <w:rPr>
            <w:lang w:val="en-US"/>
          </w:rPr>
          <w:t>Bit</w:t>
        </w:r>
        <w:r w:rsidR="00B025AD" w:rsidRPr="00CA6797">
          <w:t xml:space="preserve"> [</w:t>
        </w:r>
        <w:r w:rsidR="00B025AD">
          <w:rPr>
            <w:lang w:val="en-US"/>
          </w:rPr>
          <w:t>N</w:t>
        </w:r>
        <w:r w:rsidR="00B025AD" w:rsidRPr="00CA6797">
          <w:t>:</w:t>
        </w:r>
        <w:r w:rsidR="00B025AD">
          <w:rPr>
            <w:lang w:val="en-US"/>
          </w:rPr>
          <w:t>Integer</w:t>
        </w:r>
        <w:r w:rsidR="00B025AD" w:rsidRPr="00CA6797">
          <w:t>]</w:t>
        </w:r>
        <w:r w:rsidR="00B025AD">
          <w:t xml:space="preserve"> </w:t>
        </w:r>
        <w:r w:rsidR="00B025AD" w:rsidRPr="00B025AD">
          <w:rPr>
            <w:rPrChange w:id="869" w:author="Kanatov Alexey" w:date="2016-12-19T20:08:00Z">
              <w:rPr>
                <w:lang w:val="en-US"/>
              </w:rPr>
            </w:rPrChange>
          </w:rPr>
          <w:t xml:space="preserve">– </w:t>
        </w:r>
        <w:r w:rsidR="00B025AD">
          <w:t xml:space="preserve">это </w:t>
        </w:r>
      </w:ins>
      <w:ins w:id="870" w:author="Kanatov Alexey" w:date="2016-12-20T15:00:00Z">
        <w:r w:rsidR="00973AA0">
          <w:t xml:space="preserve">по сути абстракия битового поля, </w:t>
        </w:r>
      </w:ins>
      <w:ins w:id="871" w:author="Kanatov Alexey" w:date="2016-12-19T20:08:00Z">
        <w:r w:rsidR="00B025AD">
          <w:t>котор</w:t>
        </w:r>
      </w:ins>
      <w:ins w:id="872" w:author="Kanatov Alexey" w:date="2016-12-20T15:01:00Z">
        <w:r w:rsidR="00973AA0">
          <w:t>ая</w:t>
        </w:r>
      </w:ins>
      <w:ins w:id="873" w:author="Kanatov Alexey" w:date="2016-12-19T20:08:00Z">
        <w:r w:rsidR="00B025AD">
          <w:t xml:space="preserve"> параметризуется целочисленной константой, кот</w:t>
        </w:r>
      </w:ins>
      <w:ins w:id="874" w:author="Kanatov Alexey" w:date="2016-12-19T20:09:00Z">
        <w:r w:rsidR="00B025AD">
          <w:t>о</w:t>
        </w:r>
      </w:ins>
      <w:ins w:id="875" w:author="Kanatov Alexey" w:date="2016-12-19T20:08:00Z">
        <w:r w:rsidR="00B025AD">
          <w:t>рая задает колич</w:t>
        </w:r>
      </w:ins>
      <w:ins w:id="876" w:author="Kanatov Alexey" w:date="2016-12-20T15:01:00Z">
        <w:r w:rsidR="00973AA0">
          <w:t>е</w:t>
        </w:r>
      </w:ins>
      <w:ins w:id="877" w:author="Kanatov Alexey" w:date="2016-12-19T20:08:00Z">
        <w:r w:rsidR="00B025AD">
          <w:t xml:space="preserve">ство битов в </w:t>
        </w:r>
      </w:ins>
      <w:ins w:id="878" w:author="Kanatov Alexey" w:date="2016-12-20T15:01:00Z">
        <w:r w:rsidR="00973AA0">
          <w:t>этом поле</w:t>
        </w:r>
      </w:ins>
      <w:ins w:id="879" w:author="Kanatov Alexey" w:date="2016-12-19T20:08:00Z">
        <w:r w:rsidR="00B025AD">
          <w:t>.</w:t>
        </w:r>
      </w:ins>
      <w:ins w:id="880" w:author="Kanatov Alexey" w:date="2016-12-19T20:09:00Z">
        <w:r w:rsidR="00B025AD">
          <w:t xml:space="preserve"> Инвариантом данно</w:t>
        </w:r>
      </w:ins>
      <w:ins w:id="881" w:author="Kanatov Alexey" w:date="2016-12-19T20:10:00Z">
        <w:r w:rsidR="00B025AD">
          <w:t>го</w:t>
        </w:r>
      </w:ins>
      <w:ins w:id="882" w:author="Kanatov Alexey" w:date="2016-12-19T20:09:00Z">
        <w:r w:rsidR="00B025AD">
          <w:t xml:space="preserve"> юнита является утверждение</w:t>
        </w:r>
      </w:ins>
      <w:ins w:id="883" w:author="Kanatov Alexey" w:date="2016-12-20T14:45:00Z">
        <w:r w:rsidR="000B10B2">
          <w:t>,</w:t>
        </w:r>
      </w:ins>
      <w:ins w:id="884" w:author="Kanatov Alexey" w:date="2016-12-19T20:09:00Z">
        <w:r w:rsidR="00B025AD">
          <w:t xml:space="preserve"> </w:t>
        </w:r>
      </w:ins>
      <w:ins w:id="885" w:author="Kanatov Alexey" w:date="2016-12-19T20:10:00Z">
        <w:r w:rsidR="00B025AD">
          <w:t xml:space="preserve">что </w:t>
        </w:r>
        <w:r w:rsidR="00B025AD">
          <w:rPr>
            <w:lang w:val="en-US"/>
          </w:rPr>
          <w:t>N</w:t>
        </w:r>
        <w:r w:rsidR="00B025AD" w:rsidRPr="00B025AD">
          <w:rPr>
            <w:rPrChange w:id="886" w:author="Kanatov Alexey" w:date="2016-12-19T20:10:00Z">
              <w:rPr>
                <w:lang w:val="en-US"/>
              </w:rPr>
            </w:rPrChange>
          </w:rPr>
          <w:t xml:space="preserve"> &gt; 0, что вполне логично. </w:t>
        </w:r>
        <w:r w:rsidR="00B025AD">
          <w:t>Верхней границы на количетсво битов в поле накладывать не имеет смысла</w:t>
        </w:r>
      </w:ins>
      <w:ins w:id="887" w:author="Kanatov Alexey" w:date="2016-12-19T20:11:00Z">
        <w:r w:rsidR="00B025AD">
          <w:t>, достаточно мощности целого типа для такого о</w:t>
        </w:r>
      </w:ins>
      <w:ins w:id="888" w:author="Kanatov Alexey" w:date="2016-12-20T14:46:00Z">
        <w:r w:rsidR="000B10B2">
          <w:t>г</w:t>
        </w:r>
      </w:ins>
      <w:ins w:id="889" w:author="Kanatov Alexey" w:date="2016-12-19T20:11:00Z">
        <w:r w:rsidR="00B025AD">
          <w:t>раничения. Две основные операции над битовым полем, к</w:t>
        </w:r>
      </w:ins>
      <w:ins w:id="890" w:author="Kanatov Alexey" w:date="2016-12-19T20:12:00Z">
        <w:r w:rsidR="00B025AD">
          <w:t>о</w:t>
        </w:r>
      </w:ins>
      <w:ins w:id="891" w:author="Kanatov Alexey" w:date="2016-12-19T20:11:00Z">
        <w:r w:rsidR="00B025AD">
          <w:t xml:space="preserve">торые </w:t>
        </w:r>
      </w:ins>
      <w:ins w:id="892" w:author="Kanatov Alexey" w:date="2016-12-19T20:12:00Z">
        <w:r w:rsidR="00B025AD">
          <w:t xml:space="preserve">не представляется возможным </w:t>
        </w:r>
      </w:ins>
      <w:ins w:id="893" w:author="Kanatov Alexey" w:date="2016-12-19T20:11:00Z">
        <w:r w:rsidR="00B025AD">
          <w:t>выразить на само</w:t>
        </w:r>
      </w:ins>
      <w:ins w:id="894" w:author="Kanatov Alexey" w:date="2016-12-19T20:12:00Z">
        <w:r w:rsidR="00B025AD">
          <w:t>м</w:t>
        </w:r>
      </w:ins>
      <w:ins w:id="895" w:author="Kanatov Alexey" w:date="2016-12-19T20:11:00Z">
        <w:r w:rsidR="00B025AD">
          <w:t xml:space="preserve"> языке прогр</w:t>
        </w:r>
      </w:ins>
      <w:ins w:id="896" w:author="Kanatov Alexey" w:date="2016-12-20T14:46:00Z">
        <w:r w:rsidR="000B10B2">
          <w:t>а</w:t>
        </w:r>
      </w:ins>
      <w:ins w:id="897" w:author="Kanatov Alexey" w:date="2016-12-19T20:11:00Z">
        <w:r w:rsidR="00B025AD">
          <w:t xml:space="preserve">ммирования </w:t>
        </w:r>
      </w:ins>
      <w:ins w:id="898" w:author="Kanatov Alexey" w:date="2016-12-19T20:12:00Z">
        <w:r w:rsidR="00B025AD">
          <w:t>–</w:t>
        </w:r>
      </w:ins>
      <w:ins w:id="899" w:author="Kanatov Alexey" w:date="2016-12-19T20:11:00Z">
        <w:r w:rsidR="00B025AD">
          <w:t xml:space="preserve"> </w:t>
        </w:r>
      </w:ins>
      <w:ins w:id="900" w:author="Kanatov Alexey" w:date="2016-12-19T20:12:00Z">
        <w:r w:rsidR="00B025AD">
          <w:t>это взятие и соответственно</w:t>
        </w:r>
      </w:ins>
      <w:ins w:id="901" w:author="Kanatov Alexey" w:date="2016-12-20T14:46:00Z">
        <w:r w:rsidR="000B10B2">
          <w:t xml:space="preserve"> </w:t>
        </w:r>
      </w:ins>
      <w:ins w:id="902" w:author="Kanatov Alexey" w:date="2016-12-19T20:12:00Z">
        <w:r w:rsidR="00B025AD">
          <w:t>установка конкретного бита в конкретной позиции битового поля. Все остальные операции мо</w:t>
        </w:r>
      </w:ins>
      <w:ins w:id="903" w:author="Kanatov Alexey" w:date="2016-12-19T20:13:00Z">
        <w:r w:rsidR="00B025AD">
          <w:t>ж</w:t>
        </w:r>
      </w:ins>
      <w:ins w:id="904" w:author="Kanatov Alexey" w:date="2016-12-19T20:12:00Z">
        <w:r w:rsidR="00B025AD">
          <w:t>но выра</w:t>
        </w:r>
      </w:ins>
      <w:ins w:id="905" w:author="Kanatov Alexey" w:date="2016-12-19T20:13:00Z">
        <w:r w:rsidR="00B025AD">
          <w:t>з</w:t>
        </w:r>
      </w:ins>
      <w:ins w:id="906" w:author="Kanatov Alexey" w:date="2016-12-19T20:12:00Z">
        <w:r w:rsidR="00B025AD">
          <w:t xml:space="preserve">аить </w:t>
        </w:r>
      </w:ins>
      <w:ins w:id="907" w:author="Kanatov Alexey" w:date="2016-12-19T20:13:00Z">
        <w:r w:rsidR="00B025AD">
          <w:t>чер</w:t>
        </w:r>
      </w:ins>
      <w:ins w:id="908" w:author="Kanatov Alexey" w:date="2016-12-19T20:16:00Z">
        <w:r w:rsidR="00B025AD">
          <w:t>е</w:t>
        </w:r>
      </w:ins>
      <w:ins w:id="909" w:author="Kanatov Alexey" w:date="2016-12-19T20:13:00Z">
        <w:r w:rsidR="00B025AD">
          <w:t>з эти две операции.</w:t>
        </w:r>
      </w:ins>
      <w:ins w:id="910" w:author="Kanatov Alexey" w:date="2016-12-19T20:15:00Z">
        <w:r w:rsidR="00B025AD">
          <w:t xml:space="preserve"> Вот как они задаются</w:t>
        </w:r>
      </w:ins>
    </w:p>
    <w:p w:rsidR="00BB319F" w:rsidRPr="00B025AD" w:rsidRDefault="00B025AD">
      <w:pPr>
        <w:rPr>
          <w:ins w:id="911" w:author="Kanatov Alexey" w:date="2016-12-19T20:15:00Z"/>
          <w:lang w:val="en-US"/>
          <w:rPrChange w:id="912" w:author="Kanatov Alexey" w:date="2016-12-19T20:15:00Z">
            <w:rPr>
              <w:ins w:id="913" w:author="Kanatov Alexey" w:date="2016-12-19T20:15:00Z"/>
            </w:rPr>
          </w:rPrChange>
        </w:rPr>
      </w:pPr>
      <w:ins w:id="914" w:author="Kanatov Alexey" w:date="2016-12-19T20:15:00Z">
        <w:r>
          <w:tab/>
        </w:r>
        <w:proofErr w:type="gramStart"/>
        <w:r w:rsidRPr="00B025AD">
          <w:rPr>
            <w:b/>
            <w:lang w:val="en-US"/>
            <w:rPrChange w:id="915" w:author="Kanatov Alexey" w:date="2016-12-19T20:15:00Z">
              <w:rPr/>
            </w:rPrChange>
          </w:rPr>
          <w:t>external</w:t>
        </w:r>
        <w:proofErr w:type="gramEnd"/>
        <w:r w:rsidRPr="00B025AD">
          <w:rPr>
            <w:lang w:val="en-US"/>
            <w:rPrChange w:id="916" w:author="Kanatov Alexey" w:date="2016-12-19T20:15:00Z">
              <w:rPr/>
            </w:rPrChange>
          </w:rPr>
          <w:t xml:space="preserve"> () (</w:t>
        </w:r>
        <w:proofErr w:type="spellStart"/>
        <w:r w:rsidRPr="00B025AD">
          <w:rPr>
            <w:lang w:val="en-US"/>
            <w:rPrChange w:id="917" w:author="Kanatov Alexey" w:date="2016-12-19T20:15:00Z">
              <w:rPr/>
            </w:rPrChange>
          </w:rPr>
          <w:t>pos</w:t>
        </w:r>
        <w:proofErr w:type="spellEnd"/>
        <w:r w:rsidRPr="00B025AD">
          <w:rPr>
            <w:lang w:val="en-US"/>
            <w:rPrChange w:id="918" w:author="Kanatov Alexey" w:date="2016-12-19T20:15:00Z">
              <w:rPr/>
            </w:rPrChange>
          </w:rPr>
          <w:t>: Integer; value: Integer)</w:t>
        </w:r>
      </w:ins>
      <w:ins w:id="919" w:author="Kanatov Alexey" w:date="2016-12-20T14:39:00Z">
        <w:r w:rsidR="000B10B2" w:rsidRPr="000B10B2">
          <w:rPr>
            <w:lang w:val="en-US"/>
            <w:rPrChange w:id="920" w:author="Kanatov Alexey" w:date="2016-12-20T14:39:00Z">
              <w:rPr/>
            </w:rPrChange>
          </w:rPr>
          <w:t xml:space="preserve"> </w:t>
        </w:r>
      </w:ins>
      <w:ins w:id="921" w:author="Kanatov Alexey" w:date="2016-12-19T20:23:00Z">
        <w:r w:rsidR="00BB319F" w:rsidRPr="00BB319F">
          <w:rPr>
            <w:lang w:val="en-US"/>
          </w:rPr>
          <w:t>/// Set bit as position '</w:t>
        </w:r>
        <w:proofErr w:type="spellStart"/>
        <w:r w:rsidR="00BB319F" w:rsidRPr="00BB319F">
          <w:rPr>
            <w:lang w:val="en-US"/>
          </w:rPr>
          <w:t>pos</w:t>
        </w:r>
        <w:proofErr w:type="spellEnd"/>
        <w:r w:rsidR="00BB319F" w:rsidRPr="00BB319F">
          <w:rPr>
            <w:lang w:val="en-US"/>
          </w:rPr>
          <w:t>' to value 'value'</w:t>
        </w:r>
      </w:ins>
    </w:p>
    <w:p w:rsidR="00B025AD" w:rsidRPr="00B025AD" w:rsidRDefault="00B025AD" w:rsidP="00B025AD">
      <w:pPr>
        <w:rPr>
          <w:ins w:id="922" w:author="Kanatov Alexey" w:date="2016-12-19T20:15:00Z"/>
          <w:b/>
          <w:lang w:val="en-US"/>
          <w:rPrChange w:id="923" w:author="Kanatov Alexey" w:date="2016-12-19T20:15:00Z">
            <w:rPr>
              <w:ins w:id="924" w:author="Kanatov Alexey" w:date="2016-12-19T20:15:00Z"/>
            </w:rPr>
          </w:rPrChange>
        </w:rPr>
      </w:pPr>
      <w:ins w:id="925" w:author="Kanatov Alexey" w:date="2016-12-19T20:15:00Z">
        <w:r w:rsidRPr="00B025AD">
          <w:rPr>
            <w:lang w:val="en-US"/>
            <w:rPrChange w:id="926" w:author="Kanatov Alexey" w:date="2016-12-19T20:15:00Z">
              <w:rPr/>
            </w:rPrChange>
          </w:rPr>
          <w:tab/>
        </w:r>
        <w:proofErr w:type="gramStart"/>
        <w:r w:rsidRPr="00B025AD">
          <w:rPr>
            <w:b/>
            <w:lang w:val="en-US"/>
            <w:rPrChange w:id="927" w:author="Kanatov Alexey" w:date="2016-12-19T20:15:00Z">
              <w:rPr/>
            </w:rPrChange>
          </w:rPr>
          <w:t>require</w:t>
        </w:r>
        <w:proofErr w:type="gramEnd"/>
      </w:ins>
    </w:p>
    <w:p w:rsidR="00B025AD" w:rsidRPr="00B025AD" w:rsidRDefault="00B025AD" w:rsidP="00B025AD">
      <w:pPr>
        <w:rPr>
          <w:ins w:id="928" w:author="Kanatov Alexey" w:date="2016-12-19T20:15:00Z"/>
          <w:lang w:val="en-US"/>
          <w:rPrChange w:id="929" w:author="Kanatov Alexey" w:date="2016-12-19T20:15:00Z">
            <w:rPr>
              <w:ins w:id="930" w:author="Kanatov Alexey" w:date="2016-12-19T20:15:00Z"/>
            </w:rPr>
          </w:rPrChange>
        </w:rPr>
      </w:pPr>
      <w:ins w:id="931" w:author="Kanatov Alexey" w:date="2016-12-19T20:15:00Z">
        <w:r w:rsidRPr="00B025AD">
          <w:rPr>
            <w:lang w:val="en-US"/>
            <w:rPrChange w:id="932" w:author="Kanatov Alexey" w:date="2016-12-19T20:15:00Z">
              <w:rPr/>
            </w:rPrChange>
          </w:rPr>
          <w:tab/>
        </w:r>
        <w:r w:rsidRPr="00B025AD">
          <w:rPr>
            <w:lang w:val="en-US"/>
            <w:rPrChange w:id="933" w:author="Kanatov Alexey" w:date="2016-12-19T20:15:00Z">
              <w:rPr/>
            </w:rPrChange>
          </w:rPr>
          <w:tab/>
        </w:r>
        <w:proofErr w:type="spellStart"/>
        <w:proofErr w:type="gramStart"/>
        <w:r w:rsidRPr="00B025AD">
          <w:rPr>
            <w:lang w:val="en-US"/>
            <w:rPrChange w:id="934" w:author="Kanatov Alexey" w:date="2016-12-19T20:15:00Z">
              <w:rPr/>
            </w:rPrChange>
          </w:rPr>
          <w:t>pos</w:t>
        </w:r>
        <w:proofErr w:type="spellEnd"/>
        <w:proofErr w:type="gramEnd"/>
        <w:r w:rsidRPr="00B025AD">
          <w:rPr>
            <w:lang w:val="en-US"/>
            <w:rPrChange w:id="935" w:author="Kanatov Alexey" w:date="2016-12-19T20:15:00Z">
              <w:rPr/>
            </w:rPrChange>
          </w:rPr>
          <w:t xml:space="preserve"> </w:t>
        </w:r>
        <w:r w:rsidRPr="00B025AD">
          <w:rPr>
            <w:b/>
            <w:lang w:val="en-US"/>
            <w:rPrChange w:id="936" w:author="Kanatov Alexey" w:date="2016-12-19T20:15:00Z">
              <w:rPr/>
            </w:rPrChange>
          </w:rPr>
          <w:t>in</w:t>
        </w:r>
        <w:r w:rsidRPr="00B025AD">
          <w:rPr>
            <w:lang w:val="en-US"/>
            <w:rPrChange w:id="937" w:author="Kanatov Alexey" w:date="2016-12-19T20:15:00Z">
              <w:rPr/>
            </w:rPrChange>
          </w:rPr>
          <w:t xml:space="preserve"> 0 .. N - 1 /// Valid bit position</w:t>
        </w:r>
      </w:ins>
    </w:p>
    <w:p w:rsidR="00B025AD" w:rsidRDefault="00B025AD" w:rsidP="00B025AD">
      <w:pPr>
        <w:rPr>
          <w:ins w:id="938" w:author="Kanatov Alexey" w:date="2016-12-19T20:15:00Z"/>
        </w:rPr>
      </w:pPr>
      <w:ins w:id="939" w:author="Kanatov Alexey" w:date="2016-12-19T20:15:00Z">
        <w:r w:rsidRPr="00B025AD">
          <w:rPr>
            <w:lang w:val="en-US"/>
            <w:rPrChange w:id="940" w:author="Kanatov Alexey" w:date="2016-12-19T20:15:00Z">
              <w:rPr/>
            </w:rPrChange>
          </w:rPr>
          <w:tab/>
        </w:r>
        <w:r w:rsidRPr="00B025AD">
          <w:rPr>
            <w:lang w:val="en-US"/>
            <w:rPrChange w:id="941" w:author="Kanatov Alexey" w:date="2016-12-19T20:15:00Z">
              <w:rPr/>
            </w:rPrChange>
          </w:rPr>
          <w:tab/>
        </w:r>
        <w:r>
          <w:t xml:space="preserve">value </w:t>
        </w:r>
        <w:r w:rsidRPr="00B025AD">
          <w:rPr>
            <w:b/>
            <w:rPrChange w:id="942" w:author="Kanatov Alexey" w:date="2016-12-19T20:15:00Z">
              <w:rPr/>
            </w:rPrChange>
          </w:rPr>
          <w:t>in</w:t>
        </w:r>
        <w:r>
          <w:t xml:space="preserve"> 0..1 /// Valid value</w:t>
        </w:r>
      </w:ins>
    </w:p>
    <w:p w:rsidR="00B025AD" w:rsidRDefault="00B025AD" w:rsidP="00B025AD">
      <w:pPr>
        <w:rPr>
          <w:ins w:id="943" w:author="Kanatov Alexey" w:date="2016-12-19T20:15:00Z"/>
          <w:lang w:val="en-US"/>
        </w:rPr>
      </w:pPr>
      <w:ins w:id="944" w:author="Kanatov Alexey" w:date="2016-12-19T20:15:00Z">
        <w:r>
          <w:tab/>
        </w:r>
        <w:proofErr w:type="gramStart"/>
        <w:r w:rsidRPr="00B025AD">
          <w:rPr>
            <w:b/>
            <w:lang w:val="en-US"/>
            <w:rPrChange w:id="945" w:author="Kanatov Alexey" w:date="2016-12-19T20:15:00Z">
              <w:rPr/>
            </w:rPrChange>
          </w:rPr>
          <w:t>end</w:t>
        </w:r>
        <w:proofErr w:type="gramEnd"/>
        <w:r w:rsidRPr="00B025AD">
          <w:rPr>
            <w:lang w:val="en-US"/>
            <w:rPrChange w:id="946" w:author="Kanatov Alexey" w:date="2016-12-19T20:15:00Z">
              <w:rPr/>
            </w:rPrChange>
          </w:rPr>
          <w:t xml:space="preserve"> // ()</w:t>
        </w:r>
      </w:ins>
    </w:p>
    <w:p w:rsidR="00B025AD" w:rsidRDefault="00B025AD" w:rsidP="00B025AD">
      <w:pPr>
        <w:rPr>
          <w:ins w:id="947" w:author="Kanatov Alexey" w:date="2016-12-19T20:15:00Z"/>
          <w:lang w:val="en-US"/>
        </w:rPr>
      </w:pPr>
    </w:p>
    <w:p w:rsidR="00B025AD" w:rsidRPr="00B025AD" w:rsidRDefault="00B025AD" w:rsidP="00B025AD">
      <w:pPr>
        <w:rPr>
          <w:ins w:id="948" w:author="Kanatov Alexey" w:date="2016-12-19T20:15:00Z"/>
          <w:lang w:val="en-US"/>
        </w:rPr>
      </w:pPr>
      <w:ins w:id="949" w:author="Kanatov Alexey" w:date="2016-12-19T20:15:00Z">
        <w:r w:rsidRPr="00B025AD">
          <w:rPr>
            <w:lang w:val="en-US"/>
          </w:rPr>
          <w:tab/>
        </w:r>
        <w:proofErr w:type="gramStart"/>
        <w:r w:rsidRPr="00B025AD">
          <w:rPr>
            <w:b/>
            <w:lang w:val="en-US"/>
            <w:rPrChange w:id="950" w:author="Kanatov Alexey" w:date="2016-12-19T20:15:00Z">
              <w:rPr>
                <w:lang w:val="en-US"/>
              </w:rPr>
            </w:rPrChange>
          </w:rPr>
          <w:t>external</w:t>
        </w:r>
        <w:proofErr w:type="gramEnd"/>
        <w:r w:rsidRPr="00B025AD">
          <w:rPr>
            <w:lang w:val="en-US"/>
          </w:rPr>
          <w:t xml:space="preserve"> () (</w:t>
        </w:r>
        <w:proofErr w:type="spellStart"/>
        <w:r w:rsidRPr="00B025AD">
          <w:rPr>
            <w:lang w:val="en-US"/>
          </w:rPr>
          <w:t>pos</w:t>
        </w:r>
        <w:proofErr w:type="spellEnd"/>
        <w:r w:rsidRPr="00B025AD">
          <w:rPr>
            <w:lang w:val="en-US"/>
          </w:rPr>
          <w:t>: Integer): Integer</w:t>
        </w:r>
      </w:ins>
      <w:ins w:id="951" w:author="Kanatov Alexey" w:date="2016-12-20T14:40:00Z">
        <w:r w:rsidR="000B10B2" w:rsidRPr="000B10B2">
          <w:rPr>
            <w:lang w:val="en-US"/>
            <w:rPrChange w:id="952" w:author="Kanatov Alexey" w:date="2016-12-20T14:40:00Z">
              <w:rPr/>
            </w:rPrChange>
          </w:rPr>
          <w:t xml:space="preserve"> </w:t>
        </w:r>
      </w:ins>
      <w:ins w:id="953" w:author="Kanatov Alexey" w:date="2016-12-19T20:23:00Z">
        <w:r w:rsidRPr="00B025AD">
          <w:rPr>
            <w:lang w:val="en-US"/>
          </w:rPr>
          <w:t>/// Get bit value at position '</w:t>
        </w:r>
        <w:proofErr w:type="spellStart"/>
        <w:r w:rsidRPr="00B025AD">
          <w:rPr>
            <w:lang w:val="en-US"/>
          </w:rPr>
          <w:t>pos</w:t>
        </w:r>
        <w:proofErr w:type="spellEnd"/>
        <w:r w:rsidRPr="00B025AD">
          <w:rPr>
            <w:lang w:val="en-US"/>
          </w:rPr>
          <w:t>'</w:t>
        </w:r>
      </w:ins>
    </w:p>
    <w:p w:rsidR="00B025AD" w:rsidRPr="00B025AD" w:rsidRDefault="00B025AD" w:rsidP="00B025AD">
      <w:pPr>
        <w:rPr>
          <w:ins w:id="954" w:author="Kanatov Alexey" w:date="2016-12-19T20:15:00Z"/>
          <w:b/>
          <w:lang w:val="en-US"/>
          <w:rPrChange w:id="955" w:author="Kanatov Alexey" w:date="2016-12-19T20:15:00Z">
            <w:rPr>
              <w:ins w:id="956" w:author="Kanatov Alexey" w:date="2016-12-19T20:15:00Z"/>
              <w:lang w:val="en-US"/>
            </w:rPr>
          </w:rPrChange>
        </w:rPr>
      </w:pPr>
      <w:ins w:id="957" w:author="Kanatov Alexey" w:date="2016-12-19T20:15:00Z">
        <w:r w:rsidRPr="00B025AD">
          <w:rPr>
            <w:lang w:val="en-US"/>
          </w:rPr>
          <w:tab/>
        </w:r>
        <w:proofErr w:type="gramStart"/>
        <w:r w:rsidRPr="00B025AD">
          <w:rPr>
            <w:b/>
            <w:lang w:val="en-US"/>
            <w:rPrChange w:id="958" w:author="Kanatov Alexey" w:date="2016-12-19T20:15:00Z">
              <w:rPr>
                <w:lang w:val="en-US"/>
              </w:rPr>
            </w:rPrChange>
          </w:rPr>
          <w:t>require</w:t>
        </w:r>
        <w:proofErr w:type="gramEnd"/>
      </w:ins>
    </w:p>
    <w:p w:rsidR="00B025AD" w:rsidRPr="00B025AD" w:rsidRDefault="00B025AD" w:rsidP="00B025AD">
      <w:pPr>
        <w:rPr>
          <w:ins w:id="959" w:author="Kanatov Alexey" w:date="2016-12-19T20:15:00Z"/>
          <w:lang w:val="en-US"/>
        </w:rPr>
      </w:pPr>
      <w:ins w:id="960" w:author="Kanatov Alexey" w:date="2016-12-19T20:15:00Z">
        <w:r w:rsidRPr="00B025AD">
          <w:rPr>
            <w:lang w:val="en-US"/>
          </w:rPr>
          <w:tab/>
        </w:r>
        <w:r w:rsidRPr="00B025AD">
          <w:rPr>
            <w:lang w:val="en-US"/>
          </w:rPr>
          <w:tab/>
        </w:r>
        <w:proofErr w:type="spellStart"/>
        <w:proofErr w:type="gramStart"/>
        <w:r w:rsidRPr="00B025AD">
          <w:rPr>
            <w:lang w:val="en-US"/>
          </w:rPr>
          <w:t>pos</w:t>
        </w:r>
        <w:proofErr w:type="spellEnd"/>
        <w:proofErr w:type="gramEnd"/>
        <w:r w:rsidRPr="00B025AD">
          <w:rPr>
            <w:lang w:val="en-US"/>
          </w:rPr>
          <w:t xml:space="preserve"> </w:t>
        </w:r>
        <w:r w:rsidRPr="00B025AD">
          <w:rPr>
            <w:b/>
            <w:lang w:val="en-US"/>
            <w:rPrChange w:id="961" w:author="Kanatov Alexey" w:date="2016-12-19T20:16:00Z">
              <w:rPr>
                <w:lang w:val="en-US"/>
              </w:rPr>
            </w:rPrChange>
          </w:rPr>
          <w:t>in</w:t>
        </w:r>
        <w:r w:rsidRPr="00B025AD">
          <w:rPr>
            <w:lang w:val="en-US"/>
          </w:rPr>
          <w:t xml:space="preserve"> 0 .. N - 1 /// </w:t>
        </w:r>
        <w:proofErr w:type="gramStart"/>
        <w:r w:rsidRPr="00B025AD">
          <w:rPr>
            <w:lang w:val="en-US"/>
          </w:rPr>
          <w:t>Valid</w:t>
        </w:r>
        <w:proofErr w:type="gramEnd"/>
        <w:r w:rsidRPr="00B025AD">
          <w:rPr>
            <w:lang w:val="en-US"/>
          </w:rPr>
          <w:t xml:space="preserve"> position</w:t>
        </w:r>
        <w:r w:rsidRPr="00B025AD">
          <w:rPr>
            <w:lang w:val="en-US"/>
          </w:rPr>
          <w:tab/>
          <w:t xml:space="preserve"> </w:t>
        </w:r>
      </w:ins>
    </w:p>
    <w:p w:rsidR="00B025AD" w:rsidRPr="00B025AD" w:rsidRDefault="00B025AD" w:rsidP="00B025AD">
      <w:pPr>
        <w:rPr>
          <w:ins w:id="962" w:author="Kanatov Alexey" w:date="2016-12-19T20:15:00Z"/>
          <w:b/>
          <w:lang w:val="en-US"/>
          <w:rPrChange w:id="963" w:author="Kanatov Alexey" w:date="2016-12-19T20:16:00Z">
            <w:rPr>
              <w:ins w:id="964" w:author="Kanatov Alexey" w:date="2016-12-19T20:15:00Z"/>
              <w:lang w:val="en-US"/>
            </w:rPr>
          </w:rPrChange>
        </w:rPr>
      </w:pPr>
      <w:ins w:id="965" w:author="Kanatov Alexey" w:date="2016-12-19T20:15:00Z">
        <w:r w:rsidRPr="00B025AD">
          <w:rPr>
            <w:lang w:val="en-US"/>
          </w:rPr>
          <w:tab/>
        </w:r>
        <w:proofErr w:type="gramStart"/>
        <w:r w:rsidRPr="00B025AD">
          <w:rPr>
            <w:b/>
            <w:lang w:val="en-US"/>
            <w:rPrChange w:id="966" w:author="Kanatov Alexey" w:date="2016-12-19T20:16:00Z">
              <w:rPr>
                <w:lang w:val="en-US"/>
              </w:rPr>
            </w:rPrChange>
          </w:rPr>
          <w:t>ensure</w:t>
        </w:r>
        <w:proofErr w:type="gramEnd"/>
      </w:ins>
    </w:p>
    <w:p w:rsidR="00B025AD" w:rsidRPr="00B025AD" w:rsidRDefault="00B025AD" w:rsidP="00B025AD">
      <w:pPr>
        <w:rPr>
          <w:ins w:id="967" w:author="Kanatov Alexey" w:date="2016-12-19T20:15:00Z"/>
          <w:lang w:val="en-US"/>
        </w:rPr>
      </w:pPr>
      <w:ins w:id="968" w:author="Kanatov Alexey" w:date="2016-12-19T20:15:00Z">
        <w:r w:rsidRPr="00B025AD">
          <w:rPr>
            <w:lang w:val="en-US"/>
          </w:rPr>
          <w:tab/>
        </w:r>
        <w:r w:rsidRPr="00B025AD">
          <w:rPr>
            <w:lang w:val="en-US"/>
          </w:rPr>
          <w:tab/>
        </w:r>
        <w:proofErr w:type="gramStart"/>
        <w:r w:rsidRPr="00B025AD">
          <w:rPr>
            <w:b/>
            <w:lang w:val="en-US"/>
            <w:rPrChange w:id="969" w:author="Kanatov Alexey" w:date="2016-12-19T20:16:00Z">
              <w:rPr>
                <w:lang w:val="en-US"/>
              </w:rPr>
            </w:rPrChange>
          </w:rPr>
          <w:t>return</w:t>
        </w:r>
        <w:proofErr w:type="gramEnd"/>
        <w:r w:rsidRPr="00B025AD">
          <w:rPr>
            <w:lang w:val="en-US"/>
          </w:rPr>
          <w:t xml:space="preserve"> </w:t>
        </w:r>
        <w:r w:rsidRPr="00B025AD">
          <w:rPr>
            <w:b/>
            <w:lang w:val="en-US"/>
            <w:rPrChange w:id="970" w:author="Kanatov Alexey" w:date="2016-12-19T20:16:00Z">
              <w:rPr>
                <w:lang w:val="en-US"/>
              </w:rPr>
            </w:rPrChange>
          </w:rPr>
          <w:t>in</w:t>
        </w:r>
        <w:r w:rsidRPr="00B025AD">
          <w:rPr>
            <w:lang w:val="en-US"/>
          </w:rPr>
          <w:t xml:space="preserve"> 0..1 /// Valid Integer from Bit </w:t>
        </w:r>
      </w:ins>
    </w:p>
    <w:p w:rsidR="00B025AD" w:rsidRPr="000B10B2" w:rsidRDefault="00B025AD" w:rsidP="00B025AD">
      <w:pPr>
        <w:rPr>
          <w:ins w:id="971" w:author="Kanatov Alexey" w:date="2016-12-19T11:17:00Z"/>
        </w:rPr>
      </w:pPr>
      <w:ins w:id="972" w:author="Kanatov Alexey" w:date="2016-12-19T20:15:00Z">
        <w:r w:rsidRPr="00B025AD">
          <w:rPr>
            <w:lang w:val="en-US"/>
          </w:rPr>
          <w:tab/>
        </w:r>
        <w:proofErr w:type="gramStart"/>
        <w:r w:rsidRPr="00B025AD">
          <w:rPr>
            <w:b/>
            <w:lang w:val="en-US"/>
            <w:rPrChange w:id="973" w:author="Kanatov Alexey" w:date="2016-12-19T20:16:00Z">
              <w:rPr>
                <w:lang w:val="en-US"/>
              </w:rPr>
            </w:rPrChange>
          </w:rPr>
          <w:t>end</w:t>
        </w:r>
        <w:proofErr w:type="gramEnd"/>
        <w:r w:rsidRPr="000B10B2">
          <w:rPr>
            <w:rPrChange w:id="974" w:author="Kanatov Alexey" w:date="2016-12-20T14:40:00Z">
              <w:rPr>
                <w:lang w:val="en-US"/>
              </w:rPr>
            </w:rPrChange>
          </w:rPr>
          <w:t xml:space="preserve"> // ()</w:t>
        </w:r>
      </w:ins>
    </w:p>
    <w:p w:rsidR="000B10B2" w:rsidRDefault="000B10B2">
      <w:pPr>
        <w:rPr>
          <w:ins w:id="975" w:author="Kanatov Alexey" w:date="2016-12-20T14:42:00Z"/>
        </w:rPr>
      </w:pPr>
      <w:ins w:id="976" w:author="Kanatov Alexey" w:date="2016-12-20T14:41:00Z">
        <w:r>
          <w:t>Для того ч</w:t>
        </w:r>
      </w:ins>
      <w:ins w:id="977" w:author="Kanatov Alexey" w:date="2016-12-20T14:49:00Z">
        <w:r w:rsidR="00A4709D">
          <w:t>т</w:t>
        </w:r>
      </w:ins>
      <w:ins w:id="978" w:author="Kanatov Alexey" w:date="2016-12-20T14:41:00Z">
        <w:r>
          <w:t>об</w:t>
        </w:r>
      </w:ins>
      <w:ins w:id="979" w:author="Kanatov Alexey" w:date="2016-12-20T14:49:00Z">
        <w:r w:rsidR="00A4709D">
          <w:t>ы</w:t>
        </w:r>
      </w:ins>
      <w:ins w:id="980" w:author="Kanatov Alexey" w:date="2016-12-20T14:41:00Z">
        <w:r>
          <w:t xml:space="preserve"> на примере рассмотерть как работ</w:t>
        </w:r>
      </w:ins>
      <w:ins w:id="981" w:author="Kanatov Alexey" w:date="2016-12-20T14:50:00Z">
        <w:r w:rsidR="00A4709D">
          <w:t>а</w:t>
        </w:r>
      </w:ins>
      <w:ins w:id="982" w:author="Kanatov Alexey" w:date="2016-12-20T14:41:00Z">
        <w:r>
          <w:t>ют две опер</w:t>
        </w:r>
      </w:ins>
      <w:ins w:id="983" w:author="Kanatov Alexey" w:date="2016-12-20T14:50:00Z">
        <w:r w:rsidR="00A4709D">
          <w:t>а</w:t>
        </w:r>
      </w:ins>
      <w:ins w:id="984" w:author="Kanatov Alexey" w:date="2016-12-20T14:41:00Z">
        <w:r>
          <w:t>ции</w:t>
        </w:r>
      </w:ins>
      <w:ins w:id="985" w:author="Kanatov Alexey" w:date="2016-12-20T14:50:00Z">
        <w:r w:rsidR="00A4709D">
          <w:t>,</w:t>
        </w:r>
      </w:ins>
      <w:ins w:id="986" w:author="Kanatov Alexey" w:date="2016-12-20T14:41:00Z">
        <w:r>
          <w:t xml:space="preserve"> представленные выше рассмотри</w:t>
        </w:r>
      </w:ins>
      <w:ins w:id="987" w:author="Kanatov Alexey" w:date="2016-12-20T14:50:00Z">
        <w:r w:rsidR="00A4709D">
          <w:t>м</w:t>
        </w:r>
      </w:ins>
      <w:ins w:id="988" w:author="Kanatov Alexey" w:date="2016-12-20T14:41:00Z">
        <w:r>
          <w:t xml:space="preserve"> следующи</w:t>
        </w:r>
      </w:ins>
      <w:ins w:id="989" w:author="Kanatov Alexey" w:date="2016-12-20T14:50:00Z">
        <w:r w:rsidR="00A4709D">
          <w:t>й фрагмент кода</w:t>
        </w:r>
      </w:ins>
      <w:ins w:id="990" w:author="Kanatov Alexey" w:date="2016-12-20T14:42:00Z">
        <w:r>
          <w:t>.</w:t>
        </w:r>
      </w:ins>
    </w:p>
    <w:p w:rsidR="000B10B2" w:rsidRDefault="000B10B2">
      <w:pPr>
        <w:rPr>
          <w:ins w:id="991" w:author="Kanatov Alexey" w:date="2016-12-20T14:42:00Z"/>
          <w:lang w:val="en-US"/>
        </w:rPr>
      </w:pPr>
      <w:ins w:id="992" w:author="Kanatov Alexey" w:date="2016-12-20T14:42:00Z">
        <w:r>
          <w:rPr>
            <w:lang w:val="en-US"/>
          </w:rPr>
          <w:t>b</w:t>
        </w:r>
        <w:r w:rsidRPr="000B10B2">
          <w:rPr>
            <w:lang w:val="en-US"/>
          </w:rPr>
          <w:t>1</w:t>
        </w:r>
        <w:r>
          <w:rPr>
            <w:lang w:val="en-US"/>
          </w:rPr>
          <w:t xml:space="preserve">: Bit 16 </w:t>
        </w:r>
        <w:r w:rsidRPr="000B10B2">
          <w:rPr>
            <w:b/>
            <w:lang w:val="en-US"/>
            <w:rPrChange w:id="993" w:author="Kanatov Alexey" w:date="2016-12-20T14:43:00Z">
              <w:rPr>
                <w:lang w:val="en-US"/>
              </w:rPr>
            </w:rPrChange>
          </w:rPr>
          <w:t>is</w:t>
        </w:r>
        <w:r>
          <w:rPr>
            <w:lang w:val="en-US"/>
          </w:rPr>
          <w:t xml:space="preserve"> 101b</w:t>
        </w:r>
      </w:ins>
    </w:p>
    <w:p w:rsidR="000B10B2" w:rsidRDefault="000B10B2">
      <w:pPr>
        <w:rPr>
          <w:ins w:id="994" w:author="Kanatov Alexey" w:date="2016-12-20T14:42:00Z"/>
          <w:lang w:val="en-US"/>
        </w:rPr>
      </w:pPr>
      <w:ins w:id="995" w:author="Kanatov Alexey" w:date="2016-12-20T14:42:00Z">
        <w:r>
          <w:rPr>
            <w:lang w:val="en-US"/>
          </w:rPr>
          <w:t xml:space="preserve">b2: Bit 16 </w:t>
        </w:r>
        <w:r w:rsidRPr="000B10B2">
          <w:rPr>
            <w:b/>
            <w:lang w:val="en-US"/>
            <w:rPrChange w:id="996" w:author="Kanatov Alexey" w:date="2016-12-20T14:43:00Z">
              <w:rPr>
                <w:lang w:val="en-US"/>
              </w:rPr>
            </w:rPrChange>
          </w:rPr>
          <w:t>is</w:t>
        </w:r>
        <w:r>
          <w:rPr>
            <w:lang w:val="en-US"/>
          </w:rPr>
          <w:t xml:space="preserve"> 100b</w:t>
        </w:r>
      </w:ins>
    </w:p>
    <w:p w:rsidR="000B10B2" w:rsidRPr="000B10B2" w:rsidRDefault="000B10B2">
      <w:pPr>
        <w:rPr>
          <w:ins w:id="997" w:author="Kanatov Alexey" w:date="2016-12-20T14:46:00Z"/>
          <w:rPrChange w:id="998" w:author="Kanatov Alexey" w:date="2016-12-20T14:48:00Z">
            <w:rPr>
              <w:ins w:id="999" w:author="Kanatov Alexey" w:date="2016-12-20T14:46:00Z"/>
              <w:lang w:val="en-US"/>
            </w:rPr>
          </w:rPrChange>
        </w:rPr>
      </w:pPr>
      <w:proofErr w:type="gramStart"/>
      <w:ins w:id="1000" w:author="Kanatov Alexey" w:date="2016-12-20T14:42:00Z">
        <w:r>
          <w:rPr>
            <w:lang w:val="en-US"/>
          </w:rPr>
          <w:lastRenderedPageBreak/>
          <w:t>b</w:t>
        </w:r>
        <w:r w:rsidRPr="000B10B2">
          <w:rPr>
            <w:rPrChange w:id="1001" w:author="Kanatov Alexey" w:date="2016-12-20T14:48:00Z">
              <w:rPr>
                <w:lang w:val="en-US"/>
              </w:rPr>
            </w:rPrChange>
          </w:rPr>
          <w:t>1(</w:t>
        </w:r>
      </w:ins>
      <w:proofErr w:type="gramEnd"/>
      <w:ins w:id="1002" w:author="Kanatov Alexey" w:date="2016-12-20T14:43:00Z">
        <w:r w:rsidRPr="000B10B2">
          <w:rPr>
            <w:rPrChange w:id="1003" w:author="Kanatov Alexey" w:date="2016-12-20T14:48:00Z">
              <w:rPr>
                <w:lang w:val="en-US"/>
              </w:rPr>
            </w:rPrChange>
          </w:rPr>
          <w:t>0</w:t>
        </w:r>
      </w:ins>
      <w:ins w:id="1004" w:author="Kanatov Alexey" w:date="2016-12-20T14:42:00Z">
        <w:r w:rsidRPr="000B10B2">
          <w:rPr>
            <w:rPrChange w:id="1005" w:author="Kanatov Alexey" w:date="2016-12-20T14:48:00Z">
              <w:rPr>
                <w:lang w:val="en-US"/>
              </w:rPr>
            </w:rPrChange>
          </w:rPr>
          <w:t>)</w:t>
        </w:r>
      </w:ins>
      <w:ins w:id="1006" w:author="Kanatov Alexey" w:date="2016-12-20T14:43:00Z">
        <w:r w:rsidRPr="000B10B2">
          <w:rPr>
            <w:rPrChange w:id="1007" w:author="Kanatov Alexey" w:date="2016-12-20T14:48:00Z">
              <w:rPr>
                <w:lang w:val="en-US"/>
              </w:rPr>
            </w:rPrChange>
          </w:rPr>
          <w:t xml:space="preserve"> := </w:t>
        </w:r>
        <w:r>
          <w:rPr>
            <w:lang w:val="en-US"/>
          </w:rPr>
          <w:t>b</w:t>
        </w:r>
        <w:r w:rsidRPr="000B10B2">
          <w:rPr>
            <w:rPrChange w:id="1008" w:author="Kanatov Alexey" w:date="2016-12-20T14:48:00Z">
              <w:rPr>
                <w:lang w:val="en-US"/>
              </w:rPr>
            </w:rPrChange>
          </w:rPr>
          <w:t xml:space="preserve">2 (1) // </w:t>
        </w:r>
      </w:ins>
      <w:ins w:id="1009" w:author="Kanatov Alexey" w:date="2016-12-20T14:47:00Z">
        <w:r w:rsidRPr="000B10B2">
          <w:rPr>
            <w:rPrChange w:id="1010" w:author="Kanatov Alexey" w:date="2016-12-20T14:48:00Z">
              <w:rPr>
                <w:lang w:val="en-US"/>
              </w:rPr>
            </w:rPrChange>
          </w:rPr>
          <w:t xml:space="preserve"> </w:t>
        </w:r>
        <w:r>
          <w:t>Установить</w:t>
        </w:r>
        <w:r w:rsidRPr="000B10B2">
          <w:t xml:space="preserve"> </w:t>
        </w:r>
      </w:ins>
      <w:ins w:id="1011" w:author="Kanatov Alexey" w:date="2016-12-20T14:43:00Z">
        <w:r w:rsidRPr="000B10B2">
          <w:rPr>
            <w:rPrChange w:id="1012" w:author="Kanatov Alexey" w:date="2016-12-20T14:48:00Z">
              <w:rPr>
                <w:lang w:val="en-US"/>
              </w:rPr>
            </w:rPrChange>
          </w:rPr>
          <w:t>0</w:t>
        </w:r>
      </w:ins>
      <w:ins w:id="1013" w:author="Kanatov Alexey" w:date="2016-12-20T14:47:00Z">
        <w:r w:rsidRPr="000B10B2">
          <w:t>-</w:t>
        </w:r>
        <w:r>
          <w:t>й</w:t>
        </w:r>
      </w:ins>
      <w:ins w:id="1014" w:author="Kanatov Alexey" w:date="2016-12-20T14:43:00Z">
        <w:r w:rsidRPr="000B10B2">
          <w:rPr>
            <w:rPrChange w:id="1015" w:author="Kanatov Alexey" w:date="2016-12-20T14:48:00Z">
              <w:rPr>
                <w:lang w:val="en-US"/>
              </w:rPr>
            </w:rPrChange>
          </w:rPr>
          <w:t xml:space="preserve"> </w:t>
        </w:r>
      </w:ins>
      <w:ins w:id="1016" w:author="Kanatov Alexey" w:date="2016-12-20T14:47:00Z">
        <w:r>
          <w:t>бит</w:t>
        </w:r>
      </w:ins>
      <w:ins w:id="1017" w:author="Kanatov Alexey" w:date="2016-12-20T14:43:00Z">
        <w:r w:rsidRPr="000B10B2">
          <w:rPr>
            <w:rPrChange w:id="1018" w:author="Kanatov Alexey" w:date="2016-12-20T14:48:00Z">
              <w:rPr>
                <w:lang w:val="en-US"/>
              </w:rPr>
            </w:rPrChange>
          </w:rPr>
          <w:t xml:space="preserve"> </w:t>
        </w:r>
      </w:ins>
      <w:ins w:id="1019" w:author="Kanatov Alexey" w:date="2016-12-20T14:47:00Z">
        <w:r>
          <w:t>перменной</w:t>
        </w:r>
      </w:ins>
      <w:ins w:id="1020" w:author="Kanatov Alexey" w:date="2016-12-20T14:43:00Z">
        <w:r w:rsidRPr="000B10B2">
          <w:rPr>
            <w:rPrChange w:id="1021" w:author="Kanatov Alexey" w:date="2016-12-20T14:48:00Z">
              <w:rPr>
                <w:lang w:val="en-US"/>
              </w:rPr>
            </w:rPrChange>
          </w:rPr>
          <w:t xml:space="preserve"> </w:t>
        </w:r>
      </w:ins>
      <w:ins w:id="1022" w:author="Kanatov Alexey" w:date="2016-12-20T14:47:00Z">
        <w:r>
          <w:rPr>
            <w:lang w:val="en-US"/>
          </w:rPr>
          <w:t>b</w:t>
        </w:r>
      </w:ins>
      <w:ins w:id="1023" w:author="Kanatov Alexey" w:date="2016-12-20T14:43:00Z">
        <w:r w:rsidRPr="000B10B2">
          <w:rPr>
            <w:rPrChange w:id="1024" w:author="Kanatov Alexey" w:date="2016-12-20T14:48:00Z">
              <w:rPr>
                <w:lang w:val="en-US"/>
              </w:rPr>
            </w:rPrChange>
          </w:rPr>
          <w:t xml:space="preserve">1 </w:t>
        </w:r>
      </w:ins>
      <w:ins w:id="1025" w:author="Kanatov Alexey" w:date="2016-12-20T14:47:00Z">
        <w:r>
          <w:t>в з</w:t>
        </w:r>
      </w:ins>
      <w:ins w:id="1026" w:author="Kanatov Alexey" w:date="2016-12-20T15:02:00Z">
        <w:r w:rsidR="00973AA0">
          <w:t>н</w:t>
        </w:r>
      </w:ins>
      <w:ins w:id="1027" w:author="Kanatov Alexey" w:date="2016-12-20T14:47:00Z">
        <w:r>
          <w:t xml:space="preserve">ачение, взятое из </w:t>
        </w:r>
      </w:ins>
      <w:ins w:id="1028" w:author="Kanatov Alexey" w:date="2016-12-20T14:43:00Z">
        <w:r w:rsidRPr="000B10B2">
          <w:rPr>
            <w:rPrChange w:id="1029" w:author="Kanatov Alexey" w:date="2016-12-20T14:48:00Z">
              <w:rPr>
                <w:lang w:val="en-US"/>
              </w:rPr>
            </w:rPrChange>
          </w:rPr>
          <w:t>1</w:t>
        </w:r>
      </w:ins>
      <w:ins w:id="1030" w:author="Kanatov Alexey" w:date="2016-12-20T14:48:00Z">
        <w:r>
          <w:t>-ого бита переменной</w:t>
        </w:r>
      </w:ins>
      <w:ins w:id="1031" w:author="Kanatov Alexey" w:date="2016-12-20T14:43:00Z">
        <w:r w:rsidRPr="000B10B2">
          <w:rPr>
            <w:rPrChange w:id="1032" w:author="Kanatov Alexey" w:date="2016-12-20T14:48:00Z">
              <w:rPr>
                <w:lang w:val="en-US"/>
              </w:rPr>
            </w:rPrChange>
          </w:rPr>
          <w:t xml:space="preserve"> </w:t>
        </w:r>
        <w:r>
          <w:rPr>
            <w:lang w:val="en-US"/>
          </w:rPr>
          <w:t>b</w:t>
        </w:r>
        <w:r w:rsidRPr="000B10B2">
          <w:rPr>
            <w:rPrChange w:id="1033" w:author="Kanatov Alexey" w:date="2016-12-20T14:48:00Z">
              <w:rPr>
                <w:lang w:val="en-US"/>
              </w:rPr>
            </w:rPrChange>
          </w:rPr>
          <w:t>2</w:t>
        </w:r>
      </w:ins>
    </w:p>
    <w:p w:rsidR="000B10B2" w:rsidRDefault="000B10B2">
      <w:pPr>
        <w:rPr>
          <w:ins w:id="1034" w:author="Kanatov Alexey" w:date="2016-12-20T14:50:00Z"/>
        </w:rPr>
      </w:pPr>
      <w:ins w:id="1035" w:author="Kanatov Alexey" w:date="2016-12-20T14:46:00Z">
        <w:r>
          <w:rPr>
            <w:lang w:val="en-US"/>
          </w:rPr>
          <w:t>b</w:t>
        </w:r>
        <w:r w:rsidRPr="000B10B2">
          <w:rPr>
            <w:rPrChange w:id="1036" w:author="Kanatov Alexey" w:date="2016-12-20T14:47:00Z">
              <w:rPr>
                <w:lang w:val="en-US"/>
              </w:rPr>
            </w:rPrChange>
          </w:rPr>
          <w:t>1 (</w:t>
        </w:r>
        <w:r>
          <w:rPr>
            <w:lang w:val="en-US"/>
          </w:rPr>
          <w:t>o</w:t>
        </w:r>
        <w:r w:rsidRPr="000B10B2">
          <w:rPr>
            <w:rPrChange w:id="1037" w:author="Kanatov Alexey" w:date="2016-12-20T14:47:00Z">
              <w:rPr>
                <w:lang w:val="en-US"/>
              </w:rPr>
            </w:rPrChange>
          </w:rPr>
          <w:t xml:space="preserve">, </w:t>
        </w:r>
        <w:r>
          <w:rPr>
            <w:lang w:val="en-US"/>
          </w:rPr>
          <w:t>b</w:t>
        </w:r>
        <w:r w:rsidRPr="000B10B2">
          <w:rPr>
            <w:rPrChange w:id="1038" w:author="Kanatov Alexey" w:date="2016-12-20T14:47:00Z">
              <w:rPr>
                <w:lang w:val="en-US"/>
              </w:rPr>
            </w:rPrChange>
          </w:rPr>
          <w:t>2 (</w:t>
        </w:r>
      </w:ins>
      <w:ins w:id="1039" w:author="Kanatov Alexey" w:date="2016-12-20T14:47:00Z">
        <w:r w:rsidRPr="000B10B2">
          <w:rPr>
            <w:rPrChange w:id="1040" w:author="Kanatov Alexey" w:date="2016-12-20T14:47:00Z">
              <w:rPr>
                <w:lang w:val="en-US"/>
              </w:rPr>
            </w:rPrChange>
          </w:rPr>
          <w:t>1</w:t>
        </w:r>
      </w:ins>
      <w:ins w:id="1041" w:author="Kanatov Alexey" w:date="2016-12-20T14:46:00Z">
        <w:r w:rsidRPr="000B10B2">
          <w:rPr>
            <w:rPrChange w:id="1042" w:author="Kanatov Alexey" w:date="2016-12-20T14:47:00Z">
              <w:rPr>
                <w:lang w:val="en-US"/>
              </w:rPr>
            </w:rPrChange>
          </w:rPr>
          <w:t>))</w:t>
        </w:r>
      </w:ins>
      <w:ins w:id="1043" w:author="Kanatov Alexey" w:date="2016-12-20T14:47:00Z">
        <w:r w:rsidRPr="000B10B2">
          <w:rPr>
            <w:rPrChange w:id="1044" w:author="Kanatov Alexey" w:date="2016-12-20T14:47:00Z">
              <w:rPr>
                <w:lang w:val="en-US"/>
              </w:rPr>
            </w:rPrChange>
          </w:rPr>
          <w:t xml:space="preserve"> // </w:t>
        </w:r>
        <w:r>
          <w:t>Таже самая операция толь</w:t>
        </w:r>
      </w:ins>
      <w:ins w:id="1045" w:author="Kanatov Alexey" w:date="2016-12-20T14:48:00Z">
        <w:r>
          <w:t>к</w:t>
        </w:r>
      </w:ins>
      <w:ins w:id="1046" w:author="Kanatov Alexey" w:date="2016-12-20T14:47:00Z">
        <w:r>
          <w:t xml:space="preserve">о записанная </w:t>
        </w:r>
      </w:ins>
      <w:ins w:id="1047" w:author="Kanatov Alexey" w:date="2016-12-20T14:48:00Z">
        <w:r>
          <w:t>в процедурном стиле</w:t>
        </w:r>
      </w:ins>
    </w:p>
    <w:p w:rsidR="00A4709D" w:rsidRPr="00A4709D" w:rsidRDefault="00A4709D">
      <w:pPr>
        <w:rPr>
          <w:ins w:id="1048" w:author="Kanatov Alexey" w:date="2016-12-20T14:41:00Z"/>
        </w:rPr>
      </w:pPr>
      <w:ins w:id="1049" w:author="Kanatov Alexey" w:date="2016-12-20T14:50:00Z">
        <w:r>
          <w:t>Следующий вопро</w:t>
        </w:r>
      </w:ins>
      <w:ins w:id="1050" w:author="Kanatov Alexey" w:date="2016-12-20T14:51:00Z">
        <w:r>
          <w:t>с</w:t>
        </w:r>
      </w:ins>
      <w:ins w:id="1051" w:author="Kanatov Alexey" w:date="2016-12-20T14:50:00Z">
        <w:r>
          <w:t>, кот</w:t>
        </w:r>
      </w:ins>
      <w:ins w:id="1052" w:author="Kanatov Alexey" w:date="2016-12-20T14:51:00Z">
        <w:r>
          <w:t>о</w:t>
        </w:r>
      </w:ins>
      <w:ins w:id="1053" w:author="Kanatov Alexey" w:date="2016-12-20T14:50:00Z">
        <w:r>
          <w:t xml:space="preserve">рый всегда возникает при проектировании юнита </w:t>
        </w:r>
      </w:ins>
      <w:ins w:id="1054" w:author="Kanatov Alexey" w:date="2016-12-20T14:51:00Z">
        <w:r>
          <w:t>–</w:t>
        </w:r>
      </w:ins>
      <w:ins w:id="1055" w:author="Kanatov Alexey" w:date="2016-12-20T14:50:00Z">
        <w:r>
          <w:t xml:space="preserve"> это </w:t>
        </w:r>
      </w:ins>
      <w:ins w:id="1056" w:author="Kanatov Alexey" w:date="2016-12-20T14:51:00Z">
        <w:r>
          <w:t xml:space="preserve">какие процедуры инициализации у него должны быть. </w:t>
        </w:r>
      </w:ins>
      <w:ins w:id="1057" w:author="Kanatov Alexey" w:date="2016-12-20T14:54:00Z">
        <w:r>
          <w:t xml:space="preserve">Для юнита </w:t>
        </w:r>
        <w:r>
          <w:rPr>
            <w:lang w:val="en-US"/>
          </w:rPr>
          <w:t>Bit</w:t>
        </w:r>
        <w:r w:rsidRPr="00A4709D">
          <w:rPr>
            <w:rPrChange w:id="1058" w:author="Kanatov Alexey" w:date="2016-12-20T14:55:00Z">
              <w:rPr>
                <w:lang w:val="en-US"/>
              </w:rPr>
            </w:rPrChange>
          </w:rPr>
          <w:t xml:space="preserve"> [</w:t>
        </w:r>
        <w:r>
          <w:rPr>
            <w:lang w:val="en-US"/>
          </w:rPr>
          <w:t>N</w:t>
        </w:r>
        <w:r w:rsidRPr="00A4709D">
          <w:rPr>
            <w:rPrChange w:id="1059" w:author="Kanatov Alexey" w:date="2016-12-20T14:55:00Z">
              <w:rPr>
                <w:lang w:val="en-US"/>
              </w:rPr>
            </w:rPrChange>
          </w:rPr>
          <w:t xml:space="preserve">: </w:t>
        </w:r>
        <w:r>
          <w:rPr>
            <w:lang w:val="en-US"/>
          </w:rPr>
          <w:t>Integer</w:t>
        </w:r>
        <w:r w:rsidRPr="00A4709D">
          <w:rPr>
            <w:rPrChange w:id="1060" w:author="Kanatov Alexey" w:date="2016-12-20T14:55:00Z">
              <w:rPr>
                <w:lang w:val="en-US"/>
              </w:rPr>
            </w:rPrChange>
          </w:rPr>
          <w:t xml:space="preserve">] </w:t>
        </w:r>
        <w:r>
          <w:t xml:space="preserve">предусмотерна одна процедура инициализации без параметров </w:t>
        </w:r>
      </w:ins>
      <w:ins w:id="1061" w:author="Kanatov Alexey" w:date="2016-12-20T14:55:00Z">
        <w:r>
          <w:t>–</w:t>
        </w:r>
      </w:ins>
      <w:ins w:id="1062" w:author="Kanatov Alexey" w:date="2016-12-20T14:54:00Z">
        <w:r>
          <w:t xml:space="preserve"> </w:t>
        </w:r>
      </w:ins>
      <w:ins w:id="1063" w:author="Kanatov Alexey" w:date="2016-12-20T14:55:00Z">
        <w:r>
          <w:t>и тело ее содержит цикл который всем битам данного битового поля присваивает значение 0. Таким обра</w:t>
        </w:r>
      </w:ins>
      <w:ins w:id="1064" w:author="Kanatov Alexey" w:date="2016-12-20T15:03:00Z">
        <w:r w:rsidR="00973AA0">
          <w:t>з</w:t>
        </w:r>
      </w:ins>
      <w:ins w:id="1065" w:author="Kanatov Alexey" w:date="2016-12-20T14:55:00Z">
        <w:r w:rsidR="00973AA0">
          <w:t>ом даже тело процедры</w:t>
        </w:r>
        <w:r>
          <w:t xml:space="preserve"> иницализации не является чем-то особенным или внешним, а выра</w:t>
        </w:r>
      </w:ins>
      <w:ins w:id="1066" w:author="Kanatov Alexey" w:date="2016-12-20T14:56:00Z">
        <w:r>
          <w:t>ж</w:t>
        </w:r>
      </w:ins>
      <w:ins w:id="1067" w:author="Kanatov Alexey" w:date="2016-12-20T14:55:00Z">
        <w:r>
          <w:t xml:space="preserve">ается </w:t>
        </w:r>
      </w:ins>
      <w:ins w:id="1068" w:author="Kanatov Alexey" w:date="2016-12-20T14:56:00Z">
        <w:r>
          <w:t>через операцию установки бита в нужное значение.</w:t>
        </w:r>
      </w:ins>
    </w:p>
    <w:p w:rsidR="005734FA" w:rsidRPr="00B025AD" w:rsidDel="000B10B2" w:rsidRDefault="009A05F0">
      <w:pPr>
        <w:rPr>
          <w:del w:id="1069" w:author="Kanatov Alexey" w:date="2016-12-20T14:40:00Z"/>
          <w:rFonts w:ascii="Arial" w:hAnsi="Arial" w:cs="Arial"/>
          <w:b/>
          <w:sz w:val="28"/>
          <w:szCs w:val="28"/>
          <w:lang w:val="en-US"/>
        </w:rPr>
      </w:pPr>
      <w:del w:id="1070" w:author="Kanatov Alexey" w:date="2016-12-20T14:40:00Z">
        <w:r w:rsidRPr="009A05F0" w:rsidDel="000B10B2">
          <w:rPr>
            <w:rFonts w:ascii="Arial" w:hAnsi="Arial" w:cs="Arial"/>
            <w:b/>
            <w:sz w:val="28"/>
            <w:szCs w:val="28"/>
          </w:rPr>
          <w:delText>Перечисления</w:delText>
        </w:r>
        <w:r w:rsidRPr="00B025AD" w:rsidDel="000B10B2">
          <w:rPr>
            <w:rFonts w:ascii="Arial" w:hAnsi="Arial" w:cs="Arial"/>
            <w:b/>
            <w:sz w:val="28"/>
            <w:szCs w:val="28"/>
            <w:lang w:val="en-US"/>
          </w:rPr>
          <w:delText xml:space="preserve"> </w:delText>
        </w:r>
        <w:r w:rsidRPr="009A05F0" w:rsidDel="000B10B2">
          <w:rPr>
            <w:rFonts w:ascii="Arial" w:hAnsi="Arial" w:cs="Arial"/>
            <w:b/>
            <w:sz w:val="28"/>
            <w:szCs w:val="28"/>
          </w:rPr>
          <w:delText>и</w:delText>
        </w:r>
        <w:r w:rsidRPr="00B025AD" w:rsidDel="000B10B2">
          <w:rPr>
            <w:rFonts w:ascii="Arial" w:hAnsi="Arial" w:cs="Arial"/>
            <w:b/>
            <w:sz w:val="28"/>
            <w:szCs w:val="28"/>
            <w:lang w:val="en-US"/>
          </w:rPr>
          <w:delText xml:space="preserve"> </w:delText>
        </w:r>
        <w:r w:rsidRPr="009A05F0" w:rsidDel="000B10B2">
          <w:rPr>
            <w:rFonts w:ascii="Arial" w:hAnsi="Arial" w:cs="Arial"/>
            <w:b/>
            <w:sz w:val="28"/>
            <w:szCs w:val="28"/>
          </w:rPr>
          <w:delText>константы</w:delText>
        </w:r>
        <w:r w:rsidRPr="00B025AD" w:rsidDel="000B10B2">
          <w:rPr>
            <w:rFonts w:ascii="Arial" w:hAnsi="Arial" w:cs="Arial"/>
            <w:b/>
            <w:sz w:val="28"/>
            <w:szCs w:val="28"/>
            <w:lang w:val="en-US"/>
          </w:rPr>
          <w:br/>
        </w:r>
        <w:r w:rsidRPr="009A05F0" w:rsidDel="000B10B2">
          <w:rPr>
            <w:rFonts w:ascii="Arial" w:hAnsi="Arial" w:cs="Arial"/>
            <w:b/>
            <w:sz w:val="28"/>
            <w:szCs w:val="28"/>
            <w:lang w:val="en-US"/>
          </w:rPr>
          <w:delText>Enumerations</w:delText>
        </w:r>
        <w:r w:rsidRPr="00B025AD" w:rsidDel="000B10B2">
          <w:rPr>
            <w:rFonts w:ascii="Arial" w:hAnsi="Arial" w:cs="Arial"/>
            <w:b/>
            <w:sz w:val="28"/>
            <w:szCs w:val="28"/>
            <w:lang w:val="en-US"/>
          </w:rPr>
          <w:delText xml:space="preserve"> &amp; </w:delText>
        </w:r>
        <w:r w:rsidRPr="009A05F0" w:rsidDel="000B10B2">
          <w:rPr>
            <w:rFonts w:ascii="Arial" w:hAnsi="Arial" w:cs="Arial"/>
            <w:b/>
            <w:sz w:val="28"/>
            <w:szCs w:val="28"/>
            <w:lang w:val="en-US"/>
          </w:rPr>
          <w:delText>constants</w:delText>
        </w:r>
      </w:del>
    </w:p>
    <w:p w:rsidR="009A05F0" w:rsidRPr="009316E9" w:rsidDel="000B10B2" w:rsidRDefault="008A02B5">
      <w:pPr>
        <w:rPr>
          <w:del w:id="1071" w:author="Kanatov Alexey" w:date="2016-12-20T14:40:00Z"/>
          <w:rFonts w:ascii="Arial" w:hAnsi="Arial" w:cs="Arial"/>
          <w:sz w:val="24"/>
          <w:szCs w:val="24"/>
          <w:lang w:val="en-US"/>
        </w:rPr>
      </w:pPr>
      <w:del w:id="1072" w:author="Kanatov Alexey" w:date="2016-12-20T14:40:00Z">
        <w:r w:rsidRPr="009316E9" w:rsidDel="000B10B2">
          <w:rPr>
            <w:rFonts w:ascii="Arial" w:hAnsi="Arial" w:cs="Arial"/>
            <w:sz w:val="24"/>
            <w:szCs w:val="24"/>
            <w:lang w:val="en-US"/>
          </w:rPr>
          <w:delText>&lt;</w:delText>
        </w:r>
        <w:r w:rsidR="00806B37" w:rsidDel="000B10B2">
          <w:rPr>
            <w:rFonts w:ascii="Arial" w:hAnsi="Arial" w:cs="Arial"/>
            <w:color w:val="CC00FF"/>
            <w:sz w:val="24"/>
            <w:szCs w:val="24"/>
            <w:lang w:val="en-US"/>
          </w:rPr>
          <w:delText>Is still under discussion</w:delText>
        </w:r>
        <w:r w:rsidRPr="009316E9" w:rsidDel="000B10B2">
          <w:rPr>
            <w:rFonts w:ascii="Arial" w:hAnsi="Arial" w:cs="Arial"/>
            <w:color w:val="CC00FF"/>
            <w:sz w:val="24"/>
            <w:szCs w:val="24"/>
            <w:lang w:val="en-US"/>
          </w:rPr>
          <w:delText xml:space="preserve"> </w:delText>
        </w:r>
        <w:r w:rsidRPr="00B60371" w:rsidDel="000B10B2">
          <w:rPr>
            <w:rFonts w:ascii="Arial" w:hAnsi="Arial" w:cs="Arial"/>
            <w:color w:val="CC00FF"/>
            <w:sz w:val="24"/>
            <w:szCs w:val="24"/>
            <w:lang w:val="en-US"/>
          </w:rPr>
          <w:sym w:font="Wingdings" w:char="F04A"/>
        </w:r>
        <w:r w:rsidRPr="009316E9" w:rsidDel="000B10B2">
          <w:rPr>
            <w:rFonts w:ascii="Arial" w:hAnsi="Arial" w:cs="Arial"/>
            <w:sz w:val="24"/>
            <w:szCs w:val="24"/>
            <w:lang w:val="en-US"/>
          </w:rPr>
          <w:delText>&gt;</w:delText>
        </w:r>
      </w:del>
    </w:p>
    <w:p w:rsidR="00903CE2" w:rsidRPr="009316E9" w:rsidDel="000B10B2" w:rsidRDefault="00903CE2">
      <w:pPr>
        <w:rPr>
          <w:del w:id="1073" w:author="Kanatov Alexey" w:date="2016-12-20T14:40:00Z"/>
          <w:rFonts w:ascii="Arial" w:hAnsi="Arial" w:cs="Arial"/>
          <w:sz w:val="24"/>
          <w:szCs w:val="24"/>
          <w:lang w:val="en-US"/>
        </w:rPr>
      </w:pPr>
    </w:p>
    <w:p w:rsidR="00903CE2" w:rsidRPr="009316E9" w:rsidRDefault="00903CE2">
      <w:pPr>
        <w:rPr>
          <w:rFonts w:ascii="Arial" w:hAnsi="Arial" w:cs="Arial"/>
          <w:sz w:val="24"/>
          <w:szCs w:val="24"/>
          <w:lang w:val="en-US"/>
        </w:rPr>
      </w:pPr>
    </w:p>
    <w:sectPr w:rsidR="00903CE2" w:rsidRPr="009316E9" w:rsidSect="00466AA5">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69CE" w:rsidRDefault="000C69CE" w:rsidP="00E819C9">
      <w:pPr>
        <w:spacing w:after="0" w:line="240" w:lineRule="auto"/>
      </w:pPr>
      <w:r>
        <w:separator/>
      </w:r>
    </w:p>
  </w:endnote>
  <w:endnote w:type="continuationSeparator" w:id="0">
    <w:p w:rsidR="000C69CE" w:rsidRDefault="000C69CE" w:rsidP="00E819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69CE" w:rsidRDefault="000C69CE" w:rsidP="00E819C9">
      <w:pPr>
        <w:spacing w:after="0" w:line="240" w:lineRule="auto"/>
      </w:pPr>
      <w:r>
        <w:separator/>
      </w:r>
    </w:p>
  </w:footnote>
  <w:footnote w:type="continuationSeparator" w:id="0">
    <w:p w:rsidR="000C69CE" w:rsidRDefault="000C69CE" w:rsidP="00E819C9">
      <w:pPr>
        <w:spacing w:after="0" w:line="240" w:lineRule="auto"/>
      </w:pPr>
      <w:r>
        <w:continuationSeparator/>
      </w:r>
    </w:p>
  </w:footnote>
  <w:footnote w:id="1">
    <w:p w:rsidR="00511FA5" w:rsidRPr="006B1315" w:rsidRDefault="00511FA5">
      <w:pPr>
        <w:pStyle w:val="a6"/>
        <w:rPr>
          <w:rFonts w:ascii="Arial" w:hAnsi="Arial" w:cs="Arial"/>
          <w:sz w:val="24"/>
          <w:szCs w:val="24"/>
        </w:rPr>
      </w:pPr>
      <w:r w:rsidRPr="00B47DC4">
        <w:rPr>
          <w:rStyle w:val="a8"/>
          <w:rFonts w:ascii="Arial" w:hAnsi="Arial" w:cs="Arial"/>
          <w:sz w:val="24"/>
          <w:szCs w:val="24"/>
        </w:rPr>
        <w:footnoteRef/>
      </w:r>
      <w:r w:rsidRPr="00B47DC4">
        <w:rPr>
          <w:rFonts w:ascii="Arial" w:hAnsi="Arial" w:cs="Arial"/>
          <w:sz w:val="24"/>
          <w:szCs w:val="24"/>
        </w:rPr>
        <w:t xml:space="preserve"> Вырожденный случай, когда число таких единиц нулевое, считается допустимым</w:t>
      </w:r>
      <w:ins w:id="348" w:author="Kanatov Alexey" w:date="2016-04-13T20:21:00Z">
        <w:r>
          <w:rPr>
            <w:rFonts w:ascii="Arial" w:hAnsi="Arial" w:cs="Arial"/>
            <w:sz w:val="24"/>
            <w:szCs w:val="24"/>
          </w:rPr>
          <w:t xml:space="preserve"> и при этом порождается пустая </w:t>
        </w:r>
        <w:proofErr w:type="gramStart"/>
        <w:r>
          <w:rPr>
            <w:rFonts w:ascii="Arial" w:hAnsi="Arial" w:cs="Arial"/>
            <w:sz w:val="24"/>
            <w:szCs w:val="24"/>
          </w:rPr>
          <w:t>программа</w:t>
        </w:r>
        <w:proofErr w:type="gramEnd"/>
        <w:r>
          <w:rPr>
            <w:rFonts w:ascii="Arial" w:hAnsi="Arial" w:cs="Arial"/>
            <w:sz w:val="24"/>
            <w:szCs w:val="24"/>
          </w:rPr>
          <w:t xml:space="preserve"> которая ничего не делает</w:t>
        </w:r>
      </w:ins>
      <w:r w:rsidRPr="00B47DC4">
        <w:rPr>
          <w:rFonts w:ascii="Arial" w:hAnsi="Arial" w:cs="Arial"/>
          <w:sz w:val="24"/>
          <w:szCs w:val="24"/>
        </w:rPr>
        <w:t>.</w:t>
      </w:r>
      <w:ins w:id="349" w:author="Kanatov Alexey" w:date="2016-04-13T20:21:00Z">
        <w:r>
          <w:rPr>
            <w:rFonts w:ascii="Arial" w:hAnsi="Arial" w:cs="Arial"/>
            <w:sz w:val="24"/>
            <w:szCs w:val="24"/>
          </w:rPr>
          <w:t xml:space="preserve"> Или что</w:t>
        </w:r>
        <w:r w:rsidRPr="006B1315">
          <w:rPr>
            <w:rFonts w:ascii="Arial" w:hAnsi="Arial" w:cs="Arial"/>
            <w:sz w:val="24"/>
            <w:szCs w:val="24"/>
            <w:rPrChange w:id="350" w:author="Kanatov Alexey" w:date="2016-04-15T13:59:00Z">
              <w:rPr>
                <w:rFonts w:ascii="Arial" w:hAnsi="Arial" w:cs="Arial"/>
                <w:sz w:val="24"/>
                <w:szCs w:val="24"/>
                <w:lang w:val="en-US"/>
              </w:rPr>
            </w:rPrChange>
          </w:rPr>
          <w:t>????</w:t>
        </w:r>
      </w:ins>
    </w:p>
  </w:footnote>
  <w:footnote w:id="2">
    <w:p w:rsidR="00511FA5" w:rsidRDefault="00511FA5">
      <w:pPr>
        <w:pStyle w:val="a6"/>
      </w:pPr>
      <w:r>
        <w:rPr>
          <w:rStyle w:val="a8"/>
        </w:rPr>
        <w:footnoteRef/>
      </w:r>
      <w:r>
        <w:t xml:space="preserve"> </w:t>
      </w:r>
      <w:r>
        <w:rPr>
          <w:rFonts w:ascii="Arial" w:hAnsi="Arial" w:cs="Arial"/>
          <w:sz w:val="24"/>
          <w:szCs w:val="24"/>
        </w:rPr>
        <w:t>Если быть более точным, то объекты, не имеющие значений, существовать могут, но никаких операций, кроме присваивания им значения, над ними выполнять нельзя, и это проверяется статически при компиляции программы.</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0F07A7"/>
    <w:multiLevelType w:val="hybridMultilevel"/>
    <w:tmpl w:val="62605E82"/>
    <w:lvl w:ilvl="0" w:tplc="34EA525C">
      <w:start w:val="1"/>
      <w:numFmt w:val="bullet"/>
      <w:lvlText w:val="•"/>
      <w:lvlJc w:val="left"/>
      <w:pPr>
        <w:tabs>
          <w:tab w:val="num" w:pos="720"/>
        </w:tabs>
        <w:ind w:left="720" w:hanging="360"/>
      </w:pPr>
      <w:rPr>
        <w:rFonts w:ascii="Times New Roman" w:hAnsi="Times New Roman" w:hint="default"/>
      </w:rPr>
    </w:lvl>
    <w:lvl w:ilvl="1" w:tplc="0F1AC030" w:tentative="1">
      <w:start w:val="1"/>
      <w:numFmt w:val="bullet"/>
      <w:lvlText w:val="•"/>
      <w:lvlJc w:val="left"/>
      <w:pPr>
        <w:tabs>
          <w:tab w:val="num" w:pos="1440"/>
        </w:tabs>
        <w:ind w:left="1440" w:hanging="360"/>
      </w:pPr>
      <w:rPr>
        <w:rFonts w:ascii="Times New Roman" w:hAnsi="Times New Roman" w:hint="default"/>
      </w:rPr>
    </w:lvl>
    <w:lvl w:ilvl="2" w:tplc="937695AC" w:tentative="1">
      <w:start w:val="1"/>
      <w:numFmt w:val="bullet"/>
      <w:lvlText w:val="•"/>
      <w:lvlJc w:val="left"/>
      <w:pPr>
        <w:tabs>
          <w:tab w:val="num" w:pos="2160"/>
        </w:tabs>
        <w:ind w:left="2160" w:hanging="360"/>
      </w:pPr>
      <w:rPr>
        <w:rFonts w:ascii="Times New Roman" w:hAnsi="Times New Roman" w:hint="default"/>
      </w:rPr>
    </w:lvl>
    <w:lvl w:ilvl="3" w:tplc="8B5479FA" w:tentative="1">
      <w:start w:val="1"/>
      <w:numFmt w:val="bullet"/>
      <w:lvlText w:val="•"/>
      <w:lvlJc w:val="left"/>
      <w:pPr>
        <w:tabs>
          <w:tab w:val="num" w:pos="2880"/>
        </w:tabs>
        <w:ind w:left="2880" w:hanging="360"/>
      </w:pPr>
      <w:rPr>
        <w:rFonts w:ascii="Times New Roman" w:hAnsi="Times New Roman" w:hint="default"/>
      </w:rPr>
    </w:lvl>
    <w:lvl w:ilvl="4" w:tplc="D2EA13DE" w:tentative="1">
      <w:start w:val="1"/>
      <w:numFmt w:val="bullet"/>
      <w:lvlText w:val="•"/>
      <w:lvlJc w:val="left"/>
      <w:pPr>
        <w:tabs>
          <w:tab w:val="num" w:pos="3600"/>
        </w:tabs>
        <w:ind w:left="3600" w:hanging="360"/>
      </w:pPr>
      <w:rPr>
        <w:rFonts w:ascii="Times New Roman" w:hAnsi="Times New Roman" w:hint="default"/>
      </w:rPr>
    </w:lvl>
    <w:lvl w:ilvl="5" w:tplc="A1665804" w:tentative="1">
      <w:start w:val="1"/>
      <w:numFmt w:val="bullet"/>
      <w:lvlText w:val="•"/>
      <w:lvlJc w:val="left"/>
      <w:pPr>
        <w:tabs>
          <w:tab w:val="num" w:pos="4320"/>
        </w:tabs>
        <w:ind w:left="4320" w:hanging="360"/>
      </w:pPr>
      <w:rPr>
        <w:rFonts w:ascii="Times New Roman" w:hAnsi="Times New Roman" w:hint="default"/>
      </w:rPr>
    </w:lvl>
    <w:lvl w:ilvl="6" w:tplc="ECF4E40E" w:tentative="1">
      <w:start w:val="1"/>
      <w:numFmt w:val="bullet"/>
      <w:lvlText w:val="•"/>
      <w:lvlJc w:val="left"/>
      <w:pPr>
        <w:tabs>
          <w:tab w:val="num" w:pos="5040"/>
        </w:tabs>
        <w:ind w:left="5040" w:hanging="360"/>
      </w:pPr>
      <w:rPr>
        <w:rFonts w:ascii="Times New Roman" w:hAnsi="Times New Roman" w:hint="default"/>
      </w:rPr>
    </w:lvl>
    <w:lvl w:ilvl="7" w:tplc="9320968C" w:tentative="1">
      <w:start w:val="1"/>
      <w:numFmt w:val="bullet"/>
      <w:lvlText w:val="•"/>
      <w:lvlJc w:val="left"/>
      <w:pPr>
        <w:tabs>
          <w:tab w:val="num" w:pos="5760"/>
        </w:tabs>
        <w:ind w:left="5760" w:hanging="360"/>
      </w:pPr>
      <w:rPr>
        <w:rFonts w:ascii="Times New Roman" w:hAnsi="Times New Roman" w:hint="default"/>
      </w:rPr>
    </w:lvl>
    <w:lvl w:ilvl="8" w:tplc="23AE2890" w:tentative="1">
      <w:start w:val="1"/>
      <w:numFmt w:val="bullet"/>
      <w:lvlText w:val="•"/>
      <w:lvlJc w:val="left"/>
      <w:pPr>
        <w:tabs>
          <w:tab w:val="num" w:pos="6480"/>
        </w:tabs>
        <w:ind w:left="6480" w:hanging="360"/>
      </w:pPr>
      <w:rPr>
        <w:rFonts w:ascii="Times New Roman" w:hAnsi="Times New Roman"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anatov Alexey">
    <w15:presenceInfo w15:providerId="AD" w15:userId="S-1-5-21-1454471165-515967899-839522115-473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1"/>
  <w:proofState w:spelling="clean" w:grammar="clean"/>
  <w:trackRevisions/>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47EB"/>
    <w:rsid w:val="00003A99"/>
    <w:rsid w:val="00010E34"/>
    <w:rsid w:val="00033044"/>
    <w:rsid w:val="000334C7"/>
    <w:rsid w:val="0003440B"/>
    <w:rsid w:val="00043DCD"/>
    <w:rsid w:val="00050594"/>
    <w:rsid w:val="00062E54"/>
    <w:rsid w:val="0006377E"/>
    <w:rsid w:val="000669B2"/>
    <w:rsid w:val="00082AC5"/>
    <w:rsid w:val="00083637"/>
    <w:rsid w:val="000939F8"/>
    <w:rsid w:val="000B10B2"/>
    <w:rsid w:val="000C0293"/>
    <w:rsid w:val="000C69CE"/>
    <w:rsid w:val="00100DA7"/>
    <w:rsid w:val="00125E87"/>
    <w:rsid w:val="00136F05"/>
    <w:rsid w:val="00143448"/>
    <w:rsid w:val="00150986"/>
    <w:rsid w:val="0015733B"/>
    <w:rsid w:val="001664E5"/>
    <w:rsid w:val="001915DB"/>
    <w:rsid w:val="001A6510"/>
    <w:rsid w:val="001B7353"/>
    <w:rsid w:val="001B7A86"/>
    <w:rsid w:val="001D63C9"/>
    <w:rsid w:val="00202D92"/>
    <w:rsid w:val="002373F3"/>
    <w:rsid w:val="002467E3"/>
    <w:rsid w:val="00282280"/>
    <w:rsid w:val="00284CBE"/>
    <w:rsid w:val="0029642B"/>
    <w:rsid w:val="002C11C0"/>
    <w:rsid w:val="002C3C63"/>
    <w:rsid w:val="002E71C5"/>
    <w:rsid w:val="002F7DB4"/>
    <w:rsid w:val="00305FE0"/>
    <w:rsid w:val="00312F57"/>
    <w:rsid w:val="00327AF3"/>
    <w:rsid w:val="00346652"/>
    <w:rsid w:val="00356535"/>
    <w:rsid w:val="00377219"/>
    <w:rsid w:val="00393FB4"/>
    <w:rsid w:val="003C4E89"/>
    <w:rsid w:val="003E040B"/>
    <w:rsid w:val="003E6336"/>
    <w:rsid w:val="00401732"/>
    <w:rsid w:val="00411FC5"/>
    <w:rsid w:val="004361D8"/>
    <w:rsid w:val="00451BEB"/>
    <w:rsid w:val="00453186"/>
    <w:rsid w:val="00462079"/>
    <w:rsid w:val="00466AA5"/>
    <w:rsid w:val="004B1675"/>
    <w:rsid w:val="004B705D"/>
    <w:rsid w:val="004C4349"/>
    <w:rsid w:val="004D153D"/>
    <w:rsid w:val="004F2E29"/>
    <w:rsid w:val="004F5FAC"/>
    <w:rsid w:val="00511FA5"/>
    <w:rsid w:val="00514B4C"/>
    <w:rsid w:val="0054107C"/>
    <w:rsid w:val="005416A5"/>
    <w:rsid w:val="00556B3F"/>
    <w:rsid w:val="00572057"/>
    <w:rsid w:val="005734FA"/>
    <w:rsid w:val="00587DD0"/>
    <w:rsid w:val="005913B9"/>
    <w:rsid w:val="005A3D87"/>
    <w:rsid w:val="005A4290"/>
    <w:rsid w:val="005B25F9"/>
    <w:rsid w:val="005B31C5"/>
    <w:rsid w:val="005B6826"/>
    <w:rsid w:val="005B6B43"/>
    <w:rsid w:val="005C5C52"/>
    <w:rsid w:val="005E6F46"/>
    <w:rsid w:val="005F5641"/>
    <w:rsid w:val="0060007C"/>
    <w:rsid w:val="006201C9"/>
    <w:rsid w:val="00622635"/>
    <w:rsid w:val="00623F38"/>
    <w:rsid w:val="00631484"/>
    <w:rsid w:val="00650F0C"/>
    <w:rsid w:val="00657861"/>
    <w:rsid w:val="006848B8"/>
    <w:rsid w:val="00693B57"/>
    <w:rsid w:val="006957EF"/>
    <w:rsid w:val="006A6C2B"/>
    <w:rsid w:val="006B0DF6"/>
    <w:rsid w:val="006B1183"/>
    <w:rsid w:val="006B1315"/>
    <w:rsid w:val="006B18AB"/>
    <w:rsid w:val="006B3375"/>
    <w:rsid w:val="006F3240"/>
    <w:rsid w:val="007014A3"/>
    <w:rsid w:val="00711263"/>
    <w:rsid w:val="00732E08"/>
    <w:rsid w:val="00741029"/>
    <w:rsid w:val="00744C02"/>
    <w:rsid w:val="00746B88"/>
    <w:rsid w:val="007858B7"/>
    <w:rsid w:val="00796EB7"/>
    <w:rsid w:val="007E201E"/>
    <w:rsid w:val="007E4A6D"/>
    <w:rsid w:val="008003B2"/>
    <w:rsid w:val="00806B37"/>
    <w:rsid w:val="00822248"/>
    <w:rsid w:val="00827D20"/>
    <w:rsid w:val="00830B9A"/>
    <w:rsid w:val="00836502"/>
    <w:rsid w:val="00855DC8"/>
    <w:rsid w:val="00857309"/>
    <w:rsid w:val="00860D26"/>
    <w:rsid w:val="00896876"/>
    <w:rsid w:val="008A02B5"/>
    <w:rsid w:val="008A2631"/>
    <w:rsid w:val="008C16E1"/>
    <w:rsid w:val="008C5DB5"/>
    <w:rsid w:val="008E3E1C"/>
    <w:rsid w:val="008F5ACC"/>
    <w:rsid w:val="008F75E5"/>
    <w:rsid w:val="00901022"/>
    <w:rsid w:val="00903CE2"/>
    <w:rsid w:val="009113CA"/>
    <w:rsid w:val="009316E9"/>
    <w:rsid w:val="0093557D"/>
    <w:rsid w:val="00935B0E"/>
    <w:rsid w:val="00936C1F"/>
    <w:rsid w:val="00973AA0"/>
    <w:rsid w:val="009930B9"/>
    <w:rsid w:val="0099408E"/>
    <w:rsid w:val="009A05F0"/>
    <w:rsid w:val="009A06E0"/>
    <w:rsid w:val="009A1E58"/>
    <w:rsid w:val="009E0B78"/>
    <w:rsid w:val="009E56B5"/>
    <w:rsid w:val="009F24AE"/>
    <w:rsid w:val="00A03A07"/>
    <w:rsid w:val="00A10B06"/>
    <w:rsid w:val="00A37CCF"/>
    <w:rsid w:val="00A42C9E"/>
    <w:rsid w:val="00A4709D"/>
    <w:rsid w:val="00A5668C"/>
    <w:rsid w:val="00A7624D"/>
    <w:rsid w:val="00A905D5"/>
    <w:rsid w:val="00A90880"/>
    <w:rsid w:val="00AA684C"/>
    <w:rsid w:val="00AB04F1"/>
    <w:rsid w:val="00AB2F8B"/>
    <w:rsid w:val="00AB441C"/>
    <w:rsid w:val="00AD4F63"/>
    <w:rsid w:val="00AD5DFD"/>
    <w:rsid w:val="00AD5EC6"/>
    <w:rsid w:val="00B025AD"/>
    <w:rsid w:val="00B34B2A"/>
    <w:rsid w:val="00B372F4"/>
    <w:rsid w:val="00B43594"/>
    <w:rsid w:val="00B47DC4"/>
    <w:rsid w:val="00B515A6"/>
    <w:rsid w:val="00B60371"/>
    <w:rsid w:val="00B63D12"/>
    <w:rsid w:val="00B74926"/>
    <w:rsid w:val="00B77D38"/>
    <w:rsid w:val="00BB319F"/>
    <w:rsid w:val="00BB4914"/>
    <w:rsid w:val="00BB7A43"/>
    <w:rsid w:val="00BC0972"/>
    <w:rsid w:val="00BC215C"/>
    <w:rsid w:val="00BD73AB"/>
    <w:rsid w:val="00C015D6"/>
    <w:rsid w:val="00C04557"/>
    <w:rsid w:val="00C15BD5"/>
    <w:rsid w:val="00C17CE2"/>
    <w:rsid w:val="00C24CF6"/>
    <w:rsid w:val="00C6438F"/>
    <w:rsid w:val="00C67ADE"/>
    <w:rsid w:val="00C67DDB"/>
    <w:rsid w:val="00C83D53"/>
    <w:rsid w:val="00C95EEE"/>
    <w:rsid w:val="00CB5A3F"/>
    <w:rsid w:val="00CE4E58"/>
    <w:rsid w:val="00D033A8"/>
    <w:rsid w:val="00D10F65"/>
    <w:rsid w:val="00D318A5"/>
    <w:rsid w:val="00D53A87"/>
    <w:rsid w:val="00D64878"/>
    <w:rsid w:val="00D72573"/>
    <w:rsid w:val="00D7738E"/>
    <w:rsid w:val="00D80E4F"/>
    <w:rsid w:val="00DC222C"/>
    <w:rsid w:val="00DD253D"/>
    <w:rsid w:val="00DD44D5"/>
    <w:rsid w:val="00DF2A26"/>
    <w:rsid w:val="00DF45D2"/>
    <w:rsid w:val="00DF503E"/>
    <w:rsid w:val="00DF587E"/>
    <w:rsid w:val="00E1498D"/>
    <w:rsid w:val="00E27233"/>
    <w:rsid w:val="00E324AF"/>
    <w:rsid w:val="00E33108"/>
    <w:rsid w:val="00E35DF6"/>
    <w:rsid w:val="00E50535"/>
    <w:rsid w:val="00E50BC2"/>
    <w:rsid w:val="00E53E1B"/>
    <w:rsid w:val="00E65B2C"/>
    <w:rsid w:val="00E73612"/>
    <w:rsid w:val="00E819C9"/>
    <w:rsid w:val="00E84639"/>
    <w:rsid w:val="00E97FE9"/>
    <w:rsid w:val="00EA0C6A"/>
    <w:rsid w:val="00EB3095"/>
    <w:rsid w:val="00ED1808"/>
    <w:rsid w:val="00ED7EFA"/>
    <w:rsid w:val="00EE188B"/>
    <w:rsid w:val="00EE47EB"/>
    <w:rsid w:val="00EE54CC"/>
    <w:rsid w:val="00EE6FCE"/>
    <w:rsid w:val="00EF48C2"/>
    <w:rsid w:val="00F1401B"/>
    <w:rsid w:val="00F153CC"/>
    <w:rsid w:val="00F35910"/>
    <w:rsid w:val="00F444F0"/>
    <w:rsid w:val="00F45C39"/>
    <w:rsid w:val="00F56BBC"/>
    <w:rsid w:val="00F66DBD"/>
    <w:rsid w:val="00F719A7"/>
    <w:rsid w:val="00F95B2B"/>
    <w:rsid w:val="00FA1F41"/>
    <w:rsid w:val="00FC32FB"/>
    <w:rsid w:val="00FD2110"/>
    <w:rsid w:val="00FD3967"/>
    <w:rsid w:val="00FE1D0B"/>
    <w:rsid w:val="00FE2E61"/>
    <w:rsid w:val="00FF1845"/>
    <w:rsid w:val="00FF4F4A"/>
    <w:rsid w:val="00FF666C"/>
  </w:rsids>
  <m:mathPr>
    <m:mathFont m:val="Cambria Math"/>
    <m:brkBin m:val="before"/>
    <m:brkBinSub m:val="--"/>
    <m:smallFrac m:val="0"/>
    <m:dispDef/>
    <m:lMargin m:val="0"/>
    <m:rMargin m:val="0"/>
    <m:defJc m:val="centerGroup"/>
    <m:wrapIndent m:val="1440"/>
    <m:intLim m:val="subSup"/>
    <m:naryLim m:val="undOvr"/>
  </m:mathPr>
  <w:themeFontLang w:val="ru-R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4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66AA5"/>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E6F46"/>
    <w:pPr>
      <w:ind w:left="720"/>
      <w:contextualSpacing/>
    </w:pPr>
  </w:style>
  <w:style w:type="paragraph" w:styleId="a4">
    <w:name w:val="Balloon Text"/>
    <w:basedOn w:val="a"/>
    <w:link w:val="a5"/>
    <w:uiPriority w:val="99"/>
    <w:semiHidden/>
    <w:unhideWhenUsed/>
    <w:rsid w:val="001B7353"/>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1B7353"/>
    <w:rPr>
      <w:rFonts w:ascii="Tahoma" w:hAnsi="Tahoma" w:cs="Tahoma"/>
      <w:sz w:val="16"/>
      <w:szCs w:val="16"/>
    </w:rPr>
  </w:style>
  <w:style w:type="paragraph" w:styleId="a6">
    <w:name w:val="footnote text"/>
    <w:basedOn w:val="a"/>
    <w:link w:val="a7"/>
    <w:uiPriority w:val="99"/>
    <w:semiHidden/>
    <w:unhideWhenUsed/>
    <w:rsid w:val="00E819C9"/>
    <w:pPr>
      <w:spacing w:after="0" w:line="240" w:lineRule="auto"/>
    </w:pPr>
    <w:rPr>
      <w:sz w:val="20"/>
      <w:szCs w:val="20"/>
    </w:rPr>
  </w:style>
  <w:style w:type="character" w:customStyle="1" w:styleId="a7">
    <w:name w:val="Текст сноски Знак"/>
    <w:basedOn w:val="a0"/>
    <w:link w:val="a6"/>
    <w:uiPriority w:val="99"/>
    <w:semiHidden/>
    <w:rsid w:val="00E819C9"/>
    <w:rPr>
      <w:sz w:val="20"/>
      <w:szCs w:val="20"/>
    </w:rPr>
  </w:style>
  <w:style w:type="character" w:styleId="a8">
    <w:name w:val="footnote reference"/>
    <w:basedOn w:val="a0"/>
    <w:uiPriority w:val="99"/>
    <w:semiHidden/>
    <w:unhideWhenUsed/>
    <w:rsid w:val="00E819C9"/>
    <w:rPr>
      <w:vertAlign w:val="superscript"/>
    </w:rPr>
  </w:style>
  <w:style w:type="character" w:styleId="a9">
    <w:name w:val="Hyperlink"/>
    <w:basedOn w:val="a0"/>
    <w:uiPriority w:val="99"/>
    <w:unhideWhenUsed/>
    <w:rsid w:val="00DF45D2"/>
    <w:rPr>
      <w:color w:val="0000FF" w:themeColor="hyperlink"/>
      <w:u w:val="single"/>
    </w:rPr>
  </w:style>
  <w:style w:type="paragraph" w:customStyle="1" w:styleId="aa">
    <w:name w:val="Синтаксис"/>
    <w:basedOn w:val="a"/>
    <w:qFormat/>
    <w:rsid w:val="00143448"/>
    <w:pPr>
      <w:pBdr>
        <w:left w:val="single" w:sz="4" w:space="4" w:color="auto"/>
      </w:pBdr>
      <w:spacing w:line="240" w:lineRule="auto"/>
      <w:ind w:left="567"/>
    </w:pPr>
    <w:rPr>
      <w:rFonts w:ascii="Lucida Console" w:hAnsi="Lucida Console"/>
      <w:color w:val="0000FF"/>
      <w:sz w:val="24"/>
      <w:szCs w:val="24"/>
      <w:lang w:val="en-US"/>
    </w:rPr>
  </w:style>
  <w:style w:type="paragraph" w:customStyle="1" w:styleId="ab">
    <w:name w:val="Обычный текст"/>
    <w:basedOn w:val="a"/>
    <w:qFormat/>
    <w:rsid w:val="00143448"/>
    <w:rPr>
      <w:rFonts w:ascii="Arial" w:hAnsi="Arial" w:cs="Arial"/>
      <w:sz w:val="24"/>
      <w:szCs w:val="28"/>
    </w:rPr>
  </w:style>
  <w:style w:type="paragraph" w:customStyle="1" w:styleId="11">
    <w:name w:val="Заголовок 11"/>
    <w:basedOn w:val="a"/>
    <w:qFormat/>
    <w:rsid w:val="00143448"/>
    <w:rPr>
      <w:rFonts w:ascii="Arial" w:hAnsi="Arial" w:cs="Arial"/>
      <w:b/>
      <w:sz w:val="28"/>
      <w:szCs w:val="28"/>
    </w:rPr>
  </w:style>
  <w:style w:type="character" w:customStyle="1" w:styleId="ac">
    <w:name w:val="Термин"/>
    <w:basedOn w:val="a0"/>
    <w:uiPriority w:val="1"/>
    <w:qFormat/>
    <w:rsid w:val="00143448"/>
    <w:rPr>
      <w:rFonts w:ascii="Arial" w:hAnsi="Arial"/>
      <w:i/>
      <w:color w:val="auto"/>
      <w:sz w:val="24"/>
      <w:lang w:val="en-US"/>
    </w:rPr>
  </w:style>
  <w:style w:type="paragraph" w:customStyle="1" w:styleId="21">
    <w:name w:val="Заголовок 21"/>
    <w:basedOn w:val="11"/>
    <w:qFormat/>
    <w:rsid w:val="003E6336"/>
    <w:rPr>
      <w:sz w:val="24"/>
    </w:rPr>
  </w:style>
  <w:style w:type="character" w:customStyle="1" w:styleId="Program">
    <w:name w:val="Program"/>
    <w:qFormat/>
    <w:rsid w:val="00631484"/>
    <w:rPr>
      <w:rFonts w:ascii="Lucida Console" w:hAnsi="Lucida Console"/>
      <w:b w:val="0"/>
      <w:color w:val="0000FF"/>
      <w:sz w:val="24"/>
      <w:szCs w:val="16"/>
    </w:rPr>
  </w:style>
  <w:style w:type="character" w:customStyle="1" w:styleId="Keyword">
    <w:name w:val="Keyword"/>
    <w:basedOn w:val="Program"/>
    <w:uiPriority w:val="1"/>
    <w:qFormat/>
    <w:rsid w:val="00631484"/>
    <w:rPr>
      <w:rFonts w:ascii="Lucida Console" w:hAnsi="Lucida Console"/>
      <w:b/>
      <w:color w:val="0000FF"/>
      <w:sz w:val="24"/>
      <w:szCs w:val="16"/>
      <w:rPrChange w:id="0" w:author="Kanatov Alexey" w:date="2016-04-12T18:12:00Z">
        <w:rPr>
          <w:rFonts w:ascii="Lucida Console" w:hAnsi="Lucida Console"/>
          <w:b w:val="0"/>
          <w:color w:val="0000FF"/>
          <w:sz w:val="24"/>
          <w:szCs w:val="16"/>
        </w:rPr>
      </w:rPrChang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4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66AA5"/>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E6F46"/>
    <w:pPr>
      <w:ind w:left="720"/>
      <w:contextualSpacing/>
    </w:pPr>
  </w:style>
  <w:style w:type="paragraph" w:styleId="a4">
    <w:name w:val="Balloon Text"/>
    <w:basedOn w:val="a"/>
    <w:link w:val="a5"/>
    <w:uiPriority w:val="99"/>
    <w:semiHidden/>
    <w:unhideWhenUsed/>
    <w:rsid w:val="001B7353"/>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1B7353"/>
    <w:rPr>
      <w:rFonts w:ascii="Tahoma" w:hAnsi="Tahoma" w:cs="Tahoma"/>
      <w:sz w:val="16"/>
      <w:szCs w:val="16"/>
    </w:rPr>
  </w:style>
  <w:style w:type="paragraph" w:styleId="a6">
    <w:name w:val="footnote text"/>
    <w:basedOn w:val="a"/>
    <w:link w:val="a7"/>
    <w:uiPriority w:val="99"/>
    <w:semiHidden/>
    <w:unhideWhenUsed/>
    <w:rsid w:val="00E819C9"/>
    <w:pPr>
      <w:spacing w:after="0" w:line="240" w:lineRule="auto"/>
    </w:pPr>
    <w:rPr>
      <w:sz w:val="20"/>
      <w:szCs w:val="20"/>
    </w:rPr>
  </w:style>
  <w:style w:type="character" w:customStyle="1" w:styleId="a7">
    <w:name w:val="Текст сноски Знак"/>
    <w:basedOn w:val="a0"/>
    <w:link w:val="a6"/>
    <w:uiPriority w:val="99"/>
    <w:semiHidden/>
    <w:rsid w:val="00E819C9"/>
    <w:rPr>
      <w:sz w:val="20"/>
      <w:szCs w:val="20"/>
    </w:rPr>
  </w:style>
  <w:style w:type="character" w:styleId="a8">
    <w:name w:val="footnote reference"/>
    <w:basedOn w:val="a0"/>
    <w:uiPriority w:val="99"/>
    <w:semiHidden/>
    <w:unhideWhenUsed/>
    <w:rsid w:val="00E819C9"/>
    <w:rPr>
      <w:vertAlign w:val="superscript"/>
    </w:rPr>
  </w:style>
  <w:style w:type="character" w:styleId="a9">
    <w:name w:val="Hyperlink"/>
    <w:basedOn w:val="a0"/>
    <w:uiPriority w:val="99"/>
    <w:unhideWhenUsed/>
    <w:rsid w:val="00DF45D2"/>
    <w:rPr>
      <w:color w:val="0000FF" w:themeColor="hyperlink"/>
      <w:u w:val="single"/>
    </w:rPr>
  </w:style>
  <w:style w:type="paragraph" w:customStyle="1" w:styleId="aa">
    <w:name w:val="Синтаксис"/>
    <w:basedOn w:val="a"/>
    <w:qFormat/>
    <w:rsid w:val="00143448"/>
    <w:pPr>
      <w:pBdr>
        <w:left w:val="single" w:sz="4" w:space="4" w:color="auto"/>
      </w:pBdr>
      <w:spacing w:line="240" w:lineRule="auto"/>
      <w:ind w:left="567"/>
    </w:pPr>
    <w:rPr>
      <w:rFonts w:ascii="Lucida Console" w:hAnsi="Lucida Console"/>
      <w:color w:val="0000FF"/>
      <w:sz w:val="24"/>
      <w:szCs w:val="24"/>
      <w:lang w:val="en-US"/>
    </w:rPr>
  </w:style>
  <w:style w:type="paragraph" w:customStyle="1" w:styleId="ab">
    <w:name w:val="Обычный текст"/>
    <w:basedOn w:val="a"/>
    <w:qFormat/>
    <w:rsid w:val="00143448"/>
    <w:rPr>
      <w:rFonts w:ascii="Arial" w:hAnsi="Arial" w:cs="Arial"/>
      <w:sz w:val="24"/>
      <w:szCs w:val="28"/>
    </w:rPr>
  </w:style>
  <w:style w:type="paragraph" w:customStyle="1" w:styleId="11">
    <w:name w:val="Заголовок 11"/>
    <w:basedOn w:val="a"/>
    <w:qFormat/>
    <w:rsid w:val="00143448"/>
    <w:rPr>
      <w:rFonts w:ascii="Arial" w:hAnsi="Arial" w:cs="Arial"/>
      <w:b/>
      <w:sz w:val="28"/>
      <w:szCs w:val="28"/>
    </w:rPr>
  </w:style>
  <w:style w:type="character" w:customStyle="1" w:styleId="ac">
    <w:name w:val="Термин"/>
    <w:basedOn w:val="a0"/>
    <w:uiPriority w:val="1"/>
    <w:qFormat/>
    <w:rsid w:val="00143448"/>
    <w:rPr>
      <w:rFonts w:ascii="Arial" w:hAnsi="Arial"/>
      <w:i/>
      <w:color w:val="auto"/>
      <w:sz w:val="24"/>
      <w:lang w:val="en-US"/>
    </w:rPr>
  </w:style>
  <w:style w:type="paragraph" w:customStyle="1" w:styleId="21">
    <w:name w:val="Заголовок 21"/>
    <w:basedOn w:val="11"/>
    <w:qFormat/>
    <w:rsid w:val="003E6336"/>
    <w:rPr>
      <w:sz w:val="24"/>
    </w:rPr>
  </w:style>
  <w:style w:type="character" w:customStyle="1" w:styleId="Program">
    <w:name w:val="Program"/>
    <w:qFormat/>
    <w:rsid w:val="00631484"/>
    <w:rPr>
      <w:rFonts w:ascii="Lucida Console" w:hAnsi="Lucida Console"/>
      <w:b w:val="0"/>
      <w:color w:val="0000FF"/>
      <w:sz w:val="24"/>
      <w:szCs w:val="16"/>
    </w:rPr>
  </w:style>
  <w:style w:type="character" w:customStyle="1" w:styleId="Keyword">
    <w:name w:val="Keyword"/>
    <w:basedOn w:val="Program"/>
    <w:uiPriority w:val="1"/>
    <w:qFormat/>
    <w:rsid w:val="00631484"/>
    <w:rPr>
      <w:rFonts w:ascii="Lucida Console" w:hAnsi="Lucida Console"/>
      <w:b/>
      <w:color w:val="0000FF"/>
      <w:sz w:val="24"/>
      <w:szCs w:val="16"/>
      <w:rPrChange w:id="1" w:author="Kanatov Alexey" w:date="2016-04-12T18:12:00Z">
        <w:rPr>
          <w:rFonts w:ascii="Lucida Console" w:hAnsi="Lucida Console"/>
          <w:b w:val="0"/>
          <w:color w:val="0000FF"/>
          <w:sz w:val="24"/>
          <w:szCs w:val="16"/>
        </w:rPr>
      </w:rPrChang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919444">
      <w:bodyDiv w:val="1"/>
      <w:marLeft w:val="0"/>
      <w:marRight w:val="0"/>
      <w:marTop w:val="0"/>
      <w:marBottom w:val="0"/>
      <w:divBdr>
        <w:top w:val="none" w:sz="0" w:space="0" w:color="auto"/>
        <w:left w:val="none" w:sz="0" w:space="0" w:color="auto"/>
        <w:bottom w:val="none" w:sz="0" w:space="0" w:color="auto"/>
        <w:right w:val="none" w:sz="0" w:space="0" w:color="auto"/>
      </w:divBdr>
      <w:divsChild>
        <w:div w:id="988899040">
          <w:marLeft w:val="360"/>
          <w:marRight w:val="0"/>
          <w:marTop w:val="115"/>
          <w:marBottom w:val="0"/>
          <w:divBdr>
            <w:top w:val="none" w:sz="0" w:space="0" w:color="auto"/>
            <w:left w:val="none" w:sz="0" w:space="0" w:color="auto"/>
            <w:bottom w:val="none" w:sz="0" w:space="0" w:color="auto"/>
            <w:right w:val="none" w:sz="0" w:space="0" w:color="auto"/>
          </w:divBdr>
        </w:div>
        <w:div w:id="1107038079">
          <w:marLeft w:val="360"/>
          <w:marRight w:val="0"/>
          <w:marTop w:val="115"/>
          <w:marBottom w:val="0"/>
          <w:divBdr>
            <w:top w:val="none" w:sz="0" w:space="0" w:color="auto"/>
            <w:left w:val="none" w:sz="0" w:space="0" w:color="auto"/>
            <w:bottom w:val="none" w:sz="0" w:space="0" w:color="auto"/>
            <w:right w:val="none" w:sz="0" w:space="0" w:color="auto"/>
          </w:divBdr>
        </w:div>
        <w:div w:id="77294893">
          <w:marLeft w:val="360"/>
          <w:marRight w:val="0"/>
          <w:marTop w:val="115"/>
          <w:marBottom w:val="0"/>
          <w:divBdr>
            <w:top w:val="none" w:sz="0" w:space="0" w:color="auto"/>
            <w:left w:val="none" w:sz="0" w:space="0" w:color="auto"/>
            <w:bottom w:val="none" w:sz="0" w:space="0" w:color="auto"/>
            <w:right w:val="none" w:sz="0" w:space="0" w:color="auto"/>
          </w:divBdr>
        </w:div>
        <w:div w:id="1971590834">
          <w:marLeft w:val="360"/>
          <w:marRight w:val="0"/>
          <w:marTop w:val="115"/>
          <w:marBottom w:val="0"/>
          <w:divBdr>
            <w:top w:val="none" w:sz="0" w:space="0" w:color="auto"/>
            <w:left w:val="none" w:sz="0" w:space="0" w:color="auto"/>
            <w:bottom w:val="none" w:sz="0" w:space="0" w:color="auto"/>
            <w:right w:val="none" w:sz="0" w:space="0" w:color="auto"/>
          </w:divBdr>
        </w:div>
        <w:div w:id="1242642007">
          <w:marLeft w:val="360"/>
          <w:marRight w:val="0"/>
          <w:marTop w:val="115"/>
          <w:marBottom w:val="0"/>
          <w:divBdr>
            <w:top w:val="none" w:sz="0" w:space="0" w:color="auto"/>
            <w:left w:val="none" w:sz="0" w:space="0" w:color="auto"/>
            <w:bottom w:val="none" w:sz="0" w:space="0" w:color="auto"/>
            <w:right w:val="none" w:sz="0" w:space="0" w:color="auto"/>
          </w:divBdr>
        </w:div>
        <w:div w:id="1327048290">
          <w:marLeft w:val="360"/>
          <w:marRight w:val="0"/>
          <w:marTop w:val="115"/>
          <w:marBottom w:val="0"/>
          <w:divBdr>
            <w:top w:val="none" w:sz="0" w:space="0" w:color="auto"/>
            <w:left w:val="none" w:sz="0" w:space="0" w:color="auto"/>
            <w:bottom w:val="none" w:sz="0" w:space="0" w:color="auto"/>
            <w:right w:val="none" w:sz="0" w:space="0" w:color="auto"/>
          </w:divBdr>
        </w:div>
        <w:div w:id="47922934">
          <w:marLeft w:val="360"/>
          <w:marRight w:val="0"/>
          <w:marTop w:val="115"/>
          <w:marBottom w:val="0"/>
          <w:divBdr>
            <w:top w:val="none" w:sz="0" w:space="0" w:color="auto"/>
            <w:left w:val="none" w:sz="0" w:space="0" w:color="auto"/>
            <w:bottom w:val="none" w:sz="0" w:space="0" w:color="auto"/>
            <w:right w:val="none" w:sz="0" w:space="0" w:color="auto"/>
          </w:divBdr>
        </w:div>
        <w:div w:id="1844929246">
          <w:marLeft w:val="360"/>
          <w:marRight w:val="0"/>
          <w:marTop w:val="115"/>
          <w:marBottom w:val="0"/>
          <w:divBdr>
            <w:top w:val="none" w:sz="0" w:space="0" w:color="auto"/>
            <w:left w:val="none" w:sz="0" w:space="0" w:color="auto"/>
            <w:bottom w:val="none" w:sz="0" w:space="0" w:color="auto"/>
            <w:right w:val="none" w:sz="0" w:space="0" w:color="auto"/>
          </w:divBdr>
        </w:div>
      </w:divsChild>
    </w:div>
    <w:div w:id="177548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FF93560-6307-44D2-8D08-4669F6811E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37</Pages>
  <Words>8846</Words>
  <Characters>50427</Characters>
  <Application>Microsoft Office Word</Application>
  <DocSecurity>0</DocSecurity>
  <Lines>420</Lines>
  <Paragraphs>118</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Samsung Electronics</Company>
  <LinksUpToDate>false</LinksUpToDate>
  <CharactersWithSpaces>59155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e.zouev</dc:creator>
  <cp:lastModifiedBy>kanatov</cp:lastModifiedBy>
  <cp:revision>5</cp:revision>
  <dcterms:created xsi:type="dcterms:W3CDTF">2017-01-01T18:49:00Z</dcterms:created>
  <dcterms:modified xsi:type="dcterms:W3CDTF">2017-01-01T19:42:00Z</dcterms:modified>
</cp:coreProperties>
</file>