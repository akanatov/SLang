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D0B" w:rsidRDefault="00FE1D0B" w:rsidP="00FE1D0B">
      <w:pPr>
        <w:pStyle w:val="11"/>
      </w:pPr>
      <w:bookmarkStart w:id="2" w:name="_GoBack"/>
      <w:bookmarkEnd w:id="2"/>
      <w:r>
        <w:t>Введение</w:t>
      </w:r>
    </w:p>
    <w:p w:rsidR="00FE1D0B" w:rsidRDefault="00FE1D0B" w:rsidP="00FE1D0B">
      <w:pPr>
        <w:rPr>
          <w:rFonts w:ascii="Arial" w:hAnsi="Arial" w:cs="Arial"/>
          <w:color w:val="CC00FF"/>
          <w:sz w:val="24"/>
          <w:szCs w:val="24"/>
        </w:rPr>
      </w:pPr>
      <w:r w:rsidRPr="00896876">
        <w:rPr>
          <w:rFonts w:ascii="Arial" w:hAnsi="Arial" w:cs="Arial"/>
          <w:color w:val="CC00FF"/>
          <w:sz w:val="24"/>
          <w:szCs w:val="24"/>
        </w:rPr>
        <w:t>&lt;</w:t>
      </w:r>
      <w:r>
        <w:rPr>
          <w:rFonts w:ascii="Arial" w:hAnsi="Arial" w:cs="Arial"/>
          <w:color w:val="CC00FF"/>
          <w:sz w:val="24"/>
          <w:szCs w:val="24"/>
        </w:rPr>
        <w:t>Общие слова о языке</w:t>
      </w:r>
      <w:r>
        <w:rPr>
          <w:rFonts w:ascii="Arial" w:hAnsi="Arial" w:cs="Arial"/>
          <w:color w:val="CC00FF"/>
          <w:sz w:val="24"/>
          <w:szCs w:val="24"/>
        </w:rPr>
        <w:br/>
        <w:t>Целевая ориентация</w:t>
      </w:r>
      <w:r>
        <w:rPr>
          <w:rFonts w:ascii="Arial" w:hAnsi="Arial" w:cs="Arial"/>
          <w:color w:val="CC00FF"/>
          <w:sz w:val="24"/>
          <w:szCs w:val="24"/>
        </w:rPr>
        <w:br/>
        <w:t>Важнейшие особенности и свойства</w:t>
      </w:r>
      <w:r>
        <w:rPr>
          <w:rFonts w:ascii="Arial" w:hAnsi="Arial" w:cs="Arial"/>
          <w:color w:val="CC00FF"/>
          <w:sz w:val="24"/>
          <w:szCs w:val="24"/>
        </w:rPr>
        <w:br/>
        <w:t>Структура текста</w:t>
      </w:r>
      <w:r w:rsidRPr="00896876">
        <w:rPr>
          <w:rFonts w:ascii="Arial" w:hAnsi="Arial" w:cs="Arial"/>
          <w:color w:val="CC00FF"/>
          <w:sz w:val="24"/>
          <w:szCs w:val="24"/>
        </w:rPr>
        <w:t>&gt;</w:t>
      </w:r>
    </w:p>
    <w:p w:rsidR="00FE1D0B" w:rsidRDefault="00FE1D0B"/>
    <w:p w:rsidR="00FE1D0B" w:rsidRDefault="00FE1D0B"/>
    <w:p w:rsidR="00FE1D0B" w:rsidRDefault="00FE1D0B">
      <w:pPr>
        <w:rPr>
          <w:rFonts w:ascii="Arial" w:hAnsi="Arial" w:cs="Arial"/>
          <w:b/>
          <w:sz w:val="28"/>
          <w:szCs w:val="28"/>
        </w:rPr>
      </w:pPr>
      <w:r>
        <w:br w:type="page"/>
      </w:r>
    </w:p>
    <w:p w:rsidR="00DF45D2" w:rsidRPr="00DF45D2" w:rsidRDefault="00DF45D2" w:rsidP="00143448">
      <w:pPr>
        <w:pStyle w:val="11"/>
      </w:pPr>
      <w:r>
        <w:lastRenderedPageBreak/>
        <w:t xml:space="preserve">Общая структура программы на языке </w:t>
      </w:r>
      <w:proofErr w:type="spellStart"/>
      <w:r>
        <w:rPr>
          <w:lang w:val="en-US"/>
        </w:rPr>
        <w:t>SLang</w:t>
      </w:r>
      <w:proofErr w:type="spellEnd"/>
    </w:p>
    <w:p w:rsidR="00DF45D2" w:rsidRPr="00143448" w:rsidRDefault="00DF45D2" w:rsidP="00B47DC4">
      <w:pPr>
        <w:pStyle w:val="aa"/>
        <w:rPr>
          <w:lang w:val="ru-RU"/>
        </w:rPr>
      </w:pPr>
      <w:bookmarkStart w:id="3" w:name="Compilation"/>
      <w:r w:rsidRPr="00DF45D2">
        <w:t>Compilation</w:t>
      </w:r>
      <w:r w:rsidRPr="00143448">
        <w:rPr>
          <w:lang w:val="ru-RU"/>
        </w:rPr>
        <w:t xml:space="preserve"> </w:t>
      </w:r>
      <w:bookmarkEnd w:id="3"/>
      <w:r w:rsidRPr="00143448">
        <w:rPr>
          <w:lang w:val="ru-RU"/>
        </w:rPr>
        <w:t xml:space="preserve">: { </w:t>
      </w:r>
      <w:r w:rsidRPr="00DF45D2">
        <w:t>CompilationUnit</w:t>
      </w:r>
      <w:r w:rsidRPr="00143448">
        <w:rPr>
          <w:lang w:val="ru-RU"/>
        </w:rPr>
        <w:t xml:space="preserve"> }</w:t>
      </w:r>
    </w:p>
    <w:p w:rsidR="00B47DC4" w:rsidRDefault="00B47DC4" w:rsidP="00143448">
      <w:pPr>
        <w:pStyle w:val="ab"/>
      </w:pPr>
      <w:r w:rsidRPr="00B47DC4">
        <w:t>Программа</w:t>
      </w:r>
      <w:r>
        <w:t xml:space="preserve"> (в синтаксических терминах </w:t>
      </w:r>
      <w:r w:rsidRPr="00143448">
        <w:rPr>
          <w:rStyle w:val="ac"/>
        </w:rPr>
        <w:t>compilation</w:t>
      </w:r>
      <w:r>
        <w:t>)</w:t>
      </w:r>
      <w:r w:rsidRPr="00B47DC4">
        <w:t xml:space="preserve"> </w:t>
      </w:r>
      <w:r>
        <w:t>состоит из произвольного количества единиц компиляции (</w:t>
      </w:r>
      <w:r w:rsidRPr="00143448">
        <w:rPr>
          <w:rStyle w:val="ac"/>
        </w:rPr>
        <w:t>compilation</w:t>
      </w:r>
      <w:r w:rsidRPr="00143448">
        <w:rPr>
          <w:rStyle w:val="ac"/>
          <w:lang w:val="ru-RU"/>
        </w:rPr>
        <w:t xml:space="preserve"> </w:t>
      </w:r>
      <w:r w:rsidRPr="00143448">
        <w:rPr>
          <w:rStyle w:val="ac"/>
        </w:rPr>
        <w:t>units</w:t>
      </w:r>
      <w:r>
        <w:t>)</w:t>
      </w:r>
      <w:r>
        <w:rPr>
          <w:rStyle w:val="a8"/>
          <w:szCs w:val="24"/>
        </w:rPr>
        <w:footnoteReference w:id="1"/>
      </w:r>
      <w:r>
        <w:t>.</w:t>
      </w:r>
    </w:p>
    <w:p w:rsidR="00B47DC4" w:rsidRDefault="00B47DC4" w:rsidP="00143448">
      <w:pPr>
        <w:pStyle w:val="ab"/>
      </w:pPr>
      <w:r>
        <w:t>Формы физических носителей единиц компиляции (дисковый файл, поток ввода, область оперативной памяти и т.д.) в определении языка не фиксируются.</w:t>
      </w:r>
    </w:p>
    <w:p w:rsidR="00B47DC4" w:rsidRDefault="00B47DC4" w:rsidP="00143448">
      <w:pPr>
        <w:pStyle w:val="ab"/>
      </w:pPr>
      <w:r>
        <w:t xml:space="preserve">Каждая единица компиляции должна полностью размещаться </w:t>
      </w:r>
      <w:r w:rsidR="00453186">
        <w:t>в пределах</w:t>
      </w:r>
      <w:r>
        <w:t xml:space="preserve"> одно</w:t>
      </w:r>
      <w:r w:rsidR="00453186">
        <w:t>го</w:t>
      </w:r>
      <w:r>
        <w:t xml:space="preserve"> физическо</w:t>
      </w:r>
      <w:r w:rsidR="00453186">
        <w:t>го</w:t>
      </w:r>
      <w:r>
        <w:t xml:space="preserve"> носител</w:t>
      </w:r>
      <w:r w:rsidR="00453186">
        <w:t>я</w:t>
      </w:r>
      <w:r>
        <w:t>.</w:t>
      </w:r>
    </w:p>
    <w:p w:rsidR="00B47DC4" w:rsidRPr="00B47DC4" w:rsidRDefault="00B47DC4" w:rsidP="00143448">
      <w:pPr>
        <w:pStyle w:val="ab"/>
      </w:pPr>
      <w:r>
        <w:t xml:space="preserve">Относительный порядок следования единиц компиляции не влияет на </w:t>
      </w:r>
      <w:r w:rsidR="00453186">
        <w:t xml:space="preserve">видимость имен единиц и на </w:t>
      </w:r>
      <w:r>
        <w:t xml:space="preserve">семантику программы в целом. Это означает, что традиционное текстово-ориентированное </w:t>
      </w:r>
      <w:r w:rsidR="00453186">
        <w:t xml:space="preserve">правило </w:t>
      </w:r>
      <w:r>
        <w:t>«сначала описание, затем использование» для единиц компиляции не действует.</w:t>
      </w:r>
    </w:p>
    <w:p w:rsidR="00DF45D2" w:rsidRDefault="00DF45D2" w:rsidP="00B47DC4">
      <w:pPr>
        <w:pStyle w:val="aa"/>
        <w:rPr>
          <w:rFonts w:cs="Arial"/>
          <w:b/>
          <w:sz w:val="28"/>
          <w:szCs w:val="28"/>
        </w:rPr>
      </w:pPr>
      <w:bookmarkStart w:id="7" w:name="CompilationUnit"/>
      <w:r w:rsidRPr="00DF45D2">
        <w:t>CompilationUnit</w:t>
      </w:r>
      <w:r w:rsidRPr="00DF45D2">
        <w:br/>
        <w:t xml:space="preserve">        </w:t>
      </w:r>
      <w:bookmarkEnd w:id="7"/>
      <w:r w:rsidRPr="00DF45D2">
        <w:t xml:space="preserve">    : { </w:t>
      </w:r>
      <w:proofErr w:type="spellStart"/>
      <w:r w:rsidRPr="00DF45D2">
        <w:t>UseDirective</w:t>
      </w:r>
      <w:proofErr w:type="spellEnd"/>
      <w:r w:rsidRPr="00DF45D2">
        <w:t xml:space="preserve"> } ( </w:t>
      </w:r>
      <w:proofErr w:type="spellStart"/>
      <w:r w:rsidRPr="00DF45D2">
        <w:t>AnonymousRoutine</w:t>
      </w:r>
      <w:proofErr w:type="spellEnd"/>
      <w:r w:rsidRPr="00DF45D2">
        <w:br/>
        <w:t xml:space="preserve">        </w:t>
      </w:r>
      <w:r w:rsidR="00143448">
        <w:t xml:space="preserve">       </w:t>
      </w:r>
      <w:r w:rsidRPr="00DF45D2">
        <w:t xml:space="preserve">            </w:t>
      </w:r>
      <w:r w:rsidR="00143448">
        <w:t xml:space="preserve">   </w:t>
      </w:r>
      <w:r w:rsidRPr="00DF45D2">
        <w:t xml:space="preserve"> | </w:t>
      </w:r>
      <w:proofErr w:type="spellStart"/>
      <w:r w:rsidRPr="00DF45D2">
        <w:t>StandaloneRoutine</w:t>
      </w:r>
      <w:proofErr w:type="spellEnd"/>
      <w:r w:rsidRPr="00DF45D2">
        <w:br/>
        <w:t xml:space="preserve">               </w:t>
      </w:r>
      <w:r w:rsidR="00143448">
        <w:t xml:space="preserve">                </w:t>
      </w:r>
      <w:r w:rsidRPr="00DF45D2">
        <w:t xml:space="preserve">| </w:t>
      </w:r>
      <w:proofErr w:type="spellStart"/>
      <w:r>
        <w:t>UnitDeclaration</w:t>
      </w:r>
      <w:proofErr w:type="spellEnd"/>
      <w:r w:rsidRPr="00DF45D2">
        <w:rPr>
          <w:rStyle w:val="a9"/>
        </w:rPr>
        <w:t xml:space="preserve"> </w:t>
      </w:r>
      <w:r w:rsidRPr="00DF45D2">
        <w:t>)</w:t>
      </w:r>
    </w:p>
    <w:p w:rsidR="00DF45D2" w:rsidRDefault="00143448" w:rsidP="00150986">
      <w:pPr>
        <w:pStyle w:val="ab"/>
      </w:pPr>
      <w:r>
        <w:t>В языке определены три вида единиц компиляции: неименованная п</w:t>
      </w:r>
      <w:ins w:id="8" w:author="Kanatov Alexey" w:date="2016-04-13T20:13:00Z">
        <w:r w:rsidR="00BB7A43">
          <w:t>роцедура</w:t>
        </w:r>
      </w:ins>
      <w:del w:id="9" w:author="Kanatov Alexey" w:date="2016-04-13T20:13:00Z">
        <w:r w:rsidDel="00BB7A43">
          <w:delText>одпро</w:delText>
        </w:r>
      </w:del>
      <w:del w:id="10" w:author="Kanatov Alexey" w:date="2016-04-13T20:14:00Z">
        <w:r w:rsidDel="00BB7A43">
          <w:delText>грамма</w:delText>
        </w:r>
      </w:del>
      <w:r>
        <w:t>, объявление независимой подпрограммы и объявление контейнера.</w:t>
      </w:r>
    </w:p>
    <w:p w:rsidR="00143448" w:rsidRPr="009316E9" w:rsidRDefault="00143448" w:rsidP="00150986">
      <w:pPr>
        <w:pStyle w:val="ab"/>
      </w:pPr>
      <w:r>
        <w:t>Для целей явно</w:t>
      </w:r>
      <w:r w:rsidR="00150986">
        <w:t>й специфика</w:t>
      </w:r>
      <w:r w:rsidR="009316E9">
        <w:t>ц</w:t>
      </w:r>
      <w:r w:rsidR="00150986">
        <w:t>ии</w:t>
      </w:r>
      <w:r>
        <w:t xml:space="preserve"> зависимостей между еди</w:t>
      </w:r>
      <w:r w:rsidR="00150986">
        <w:t>ницами компиляции, на самом верх</w:t>
      </w:r>
      <w:r>
        <w:t>нем уровне программы могу</w:t>
      </w:r>
      <w:r w:rsidR="009316E9">
        <w:t>т</w:t>
      </w:r>
      <w:r>
        <w:t xml:space="preserve"> задаваться директивы использования</w:t>
      </w:r>
      <w:r w:rsidR="00150986">
        <w:t xml:space="preserve">. (синтаксически подобные фразы </w:t>
      </w:r>
      <w:r w:rsidR="00150986">
        <w:rPr>
          <w:lang w:val="en-US"/>
        </w:rPr>
        <w:t>use</w:t>
      </w:r>
      <w:r w:rsidR="00150986" w:rsidRPr="00150986">
        <w:t xml:space="preserve"> </w:t>
      </w:r>
      <w:r w:rsidR="00150986">
        <w:t>могут также входить в качестве составных частей в объявления контейнеров и подпрограмм.)</w:t>
      </w:r>
    </w:p>
    <w:p w:rsidR="00150986" w:rsidRDefault="00150986" w:rsidP="00150986">
      <w:pPr>
        <w:pStyle w:val="ab"/>
      </w:pPr>
      <w:r>
        <w:t>Если в программе имеется неименованная п</w:t>
      </w:r>
      <w:ins w:id="11" w:author="Kanatov Alexey" w:date="2016-04-13T20:15:00Z">
        <w:r w:rsidR="00BB7A43">
          <w:t>роцедура</w:t>
        </w:r>
      </w:ins>
      <w:del w:id="12" w:author="Kanatov Alexey" w:date="2016-04-13T20:15:00Z">
        <w:r w:rsidDel="00BB7A43">
          <w:delText>одпрограмма</w:delText>
        </w:r>
      </w:del>
      <w:r>
        <w:t xml:space="preserve">, то выполнение всей программы заключается в последовательном выполнении ее операторов. В противном случае, </w:t>
      </w:r>
      <w:ins w:id="13" w:author="Kanatov Alexey" w:date="2016-04-13T20:16:00Z">
        <w:r w:rsidR="00BB7A43">
          <w:t xml:space="preserve">выполнение </w:t>
        </w:r>
      </w:ins>
      <w:r>
        <w:t>программа может начат</w:t>
      </w:r>
      <w:ins w:id="14" w:author="Kanatov Alexey" w:date="2016-04-13T20:16:00Z">
        <w:r w:rsidR="00BB7A43">
          <w:t>ся</w:t>
        </w:r>
      </w:ins>
      <w:del w:id="15" w:author="Kanatov Alexey" w:date="2016-04-13T20:16:00Z">
        <w:r w:rsidDel="00BB7A43">
          <w:delText>ь выполнение</w:delText>
        </w:r>
      </w:del>
      <w:r>
        <w:t xml:space="preserve"> с любой </w:t>
      </w:r>
      <w:ins w:id="16" w:author="Kanatov Alexey" w:date="2016-04-13T20:16:00Z">
        <w:r w:rsidR="00BB7A43">
          <w:t xml:space="preserve">независимой </w:t>
        </w:r>
      </w:ins>
      <w:ins w:id="17" w:author="Kanatov Alexey" w:date="2016-04-13T20:17:00Z">
        <w:r w:rsidR="00BB7A43">
          <w:t xml:space="preserve"> процедуры</w:t>
        </w:r>
      </w:ins>
      <w:del w:id="18" w:author="Kanatov Alexey" w:date="2016-04-13T20:17:00Z">
        <w:r w:rsidDel="00BB7A43">
          <w:delText>подпрограмм</w:delText>
        </w:r>
      </w:del>
      <w:r>
        <w:t xml:space="preserve">ы </w:t>
      </w:r>
      <w:ins w:id="19" w:author="Kanatov Alexey" w:date="2016-04-13T20:16:00Z">
        <w:r w:rsidR="00BB7A43">
          <w:t xml:space="preserve">или с одной из </w:t>
        </w:r>
      </w:ins>
      <w:del w:id="20" w:author="Kanatov Alexey" w:date="2016-04-13T20:16:00Z">
        <w:r w:rsidDel="00BB7A43">
          <w:delText>– как независимой, так</w:delText>
        </w:r>
      </w:del>
      <w:del w:id="21" w:author="Kanatov Alexey" w:date="2016-04-13T20:17:00Z">
        <w:r w:rsidDel="00BB7A43">
          <w:delText xml:space="preserve"> и</w:delText>
        </w:r>
      </w:del>
      <w:r>
        <w:t xml:space="preserve"> </w:t>
      </w:r>
      <w:ins w:id="22" w:author="Kanatov Alexey" w:date="2016-04-13T20:15:00Z">
        <w:r w:rsidR="00BB7A43">
          <w:t xml:space="preserve">процедур инициализации </w:t>
        </w:r>
      </w:ins>
      <w:del w:id="23" w:author="Kanatov Alexey" w:date="2016-04-13T20:15:00Z">
        <w:r w:rsidDel="00BB7A43">
          <w:delText xml:space="preserve">подпрограммы </w:delText>
        </w:r>
      </w:del>
      <w:del w:id="24" w:author="Kanatov Alexey" w:date="2016-04-13T20:16:00Z">
        <w:r w:rsidDel="00BB7A43">
          <w:delText>из</w:delText>
        </w:r>
      </w:del>
      <w:r>
        <w:t xml:space="preserve"> контейнера.</w:t>
      </w:r>
    </w:p>
    <w:p w:rsidR="00BB7A43" w:rsidRDefault="00BB7A43" w:rsidP="00150986">
      <w:pPr>
        <w:pStyle w:val="ab"/>
        <w:rPr>
          <w:ins w:id="25" w:author="Kanatov Alexey" w:date="2016-04-13T20:18:00Z"/>
        </w:rPr>
      </w:pPr>
      <w:ins w:id="26" w:author="Kanatov Alexey" w:date="2016-04-13T20:18:00Z">
        <w:r>
          <w:t>Поэтому конфигурационный файл определяет как начн</w:t>
        </w:r>
      </w:ins>
      <w:ins w:id="27" w:author="Kanatov Alexey" w:date="2016-04-13T20:19:00Z">
        <w:r>
          <w:t>е</w:t>
        </w:r>
      </w:ins>
      <w:ins w:id="28" w:author="Kanatov Alexey" w:date="2016-04-13T20:18:00Z">
        <w:r>
          <w:t xml:space="preserve">тся </w:t>
        </w:r>
      </w:ins>
      <w:ins w:id="29" w:author="Kanatov Alexey" w:date="2016-04-13T20:19:00Z">
        <w:r>
          <w:t>выполнение</w:t>
        </w:r>
      </w:ins>
      <w:ins w:id="30" w:author="Kanatov Alexey" w:date="2016-04-13T20:18:00Z">
        <w:r>
          <w:t xml:space="preserve"> пр</w:t>
        </w:r>
      </w:ins>
      <w:ins w:id="31" w:author="Kanatov Alexey" w:date="2016-04-13T20:19:00Z">
        <w:r>
          <w:t>о</w:t>
        </w:r>
      </w:ins>
      <w:ins w:id="32" w:author="Kanatov Alexey" w:date="2016-04-13T20:18:00Z">
        <w:r>
          <w:t>г</w:t>
        </w:r>
      </w:ins>
      <w:ins w:id="33" w:author="Kanatov Alexey" w:date="2016-04-13T20:19:00Z">
        <w:r>
          <w:t>р</w:t>
        </w:r>
      </w:ins>
      <w:ins w:id="34" w:author="Kanatov Alexey" w:date="2016-04-13T20:18:00Z">
        <w:r>
          <w:t>аммы</w:t>
        </w:r>
      </w:ins>
      <w:ins w:id="35" w:author="Kanatov Alexey" w:date="2016-04-13T20:19:00Z">
        <w:r>
          <w:t xml:space="preserve"> -</w:t>
        </w:r>
      </w:ins>
      <w:ins w:id="36" w:author="Kanatov Alexey" w:date="2016-04-13T20:18:00Z">
        <w:r>
          <w:t xml:space="preserve"> либо как имя </w:t>
        </w:r>
      </w:ins>
      <w:ins w:id="37" w:author="Kanatov Alexey" w:date="2016-04-13T20:19:00Z">
        <w:r>
          <w:t>независимой процедуры</w:t>
        </w:r>
      </w:ins>
      <w:ins w:id="38" w:author="Kanatov Alexey" w:date="2016-04-13T20:20:00Z">
        <w:r>
          <w:t>,</w:t>
        </w:r>
      </w:ins>
      <w:ins w:id="39" w:author="Kanatov Alexey" w:date="2016-04-13T20:19:00Z">
        <w:r>
          <w:t xml:space="preserve"> либо как имя контейнера в котором </w:t>
        </w:r>
      </w:ins>
      <w:ins w:id="40" w:author="Kanatov Alexey" w:date="2016-04-13T20:20:00Z">
        <w:r>
          <w:t xml:space="preserve">должна быть либо процедура инициализации без аргументов либо с одним </w:t>
        </w:r>
      </w:ins>
      <w:ins w:id="41" w:author="Kanatov Alexey" w:date="2016-04-13T20:21:00Z">
        <w:r>
          <w:t>аргументом</w:t>
        </w:r>
      </w:ins>
      <w:ins w:id="42" w:author="Kanatov Alexey" w:date="2016-04-13T20:20:00Z">
        <w:r>
          <w:t xml:space="preserve"> массив строк, в кот</w:t>
        </w:r>
      </w:ins>
      <w:ins w:id="43" w:author="Kanatov Alexey" w:date="2016-04-13T20:21:00Z">
        <w:r>
          <w:t>о</w:t>
        </w:r>
      </w:ins>
      <w:ins w:id="44" w:author="Kanatov Alexey" w:date="2016-04-13T20:20:00Z">
        <w:r>
          <w:t>ро</w:t>
        </w:r>
      </w:ins>
      <w:ins w:id="45" w:author="Kanatov Alexey" w:date="2016-04-13T20:21:00Z">
        <w:r>
          <w:t>м</w:t>
        </w:r>
      </w:ins>
      <w:ins w:id="46" w:author="Kanatov Alexey" w:date="2016-04-13T20:20:00Z">
        <w:r>
          <w:t xml:space="preserve"> будут передаваться аргументы командно</w:t>
        </w:r>
      </w:ins>
      <w:ins w:id="47" w:author="Kanatov Alexey" w:date="2016-04-13T20:21:00Z">
        <w:r>
          <w:t>й</w:t>
        </w:r>
      </w:ins>
      <w:ins w:id="48" w:author="Kanatov Alexey" w:date="2016-04-13T20:20:00Z">
        <w:r>
          <w:t xml:space="preserve"> строки.</w:t>
        </w:r>
      </w:ins>
    </w:p>
    <w:p w:rsidR="00150986" w:rsidDel="00BB7A43" w:rsidRDefault="00150986" w:rsidP="00150986">
      <w:pPr>
        <w:pStyle w:val="ab"/>
        <w:rPr>
          <w:del w:id="49" w:author="Kanatov Alexey" w:date="2016-04-13T20:21:00Z"/>
        </w:rPr>
      </w:pPr>
      <w:del w:id="50" w:author="Kanatov Alexey" w:date="2016-04-13T20:21:00Z">
        <w:r w:rsidDel="00BB7A43">
          <w:delText>Имя стартовой подпрограммы (быть может, вместе с именем контейнера, содержащего эту подпрограмму) задается в конфигурационном файле.</w:delText>
        </w:r>
      </w:del>
    </w:p>
    <w:p w:rsidR="00150986" w:rsidRPr="009316E9" w:rsidRDefault="00150986" w:rsidP="00150986">
      <w:pPr>
        <w:pStyle w:val="ab"/>
      </w:pPr>
      <w:r>
        <w:lastRenderedPageBreak/>
        <w:t>Передача аргументов в стартовую п</w:t>
      </w:r>
      <w:ins w:id="51" w:author="Kanatov Alexey" w:date="2016-04-13T20:22:00Z">
        <w:r w:rsidR="00BB7A43">
          <w:t>р</w:t>
        </w:r>
      </w:ins>
      <w:r>
        <w:t>о</w:t>
      </w:r>
      <w:ins w:id="52" w:author="Kanatov Alexey" w:date="2016-04-13T20:22:00Z">
        <w:r w:rsidR="00BB7A43">
          <w:t>цедуру</w:t>
        </w:r>
      </w:ins>
      <w:del w:id="53" w:author="Kanatov Alexey" w:date="2016-04-13T20:22:00Z">
        <w:r w:rsidDel="00BB7A43">
          <w:delText>дпрограмму</w:delText>
        </w:r>
      </w:del>
      <w:r>
        <w:t xml:space="preserve"> реализуется посредством соответствующих системных вызовов </w:t>
      </w:r>
      <w:ins w:id="54" w:author="Kanatov Alexey" w:date="2016-04-13T20:22:00Z">
        <w:r w:rsidR="00BB7A43">
          <w:t xml:space="preserve">или как единственный параметр типа массив строк </w:t>
        </w:r>
      </w:ins>
      <w:r>
        <w:t xml:space="preserve">(см. раздел </w:t>
      </w:r>
      <w:r>
        <w:rPr>
          <w:lang w:val="en-US"/>
        </w:rPr>
        <w:t>X</w:t>
      </w:r>
      <w:r w:rsidRPr="00150986">
        <w:t>).</w:t>
      </w:r>
    </w:p>
    <w:p w:rsidR="003E6336" w:rsidRDefault="003E6336" w:rsidP="003E6336">
      <w:pPr>
        <w:pStyle w:val="21"/>
      </w:pPr>
      <w:r>
        <w:t>Вложенность</w:t>
      </w:r>
      <w:r w:rsidR="00ED1808">
        <w:t xml:space="preserve"> компонентов программы</w:t>
      </w:r>
    </w:p>
    <w:p w:rsidR="0003440B" w:rsidRPr="00D835CC" w:rsidRDefault="0003440B" w:rsidP="0003440B">
      <w:pPr>
        <w:pStyle w:val="ab"/>
      </w:pPr>
      <w:r>
        <w:t>Важную роль</w:t>
      </w:r>
      <w:r w:rsidRPr="00D835CC">
        <w:t xml:space="preserve"> в случае создания программных комплексов со сложной архитектурой играют правила вложенности компонентов. Практически все распространенные языки программирования накладывают те или иные ограничения на вложенность. Ярким примером может служить отсутствие вложенности функций в языке С и многих его потомках (на фоне этого запрета странно выглядит допущение локальных классов в С++).</w:t>
      </w:r>
    </w:p>
    <w:p w:rsidR="0003440B" w:rsidRPr="00D835CC" w:rsidRDefault="0003440B" w:rsidP="0003440B">
      <w:pPr>
        <w:pStyle w:val="ab"/>
      </w:pPr>
      <w:r w:rsidRPr="00D835CC">
        <w:t>Представляется, что общее правило должно быть максимально простым: любой компонент может содержать компоненты другого вида, в том числе и того же вида. Из этого правила следует возможность задания локальных и вложенных контейнеров и вложенных функций. Допустимые отношения вложенности могут быть наглядно представлены следующей схемой:</w:t>
      </w:r>
    </w:p>
    <w:p w:rsidR="0003440B" w:rsidRDefault="0003440B" w:rsidP="0003440B">
      <w:pPr>
        <w:pStyle w:val="ab"/>
        <w:ind w:firstLine="708"/>
        <w:rPr>
          <w:noProof/>
          <w:lang w:eastAsia="ru-RU"/>
        </w:rPr>
      </w:pPr>
      <w:r w:rsidRPr="00D835CC">
        <w:rPr>
          <w:noProof/>
          <w:lang w:val="en-US"/>
        </w:rPr>
        <w:drawing>
          <wp:inline distT="0" distB="0" distL="0" distR="0">
            <wp:extent cx="2326233" cy="2075633"/>
            <wp:effectExtent l="19050" t="0" r="0" b="0"/>
            <wp:docPr id="2" name="Picture 2" descr="Nesting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sting Ne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1372" cy="2080218"/>
                    </a:xfrm>
                    <a:prstGeom prst="rect">
                      <a:avLst/>
                    </a:prstGeom>
                    <a:noFill/>
                    <a:ln>
                      <a:noFill/>
                    </a:ln>
                  </pic:spPr>
                </pic:pic>
              </a:graphicData>
            </a:graphic>
          </wp:inline>
        </w:drawing>
      </w:r>
    </w:p>
    <w:p w:rsidR="0003440B" w:rsidRPr="00D835CC" w:rsidRDefault="0003440B" w:rsidP="0003440B">
      <w:pPr>
        <w:pStyle w:val="ab"/>
      </w:pPr>
      <w:r w:rsidRPr="00D835CC">
        <w:t>Представляется, что любое исключение из общих правил вложенности компонентов ограничивает возможности построения архитект</w:t>
      </w:r>
      <w:r>
        <w:t>у</w:t>
      </w:r>
      <w:r w:rsidRPr="00D835CC">
        <w:t>ры ПО, адекватной требованиям, не продиктовано какими-либо концептуальными соображениями дизайна, но имеет реальной причиной желание упростить создание компилятора или других языковых утилит.</w:t>
      </w:r>
    </w:p>
    <w:p w:rsidR="003E6336" w:rsidRPr="003E6336" w:rsidRDefault="003E6336" w:rsidP="00150986">
      <w:pPr>
        <w:pStyle w:val="ab"/>
      </w:pPr>
    </w:p>
    <w:p w:rsidR="00FE1D0B" w:rsidRDefault="00FE1D0B">
      <w:pPr>
        <w:rPr>
          <w:rFonts w:ascii="Arial" w:hAnsi="Arial" w:cs="Arial"/>
          <w:b/>
          <w:sz w:val="28"/>
          <w:szCs w:val="28"/>
        </w:rPr>
      </w:pPr>
      <w:r>
        <w:br w:type="page"/>
      </w:r>
    </w:p>
    <w:p w:rsidR="00150986" w:rsidRDefault="00150986" w:rsidP="00150986">
      <w:pPr>
        <w:pStyle w:val="11"/>
      </w:pPr>
      <w:r>
        <w:lastRenderedPageBreak/>
        <w:t>Неименованные п</w:t>
      </w:r>
      <w:ins w:id="55" w:author="Kanatov Alexey" w:date="2016-04-13T20:23:00Z">
        <w:r w:rsidR="00E1498D">
          <w:t>р</w:t>
        </w:r>
      </w:ins>
      <w:r>
        <w:t>о</w:t>
      </w:r>
      <w:ins w:id="56" w:author="Kanatov Alexey" w:date="2016-04-13T20:23:00Z">
        <w:r w:rsidR="00E1498D">
          <w:t>цедуры</w:t>
        </w:r>
      </w:ins>
      <w:del w:id="57" w:author="Kanatov Alexey" w:date="2016-04-13T20:23:00Z">
        <w:r w:rsidDel="00E1498D">
          <w:delText>дпрограммы</w:delText>
        </w:r>
      </w:del>
    </w:p>
    <w:p w:rsidR="00150986" w:rsidRDefault="00150986" w:rsidP="00150986">
      <w:pPr>
        <w:pStyle w:val="aa"/>
        <w:rPr>
          <w:lang w:val="ru-RU"/>
        </w:rPr>
      </w:pPr>
      <w:proofErr w:type="spellStart"/>
      <w:r>
        <w:t>AnonymousRoutine</w:t>
      </w:r>
      <w:proofErr w:type="spellEnd"/>
      <w:r w:rsidRPr="00150986">
        <w:rPr>
          <w:lang w:val="ru-RU"/>
        </w:rPr>
        <w:br/>
        <w:t xml:space="preserve">            : </w:t>
      </w:r>
      <w:proofErr w:type="spellStart"/>
      <w:r>
        <w:t>StatementList</w:t>
      </w:r>
      <w:proofErr w:type="spellEnd"/>
    </w:p>
    <w:p w:rsidR="00150986" w:rsidRDefault="00150986" w:rsidP="00150986">
      <w:pPr>
        <w:pStyle w:val="ab"/>
      </w:pPr>
      <w:r>
        <w:t>Неименованная п</w:t>
      </w:r>
      <w:ins w:id="58" w:author="Kanatov Alexey" w:date="2016-04-13T20:23:00Z">
        <w:r w:rsidR="00E1498D">
          <w:t>роцедура</w:t>
        </w:r>
      </w:ins>
      <w:del w:id="59" w:author="Kanatov Alexey" w:date="2016-04-13T20:23:00Z">
        <w:r w:rsidDel="00E1498D">
          <w:delText xml:space="preserve">одпрограмма </w:delText>
        </w:r>
      </w:del>
      <w:r>
        <w:t>представляет собой последовательность операторов.</w:t>
      </w:r>
    </w:p>
    <w:p w:rsidR="00150986" w:rsidRPr="00E1498D" w:rsidRDefault="00150986" w:rsidP="00150986">
      <w:pPr>
        <w:pStyle w:val="ab"/>
      </w:pPr>
      <w:r>
        <w:t>Если в программе имеется неименованная п</w:t>
      </w:r>
      <w:ins w:id="60" w:author="Kanatov Alexey" w:date="2016-04-13T20:23:00Z">
        <w:r w:rsidR="00E1498D">
          <w:t>р</w:t>
        </w:r>
      </w:ins>
      <w:r>
        <w:t>о</w:t>
      </w:r>
      <w:ins w:id="61" w:author="Kanatov Alexey" w:date="2016-04-13T20:23:00Z">
        <w:r w:rsidR="00E1498D">
          <w:t>цедура</w:t>
        </w:r>
      </w:ins>
      <w:del w:id="62" w:author="Kanatov Alexey" w:date="2016-04-13T20:24:00Z">
        <w:r w:rsidDel="00E1498D">
          <w:delText>дпрограмма</w:delText>
        </w:r>
      </w:del>
      <w:r>
        <w:t>, то она должна быть единственной в данной программ</w:t>
      </w:r>
      <w:r w:rsidR="00827D20">
        <w:t>е</w:t>
      </w:r>
      <w:r>
        <w:t>.</w:t>
      </w:r>
    </w:p>
    <w:p w:rsidR="00BD73AB" w:rsidRPr="00150986" w:rsidRDefault="00BD73AB" w:rsidP="00150986">
      <w:pPr>
        <w:pStyle w:val="ab"/>
      </w:pPr>
      <w:r>
        <w:t xml:space="preserve">В предельном случае вся программа может состоять из единственной </w:t>
      </w:r>
      <w:r w:rsidR="00827D20">
        <w:t>неименованной п</w:t>
      </w:r>
      <w:ins w:id="63" w:author="Kanatov Alexey" w:date="2016-04-13T20:24:00Z">
        <w:r w:rsidR="00E1498D">
          <w:t>роцедуры</w:t>
        </w:r>
      </w:ins>
      <w:del w:id="64" w:author="Kanatov Alexey" w:date="2016-04-13T20:24:00Z">
        <w:r w:rsidR="00827D20" w:rsidDel="00E1498D">
          <w:delText>одпрограммы</w:delText>
        </w:r>
      </w:del>
      <w:r w:rsidR="00827D20">
        <w:t xml:space="preserve">, то есть, из простой </w:t>
      </w:r>
      <w:r>
        <w:t>последовательности операторов (представлять собой своего рода «скрипт»).</w:t>
      </w:r>
    </w:p>
    <w:p w:rsidR="00FE1D0B" w:rsidRDefault="00FE1D0B">
      <w:pPr>
        <w:rPr>
          <w:rFonts w:ascii="Arial" w:hAnsi="Arial" w:cs="Arial"/>
          <w:b/>
          <w:sz w:val="28"/>
          <w:szCs w:val="28"/>
        </w:rPr>
      </w:pPr>
      <w:r>
        <w:br w:type="page"/>
      </w:r>
    </w:p>
    <w:p w:rsidR="00903CE2" w:rsidRDefault="00903CE2" w:rsidP="00143448">
      <w:pPr>
        <w:pStyle w:val="11"/>
      </w:pPr>
      <w:r>
        <w:lastRenderedPageBreak/>
        <w:t>Контейнеры: модули</w:t>
      </w:r>
      <w:ins w:id="65" w:author="Kanatov Alexey" w:date="2016-04-13T20:25:00Z">
        <w:r w:rsidR="00E1498D">
          <w:t xml:space="preserve">, классы </w:t>
        </w:r>
      </w:ins>
      <w:del w:id="66" w:author="Kanatov Alexey" w:date="2016-04-13T20:25:00Z">
        <w:r w:rsidDel="00E1498D">
          <w:delText xml:space="preserve"> </w:delText>
        </w:r>
      </w:del>
      <w:r>
        <w:t>и типы в одном флаконе</w:t>
      </w:r>
    </w:p>
    <w:p w:rsidR="00631484" w:rsidRDefault="00631484" w:rsidP="00631484">
      <w:pPr>
        <w:pStyle w:val="ab"/>
      </w:pPr>
      <w:r w:rsidRPr="00950E4C">
        <w:t xml:space="preserve">Важнейшими концепциями, используемыми при разработке программного обеспечения (ПО), служат понятия атрибутов (данных) и подпрограмм (действий). Атрибуты </w:t>
      </w:r>
      <w:ins w:id="67" w:author="Kanatov Alexey" w:date="2016-04-13T20:25:00Z">
        <w:r w:rsidR="00E1498D">
          <w:t xml:space="preserve">содержат данные </w:t>
        </w:r>
      </w:ins>
      <w:ins w:id="68" w:author="Kanatov Alexey" w:date="2016-04-13T20:26:00Z">
        <w:r w:rsidR="00E1498D">
          <w:t xml:space="preserve">и если они переменные, то </w:t>
        </w:r>
      </w:ins>
      <w:r w:rsidRPr="00950E4C">
        <w:t xml:space="preserve">могут изменяться подпрограммами в процессе работы программы; они образуют ее вычислительный контекст, в то время как подпрограммы задают алгоритм решения задачи. Между атрибутами и подпрограммами есть логические связи, и объединяя атрибуты и подпрограммы в единый именованный контейнер, мы просто фиксируем эту связь. Таким образом, понятие </w:t>
      </w:r>
      <w:r w:rsidRPr="00950E4C">
        <w:rPr>
          <w:i/>
        </w:rPr>
        <w:t>контейнера</w:t>
      </w:r>
      <w:r w:rsidRPr="00950E4C">
        <w:t xml:space="preserve"> (английский термин, выбранный для его наименования,– unit) можно считать простым средством агрегации логически связанных данных и действий в единое целое.</w:t>
      </w:r>
    </w:p>
    <w:p w:rsidR="00631484" w:rsidRPr="005D2882" w:rsidRDefault="00631484" w:rsidP="00631484">
      <w:pPr>
        <w:pStyle w:val="ab"/>
      </w:pPr>
      <w:r>
        <w:t xml:space="preserve">Формальное определение контейнера звучит так. Контейнер </w:t>
      </w:r>
      <w:r w:rsidRPr="00A77E06">
        <w:t>(</w:t>
      </w:r>
      <w:r>
        <w:t>unit</w:t>
      </w:r>
      <w:r w:rsidRPr="00A77E06">
        <w:t xml:space="preserve">) </w:t>
      </w:r>
      <w:r>
        <w:t>– это поименованная совокупность атрибутов и подпрограмм, которая может быть параметризована либо типом, либо константным выражением перечислимого типа, и может быть использована для  задания типов, конструирования новых контейнеров при помощи наследования или для прямого использования  атрибутов и подпрограмм данного контейнера в других контейнерах и отдельно-стоящих подпрограммах.</w:t>
      </w:r>
    </w:p>
    <w:p w:rsidR="00631484" w:rsidRPr="00950E4C" w:rsidRDefault="00631484" w:rsidP="00631484">
      <w:pPr>
        <w:pStyle w:val="ab"/>
      </w:pPr>
      <w:r w:rsidRPr="00950E4C">
        <w:t xml:space="preserve">Рассмотрим варианты использования контейнеров. Во-первых, его можно рассматривать как определение множества данных и операций над ними – то есть, как задание некоторого </w:t>
      </w:r>
      <w:r w:rsidRPr="00950E4C">
        <w:rPr>
          <w:b/>
        </w:rPr>
        <w:t>типа</w:t>
      </w:r>
      <w:r w:rsidRPr="00950E4C">
        <w:t xml:space="preserve">. Тем самым, можно определить объект, тип которого будет </w:t>
      </w:r>
      <w:ins w:id="69" w:author="Kanatov Alexey" w:date="2016-04-13T20:26:00Z">
        <w:r w:rsidR="00E1498D">
          <w:t xml:space="preserve">задаваться </w:t>
        </w:r>
      </w:ins>
      <w:r w:rsidRPr="00950E4C">
        <w:t xml:space="preserve">контейнером. Во-вторых, можно предоставить открытое (общедоступное) содержимое контейнера для </w:t>
      </w:r>
      <w:r w:rsidRPr="00950E4C">
        <w:rPr>
          <w:b/>
        </w:rPr>
        <w:t>использования</w:t>
      </w:r>
      <w:r w:rsidRPr="00950E4C">
        <w:t xml:space="preserve"> в некотором программном коде, то есть, включить его ресурсы в некоторый контекст. Наконец, атрибуты и подпрограммы контейнера могут (пере)использоваться при создании нового контейнера. Такой механизм носит название </w:t>
      </w:r>
      <w:r w:rsidRPr="00950E4C">
        <w:rPr>
          <w:b/>
        </w:rPr>
        <w:t>наследования</w:t>
      </w:r>
      <w:r w:rsidRPr="00950E4C">
        <w:t>.</w:t>
      </w:r>
    </w:p>
    <w:p w:rsidR="00631484" w:rsidRPr="00950E4C" w:rsidRDefault="00631484" w:rsidP="00631484">
      <w:pPr>
        <w:pStyle w:val="ab"/>
      </w:pPr>
      <w:r w:rsidRPr="00950E4C">
        <w:t xml:space="preserve">Таким образом, различные варианты использования контейнера приводят к понятиям </w:t>
      </w:r>
      <w:r w:rsidRPr="00950E4C">
        <w:rPr>
          <w:i/>
        </w:rPr>
        <w:t>типа</w:t>
      </w:r>
      <w:r w:rsidRPr="00950E4C">
        <w:t xml:space="preserve">, </w:t>
      </w:r>
      <w:r w:rsidRPr="00950E4C">
        <w:rPr>
          <w:i/>
        </w:rPr>
        <w:t>модуля</w:t>
      </w:r>
      <w:r w:rsidRPr="00950E4C">
        <w:t xml:space="preserve"> и </w:t>
      </w:r>
      <w:r w:rsidRPr="00950E4C">
        <w:rPr>
          <w:i/>
        </w:rPr>
        <w:t>класса</w:t>
      </w:r>
      <w:r w:rsidRPr="00950E4C">
        <w:t>.</w:t>
      </w:r>
    </w:p>
    <w:p w:rsidR="00631484" w:rsidRPr="00950E4C" w:rsidRDefault="00631484" w:rsidP="00631484">
      <w:pPr>
        <w:pStyle w:val="ab"/>
      </w:pPr>
      <w:r w:rsidRPr="00950E4C">
        <w:t>В большинстве современных языков программирования все перечисленные варианты композиции реализуются посредством единого понятия класса. Так, в С++ класс, все члены которого являются статическими, по существу, представляет собой простую агрегацию атрибутов и подпрограмм (вариант модуля). Аналогичное решение («статические классы») принято в языке C#. Заметим, что для представления модуля на основе класса приходится привлекать не вполне адекватное (обусловленное историческими  причинами) понятие «статических» членов, а гибкое использование такого «модуля» (прежде всего, механизм его включения в определенный контекст) отсутствует.</w:t>
      </w:r>
    </w:p>
    <w:p w:rsidR="00631484" w:rsidRPr="00950E4C" w:rsidRDefault="00631484" w:rsidP="00631484">
      <w:pPr>
        <w:pStyle w:val="ab"/>
      </w:pPr>
      <w:r w:rsidRPr="00950E4C">
        <w:t>В языке Scala [</w:t>
      </w:r>
      <w:r w:rsidRPr="006B6642">
        <w:t>3</w:t>
      </w:r>
      <w:r w:rsidRPr="00950E4C">
        <w:t xml:space="preserve">] предпринята попытка отделить «модульную» часть класса в специальную конструкцию «объект-спутник» (companion object) с тем же именем, что и класс; однако на использование такого объекта накладываются </w:t>
      </w:r>
      <w:r w:rsidRPr="00950E4C">
        <w:lastRenderedPageBreak/>
        <w:t>существенные ограничения (в частности, он должен компилироваться в том же контексте, что и класс, спутником которого он является).</w:t>
      </w:r>
    </w:p>
    <w:p w:rsidR="00631484" w:rsidRPr="00950E4C" w:rsidRDefault="00631484" w:rsidP="00631484">
      <w:pPr>
        <w:pStyle w:val="ab"/>
      </w:pPr>
      <w:r w:rsidRPr="00950E4C">
        <w:t>Определённым аналогом модуля можно считать механизм пространств имен (namespaces) в языках C++ и C#, а также пакеты (packages) языка Java, однако это крайне слабое средство модуляризации, введенное в языки прежде всего для разрешения конфликтов имен.</w:t>
      </w:r>
    </w:p>
    <w:p w:rsidR="00631484" w:rsidRPr="00950E4C" w:rsidRDefault="00631484" w:rsidP="00631484">
      <w:pPr>
        <w:pStyle w:val="ab"/>
      </w:pPr>
      <w:r w:rsidRPr="00950E4C">
        <w:t>Таким образом, преимущества использования единственного понятия класса для задания различных видов программных контейнеров представляются сомнительными как с инженерной, так и с концептуальной точек зрения. В статье [</w:t>
      </w:r>
      <w:r w:rsidRPr="006B6642">
        <w:t>1</w:t>
      </w:r>
      <w:r w:rsidRPr="00950E4C">
        <w:t>] с характерным названием «Импорт – это не наследование: Почему нам нужны и модули, и классы» приводятся убедительные обоснования необходимости явного разделения этих понятий. В то же время сосуществование в рамках единой языковой нотации понятий модуля и класса (например, в языках Ada [</w:t>
      </w:r>
      <w:r w:rsidRPr="006B6642">
        <w:t>4</w:t>
      </w:r>
      <w:r w:rsidRPr="00950E4C">
        <w:t>] и Oberon [</w:t>
      </w:r>
      <w:r w:rsidRPr="006B6642">
        <w:t>6</w:t>
      </w:r>
      <w:r w:rsidRPr="00950E4C">
        <w:t>]) выглядит несколько искусственным – при многих других несомненных достоинствах этих языков.</w:t>
      </w:r>
    </w:p>
    <w:p w:rsidR="00631484" w:rsidRPr="00950E4C" w:rsidRDefault="00631484" w:rsidP="00631484">
      <w:pPr>
        <w:pStyle w:val="ab"/>
      </w:pPr>
      <w:r w:rsidRPr="00950E4C">
        <w:t>В данной работе предпринята попытка сохранить преимущества единой нотации задания контейнеров, совместив такую нотацию с явным заданием различных способов использования контейнеров.</w:t>
      </w:r>
    </w:p>
    <w:p w:rsidR="00631484" w:rsidRPr="00950E4C" w:rsidRDefault="00631484" w:rsidP="00631484">
      <w:pPr>
        <w:pStyle w:val="ab"/>
      </w:pPr>
      <w:r w:rsidRPr="00950E4C">
        <w:t>Рассмотрим простой пример. Предположим, имеется некоторый контейнер, содержащий библиотеку математических функций.</w:t>
      </w:r>
    </w:p>
    <w:p w:rsidR="00631484" w:rsidRPr="00631484" w:rsidRDefault="00631484" w:rsidP="00631484">
      <w:pPr>
        <w:spacing w:after="120"/>
        <w:ind w:left="720"/>
        <w:rPr>
          <w:rStyle w:val="Program"/>
          <w:lang w:val="en-US"/>
        </w:rPr>
      </w:pPr>
      <w:r w:rsidRPr="00631484">
        <w:rPr>
          <w:rStyle w:val="Keyword"/>
          <w:lang w:val="en-US"/>
        </w:rPr>
        <w:t>unit</w:t>
      </w:r>
      <w:r w:rsidRPr="00631484">
        <w:rPr>
          <w:rStyle w:val="Program"/>
          <w:lang w:val="en-US"/>
        </w:rPr>
        <w:t xml:space="preserve"> Math</w:t>
      </w:r>
      <w:r>
        <w:rPr>
          <w:rStyle w:val="Program"/>
          <w:lang w:val="en-US"/>
        </w:rPr>
        <w:t xml:space="preserve"> </w:t>
      </w:r>
      <w:r w:rsidRPr="00631484">
        <w:rPr>
          <w:rStyle w:val="Keyword"/>
          <w:lang w:val="en-US"/>
        </w:rPr>
        <w:t>is</w:t>
      </w:r>
      <w:r w:rsidRPr="00631484">
        <w:rPr>
          <w:rStyle w:val="Program"/>
          <w:lang w:val="en-US"/>
        </w:rPr>
        <w:br/>
        <w:t xml:space="preserve">    sin(</w:t>
      </w:r>
      <w:ins w:id="70" w:author="Kanatov Alexey" w:date="2016-04-13T20:29:00Z">
        <w:r w:rsidR="00E1498D">
          <w:rPr>
            <w:rStyle w:val="Program"/>
            <w:lang w:val="en-US"/>
          </w:rPr>
          <w:t xml:space="preserve">x: </w:t>
        </w:r>
      </w:ins>
      <w:r w:rsidRPr="00631484">
        <w:rPr>
          <w:rStyle w:val="Program"/>
          <w:lang w:val="en-US"/>
        </w:rPr>
        <w:t>Real): Real</w:t>
      </w:r>
      <w:r w:rsidRPr="00631484">
        <w:rPr>
          <w:rStyle w:val="Program"/>
          <w:lang w:val="en-US"/>
        </w:rPr>
        <w:br/>
        <w:t xml:space="preserve">    cos(</w:t>
      </w:r>
      <w:ins w:id="71" w:author="Kanatov Alexey" w:date="2016-04-13T20:29:00Z">
        <w:r w:rsidR="00E1498D">
          <w:rPr>
            <w:rStyle w:val="Program"/>
            <w:lang w:val="en-US"/>
          </w:rPr>
          <w:t xml:space="preserve">x: </w:t>
        </w:r>
      </w:ins>
      <w:r w:rsidRPr="00631484">
        <w:rPr>
          <w:rStyle w:val="Program"/>
          <w:lang w:val="en-US"/>
        </w:rPr>
        <w:t>Real) : Real</w:t>
      </w:r>
      <w:r w:rsidRPr="00631484">
        <w:rPr>
          <w:rStyle w:val="Program"/>
          <w:lang w:val="en-US"/>
        </w:rPr>
        <w:br/>
        <w:t xml:space="preserve">    ...</w:t>
      </w:r>
      <w:r w:rsidRPr="00631484">
        <w:rPr>
          <w:rStyle w:val="Program"/>
          <w:lang w:val="en-US"/>
        </w:rPr>
        <w:br/>
      </w:r>
      <w:r w:rsidRPr="00631484">
        <w:rPr>
          <w:rStyle w:val="Keyword"/>
          <w:lang w:val="en-US"/>
        </w:rPr>
        <w:t>end</w:t>
      </w:r>
    </w:p>
    <w:p w:rsidR="00631484" w:rsidRPr="00950E4C" w:rsidRDefault="00E1498D" w:rsidP="00631484">
      <w:pPr>
        <w:pStyle w:val="ab"/>
      </w:pPr>
      <w:ins w:id="72" w:author="Kanatov Alexey" w:date="2016-04-13T20:29:00Z">
        <w:r>
          <w:t xml:space="preserve">Наиболее логичное использование такого </w:t>
        </w:r>
      </w:ins>
      <w:del w:id="73" w:author="Kanatov Alexey" w:date="2016-04-13T20:29:00Z">
        <w:r w:rsidR="00631484" w:rsidRPr="00950E4C" w:rsidDel="00E1498D">
          <w:delText>По своей природе такой</w:delText>
        </w:r>
      </w:del>
      <w:r w:rsidR="00631484" w:rsidRPr="00950E4C">
        <w:t xml:space="preserve"> контейнер</w:t>
      </w:r>
      <w:ins w:id="74" w:author="Kanatov Alexey" w:date="2016-04-13T20:29:00Z">
        <w:r>
          <w:t>а</w:t>
        </w:r>
      </w:ins>
      <w:r w:rsidR="00631484" w:rsidRPr="00950E4C">
        <w:t xml:space="preserve"> </w:t>
      </w:r>
      <w:ins w:id="75" w:author="Kanatov Alexey" w:date="2016-04-13T20:30:00Z">
        <w:r>
          <w:t xml:space="preserve">– это его использование как </w:t>
        </w:r>
      </w:ins>
      <w:del w:id="76" w:author="Kanatov Alexey" w:date="2016-04-13T20:30:00Z">
        <w:r w:rsidR="00631484" w:rsidRPr="00950E4C" w:rsidDel="00E1498D">
          <w:delText xml:space="preserve">представляет собой </w:delText>
        </w:r>
      </w:del>
      <w:r w:rsidR="00631484" w:rsidRPr="00950E4C">
        <w:t>модул</w:t>
      </w:r>
      <w:del w:id="77" w:author="Kanatov Alexey" w:date="2016-04-13T20:30:00Z">
        <w:r w:rsidR="00631484" w:rsidRPr="00950E4C" w:rsidDel="00E1498D">
          <w:delText>ь</w:delText>
        </w:r>
      </w:del>
      <w:ins w:id="78" w:author="Kanatov Alexey" w:date="2016-04-13T20:30:00Z">
        <w:r>
          <w:t>я</w:t>
        </w:r>
      </w:ins>
      <w:r w:rsidR="00631484" w:rsidRPr="00950E4C">
        <w:t xml:space="preserve">: он должен явно включаться в клиентскую программу, в процессе ее работы он существует в единственном экземпляре, независимо от числа его </w:t>
      </w:r>
      <w:ins w:id="79" w:author="Kanatov Alexey" w:date="2016-04-13T20:30:00Z">
        <w:r>
          <w:t>использований</w:t>
        </w:r>
      </w:ins>
      <w:del w:id="80" w:author="Kanatov Alexey" w:date="2016-04-13T20:30:00Z">
        <w:r w:rsidR="00631484" w:rsidRPr="00950E4C" w:rsidDel="00E1498D">
          <w:delText>подключений</w:delText>
        </w:r>
      </w:del>
      <w:r w:rsidR="00631484" w:rsidRPr="00950E4C">
        <w:t>. В то же время было бы желательно предоставить возможность переиспользования такого модуля, например, расширения его функциональности за счет включения новых математических функций. Такое изменение естественным образом реализуется посредством механизма наследования. Таким образом, контейнер должен обеспечивать как свойства модуля, так и свойства традиционного класса.</w:t>
      </w:r>
    </w:p>
    <w:p w:rsidR="00631484" w:rsidRPr="00950E4C" w:rsidRDefault="00631484" w:rsidP="00631484">
      <w:pPr>
        <w:pStyle w:val="ab"/>
      </w:pPr>
      <w:r w:rsidRPr="00950E4C">
        <w:t xml:space="preserve">Итак, основную идею данного раздела можно сформулировать следующим образом: при сохранении единой формы задания контейнеров произвольной природы (модуль, класс, тип) обеспечить различные способы их использования. Иными словами, сделать так, чтобы один и тот же контейнер мог бы выступать в различных «ипостасях» в зависимости </w:t>
      </w:r>
      <w:r w:rsidRPr="00950E4C">
        <w:rPr>
          <w:i/>
        </w:rPr>
        <w:t>от контекста его использования</w:t>
      </w:r>
      <w:r w:rsidRPr="00950E4C">
        <w:t>.</w:t>
      </w:r>
    </w:p>
    <w:p w:rsidR="00631484" w:rsidRPr="00950E4C" w:rsidRDefault="00631484" w:rsidP="00631484">
      <w:pPr>
        <w:pStyle w:val="ab"/>
      </w:pPr>
      <w:r w:rsidRPr="00950E4C">
        <w:lastRenderedPageBreak/>
        <w:t>Рассмотрим примеры, иллюстрирующие предложенную выше идею. Для упомянутого выше контейнера математических функций естественным (и, возможно, основным) способом использования будет включение его свойств в некоторый программный контекст:</w:t>
      </w:r>
    </w:p>
    <w:p w:rsidR="00631484" w:rsidRPr="005D2882" w:rsidRDefault="00631484" w:rsidP="00631484">
      <w:pPr>
        <w:spacing w:after="120"/>
        <w:ind w:left="720"/>
        <w:rPr>
          <w:rStyle w:val="Program"/>
        </w:rPr>
      </w:pPr>
      <w:r w:rsidRPr="00D835CC">
        <w:rPr>
          <w:rStyle w:val="Program"/>
        </w:rPr>
        <w:t>use</w:t>
      </w:r>
      <w:r w:rsidRPr="005D2882">
        <w:rPr>
          <w:rStyle w:val="Program"/>
        </w:rPr>
        <w:t xml:space="preserve"> </w:t>
      </w:r>
      <w:r w:rsidRPr="00D835CC">
        <w:rPr>
          <w:rStyle w:val="Program"/>
          <w:b/>
        </w:rPr>
        <w:t>Math</w:t>
      </w:r>
    </w:p>
    <w:p w:rsidR="00631484" w:rsidRPr="00E1498D" w:rsidRDefault="00631484" w:rsidP="00631484">
      <w:pPr>
        <w:pStyle w:val="ab"/>
      </w:pPr>
      <w:r w:rsidRPr="00950E4C">
        <w:t xml:space="preserve">Свойства </w:t>
      </w:r>
      <w:r w:rsidRPr="00631484">
        <w:rPr>
          <w:rStyle w:val="Program"/>
        </w:rPr>
        <w:t>Math</w:t>
      </w:r>
      <w:r w:rsidRPr="00950E4C">
        <w:t xml:space="preserve"> (под </w:t>
      </w:r>
      <w:r w:rsidRPr="00950E4C">
        <w:rPr>
          <w:i/>
        </w:rPr>
        <w:t>свойствами</w:t>
      </w:r>
      <w:r w:rsidRPr="00950E4C">
        <w:t xml:space="preserve"> контейнера мы будем понимать как его атрибуты, так и подпрограммы) будут использоваться традиционным способом: системой будет создан один объект (экземпляр) </w:t>
      </w:r>
      <w:r w:rsidRPr="00D835CC">
        <w:rPr>
          <w:rStyle w:val="Program"/>
        </w:rPr>
        <w:t>Math</w:t>
      </w:r>
      <w:r w:rsidRPr="00950E4C">
        <w:t xml:space="preserve"> с собственным состоянием и предоставлять свой сервис всем контекстам, в которых явно задано использование этого юнита. Нотация доступа к свойствам </w:t>
      </w:r>
      <w:r w:rsidRPr="00D835CC">
        <w:rPr>
          <w:rStyle w:val="Program"/>
        </w:rPr>
        <w:t>Math</w:t>
      </w:r>
      <w:r w:rsidRPr="00950E4C">
        <w:t xml:space="preserve"> допускает использование </w:t>
      </w:r>
      <w:ins w:id="81" w:author="Kanatov Alexey" w:date="2016-04-13T20:32:00Z">
        <w:r w:rsidR="00E1498D">
          <w:t xml:space="preserve">только </w:t>
        </w:r>
      </w:ins>
      <w:del w:id="82" w:author="Kanatov Alexey" w:date="2016-04-13T20:32:00Z">
        <w:r w:rsidRPr="00950E4C" w:rsidDel="00E1498D">
          <w:delText xml:space="preserve">как простых, так и </w:delText>
        </w:r>
      </w:del>
      <w:r w:rsidRPr="00950E4C">
        <w:t xml:space="preserve">квалифицированных имен, например, </w:t>
      </w:r>
      <w:r w:rsidRPr="00D835CC">
        <w:rPr>
          <w:rStyle w:val="Program"/>
        </w:rPr>
        <w:t>sin</w:t>
      </w:r>
      <w:r w:rsidRPr="005D2882">
        <w:rPr>
          <w:rStyle w:val="Program"/>
        </w:rPr>
        <w:t>(</w:t>
      </w:r>
      <w:r w:rsidRPr="00D835CC">
        <w:rPr>
          <w:rStyle w:val="Program"/>
        </w:rPr>
        <w:t>x</w:t>
      </w:r>
      <w:r w:rsidRPr="005D2882">
        <w:rPr>
          <w:rStyle w:val="Program"/>
        </w:rPr>
        <w:t>)</w:t>
      </w:r>
      <w:r w:rsidRPr="00950E4C">
        <w:t xml:space="preserve"> или </w:t>
      </w:r>
      <w:r w:rsidRPr="00D835CC">
        <w:rPr>
          <w:rStyle w:val="Program"/>
        </w:rPr>
        <w:t>Math</w:t>
      </w:r>
      <w:r w:rsidRPr="005D2882">
        <w:rPr>
          <w:rStyle w:val="Program"/>
        </w:rPr>
        <w:t>.</w:t>
      </w:r>
      <w:r w:rsidRPr="00D835CC">
        <w:rPr>
          <w:rStyle w:val="Program"/>
        </w:rPr>
        <w:t>Pi</w:t>
      </w:r>
      <w:r w:rsidRPr="00950E4C">
        <w:t>.</w:t>
      </w:r>
      <w:ins w:id="83" w:author="Kanatov Alexey" w:date="2016-04-13T20:31:00Z">
        <w:r w:rsidR="00E1498D">
          <w:t xml:space="preserve"> НЕТ!!!! Договор был что всегда квалификация!!! </w:t>
        </w:r>
      </w:ins>
    </w:p>
    <w:p w:rsidR="00631484" w:rsidRPr="00950E4C" w:rsidRDefault="00631484" w:rsidP="00631484">
      <w:pPr>
        <w:pStyle w:val="ab"/>
      </w:pPr>
      <w:r w:rsidRPr="00950E4C">
        <w:t xml:space="preserve">Наряду с этим, представляется естественным обеспечить возможность расширения функциональности </w:t>
      </w:r>
      <w:r w:rsidRPr="00D835CC">
        <w:rPr>
          <w:rStyle w:val="Program"/>
        </w:rPr>
        <w:t>Math</w:t>
      </w:r>
      <w:r w:rsidRPr="00950E4C">
        <w:t xml:space="preserve"> – например, за счет включения новых функций или более эффективных реализаций имеющихся функций. Эта возможность реализуется традиционным для объектно-ориентированного подхода механизмом наследования:</w:t>
      </w:r>
    </w:p>
    <w:p w:rsidR="00631484" w:rsidRPr="005D2882" w:rsidRDefault="00631484" w:rsidP="00631484">
      <w:pPr>
        <w:spacing w:after="120"/>
        <w:ind w:left="720"/>
        <w:rPr>
          <w:rStyle w:val="Program"/>
        </w:rPr>
      </w:pPr>
      <w:r w:rsidRPr="00D835CC">
        <w:rPr>
          <w:rStyle w:val="Program"/>
          <w:b/>
        </w:rPr>
        <w:t>unit</w:t>
      </w:r>
      <w:r w:rsidRPr="005D2882">
        <w:rPr>
          <w:rStyle w:val="Program"/>
        </w:rPr>
        <w:t xml:space="preserve"> </w:t>
      </w:r>
      <w:r w:rsidRPr="00D835CC">
        <w:rPr>
          <w:rStyle w:val="Program"/>
        </w:rPr>
        <w:t>BetterMath</w:t>
      </w:r>
      <w:r w:rsidRPr="005D2882">
        <w:rPr>
          <w:rStyle w:val="Program"/>
        </w:rPr>
        <w:t xml:space="preserve"> </w:t>
      </w:r>
      <w:r w:rsidRPr="00D835CC">
        <w:rPr>
          <w:rStyle w:val="Program"/>
          <w:b/>
        </w:rPr>
        <w:t>extend</w:t>
      </w:r>
      <w:del w:id="84" w:author="Kanatov Alexey" w:date="2016-04-13T20:32:00Z">
        <w:r w:rsidRPr="00D835CC" w:rsidDel="00E1498D">
          <w:rPr>
            <w:rStyle w:val="Program"/>
            <w:b/>
          </w:rPr>
          <w:delText>s</w:delText>
        </w:r>
      </w:del>
      <w:r w:rsidRPr="005D2882">
        <w:rPr>
          <w:rStyle w:val="Program"/>
        </w:rPr>
        <w:t xml:space="preserve"> </w:t>
      </w:r>
      <w:r w:rsidRPr="00D835CC">
        <w:rPr>
          <w:rStyle w:val="Program"/>
        </w:rPr>
        <w:t>Math</w:t>
      </w:r>
      <w:r w:rsidRPr="005D2882">
        <w:rPr>
          <w:rStyle w:val="Program"/>
        </w:rPr>
        <w:br/>
        <w:t xml:space="preserve">    ...</w:t>
      </w:r>
      <w:r w:rsidRPr="005D2882">
        <w:rPr>
          <w:rStyle w:val="Program"/>
        </w:rPr>
        <w:br/>
      </w:r>
      <w:r w:rsidRPr="00D835CC">
        <w:rPr>
          <w:rStyle w:val="Program"/>
          <w:b/>
        </w:rPr>
        <w:t>end</w:t>
      </w:r>
    </w:p>
    <w:p w:rsidR="00631484" w:rsidRPr="00950E4C" w:rsidRDefault="00631484" w:rsidP="00631484">
      <w:pPr>
        <w:pStyle w:val="ab"/>
      </w:pPr>
      <w:r w:rsidRPr="00950E4C">
        <w:t xml:space="preserve">Таким образом, в данном контексте контейнер </w:t>
      </w:r>
      <w:r w:rsidRPr="00D835CC">
        <w:rPr>
          <w:rStyle w:val="Program"/>
        </w:rPr>
        <w:t>Math</w:t>
      </w:r>
      <w:r w:rsidRPr="00950E4C">
        <w:t xml:space="preserve"> используется как обычный класс.</w:t>
      </w:r>
    </w:p>
    <w:p w:rsidR="00631484" w:rsidRPr="00950E4C" w:rsidRDefault="00631484" w:rsidP="00631484">
      <w:pPr>
        <w:pStyle w:val="ab"/>
      </w:pPr>
      <w:r w:rsidRPr="00950E4C">
        <w:t xml:space="preserve">Наконец, в некоторых обстоятельствах </w:t>
      </w:r>
      <w:r w:rsidRPr="00D835CC">
        <w:rPr>
          <w:rStyle w:val="Program"/>
        </w:rPr>
        <w:t>Math</w:t>
      </w:r>
      <w:r w:rsidRPr="00950E4C">
        <w:t xml:space="preserve"> можно рассматривать как тип и, соответственно, использовать его при определении объектов, например:</w:t>
      </w:r>
    </w:p>
    <w:p w:rsidR="00631484" w:rsidRPr="00631484" w:rsidRDefault="00631484" w:rsidP="00631484">
      <w:pPr>
        <w:spacing w:after="120"/>
        <w:ind w:left="720"/>
        <w:rPr>
          <w:rStyle w:val="Program"/>
        </w:rPr>
      </w:pPr>
      <w:del w:id="85" w:author="Kanatov Alexey" w:date="2016-04-13T20:32:00Z">
        <w:r w:rsidRPr="00631484" w:rsidDel="00E1498D">
          <w:rPr>
            <w:rStyle w:val="Program"/>
          </w:rPr>
          <w:delText xml:space="preserve">var </w:delText>
        </w:r>
      </w:del>
      <w:r w:rsidRPr="00631484">
        <w:rPr>
          <w:rStyle w:val="Program"/>
        </w:rPr>
        <w:t xml:space="preserve">m </w:t>
      </w:r>
      <w:r w:rsidRPr="00E97FE9">
        <w:rPr>
          <w:rStyle w:val="Program"/>
          <w:b/>
          <w:rPrChange w:id="86" w:author="Kanatov Alexey" w:date="2016-04-13T20:33:00Z">
            <w:rPr>
              <w:rStyle w:val="Program"/>
            </w:rPr>
          </w:rPrChange>
        </w:rPr>
        <w:t>is</w:t>
      </w:r>
      <w:r w:rsidRPr="00631484">
        <w:rPr>
          <w:rStyle w:val="Program"/>
        </w:rPr>
        <w:t xml:space="preserve"> Math</w:t>
      </w:r>
    </w:p>
    <w:p w:rsidR="00631484" w:rsidRPr="00950E4C" w:rsidRDefault="00631484" w:rsidP="00631484">
      <w:pPr>
        <w:pStyle w:val="ab"/>
      </w:pPr>
      <w:r w:rsidRPr="00950E4C">
        <w:t xml:space="preserve">Такая запись вводит в текущий контекст объект с именем </w:t>
      </w:r>
      <w:r w:rsidRPr="00D835CC">
        <w:rPr>
          <w:rStyle w:val="Program"/>
        </w:rPr>
        <w:t>m</w:t>
      </w:r>
      <w:r w:rsidRPr="00950E4C">
        <w:t xml:space="preserve">, </w:t>
      </w:r>
      <w:ins w:id="87" w:author="Kanatov Alexey" w:date="2016-04-13T20:33:00Z">
        <w:r w:rsidR="00E97FE9">
          <w:t xml:space="preserve">котрый инициализируется объектом типа </w:t>
        </w:r>
        <w:r w:rsidR="00E97FE9">
          <w:rPr>
            <w:lang w:val="en-US"/>
          </w:rPr>
          <w:t>Math</w:t>
        </w:r>
        <w:r w:rsidR="00E97FE9" w:rsidRPr="00E97FE9">
          <w:rPr>
            <w:rPrChange w:id="88" w:author="Kanatov Alexey" w:date="2016-04-13T20:33:00Z">
              <w:rPr>
                <w:lang w:val="en-US"/>
              </w:rPr>
            </w:rPrChange>
          </w:rPr>
          <w:t xml:space="preserve">, </w:t>
        </w:r>
      </w:ins>
      <w:r w:rsidRPr="00950E4C">
        <w:t xml:space="preserve">свойства которого определяются контейнером </w:t>
      </w:r>
      <w:r w:rsidRPr="00D835CC">
        <w:rPr>
          <w:rStyle w:val="Program"/>
        </w:rPr>
        <w:t>Math</w:t>
      </w:r>
      <w:r w:rsidRPr="00950E4C">
        <w:t xml:space="preserve"> и доступны посредством обычной точечной нотации, например, </w:t>
      </w:r>
      <w:r w:rsidRPr="00D835CC">
        <w:rPr>
          <w:rStyle w:val="Program"/>
        </w:rPr>
        <w:t>m</w:t>
      </w:r>
      <w:r w:rsidRPr="005D2882">
        <w:rPr>
          <w:rStyle w:val="Program"/>
        </w:rPr>
        <w:t>.</w:t>
      </w:r>
      <w:r w:rsidRPr="00D835CC">
        <w:rPr>
          <w:rStyle w:val="Program"/>
        </w:rPr>
        <w:t>sin</w:t>
      </w:r>
      <w:r w:rsidRPr="005D2882">
        <w:rPr>
          <w:rStyle w:val="Program"/>
        </w:rPr>
        <w:t>(</w:t>
      </w:r>
      <w:r w:rsidRPr="00D835CC">
        <w:rPr>
          <w:rStyle w:val="Program"/>
        </w:rPr>
        <w:t>x</w:t>
      </w:r>
      <w:r w:rsidRPr="005D2882">
        <w:rPr>
          <w:rStyle w:val="Program"/>
        </w:rPr>
        <w:t>)</w:t>
      </w:r>
      <w:r w:rsidRPr="00950E4C">
        <w:t>.</w:t>
      </w:r>
    </w:p>
    <w:p w:rsidR="00631484" w:rsidRPr="00950E4C" w:rsidRDefault="00631484" w:rsidP="00631484">
      <w:pPr>
        <w:pStyle w:val="ab"/>
      </w:pPr>
      <w:r w:rsidRPr="00950E4C">
        <w:t xml:space="preserve">Использование контейнера </w:t>
      </w:r>
      <w:r w:rsidRPr="00D835CC">
        <w:rPr>
          <w:rStyle w:val="Program"/>
        </w:rPr>
        <w:t>Math</w:t>
      </w:r>
      <w:r w:rsidRPr="00950E4C">
        <w:t xml:space="preserve"> как типа допускает все возможности объектно-ориентированного, подхода, в частности, полиморфизм. Так, объекту </w:t>
      </w:r>
      <w:r w:rsidRPr="00D835CC">
        <w:rPr>
          <w:rStyle w:val="Program"/>
        </w:rPr>
        <w:t>m</w:t>
      </w:r>
      <w:r w:rsidRPr="00950E4C">
        <w:t xml:space="preserve"> из примера выше можно присвоить объект производного типа и использовать «улучшенные» версии математических функций из этого производного типа:</w:t>
      </w:r>
    </w:p>
    <w:p w:rsidR="00631484" w:rsidRPr="00631484" w:rsidRDefault="00631484" w:rsidP="00631484">
      <w:pPr>
        <w:spacing w:after="120"/>
        <w:ind w:left="720"/>
        <w:rPr>
          <w:rStyle w:val="Program"/>
        </w:rPr>
      </w:pPr>
      <w:r w:rsidRPr="00631484">
        <w:rPr>
          <w:rStyle w:val="Program"/>
        </w:rPr>
        <w:t>m := BetterMath()</w:t>
      </w:r>
      <w:r w:rsidRPr="00631484">
        <w:rPr>
          <w:rStyle w:val="Program"/>
        </w:rPr>
        <w:br/>
        <w:t>...</w:t>
      </w:r>
      <w:r w:rsidRPr="00631484">
        <w:rPr>
          <w:rStyle w:val="Program"/>
        </w:rPr>
        <w:br/>
        <w:t>m.sin(x)  // «Улучшенный» sin из контейнера BetterMath</w:t>
      </w:r>
    </w:p>
    <w:p w:rsidR="00631484" w:rsidRDefault="00631484" w:rsidP="00631484">
      <w:pPr>
        <w:pStyle w:val="ab"/>
      </w:pPr>
      <w:r w:rsidRPr="00950E4C">
        <w:t xml:space="preserve">Разумеется, природа конкретного контейнера не обязательно предполагает его реальное использование всеми тремя показанными способами. В каждом конкретном случае программист имеет возможность применить контейнер так, как требуется для решения конкретной задачи, в том числе и комбинируя способы, </w:t>
      </w:r>
      <w:r w:rsidRPr="00950E4C">
        <w:lastRenderedPageBreak/>
        <w:t xml:space="preserve">описанные выше. Кроме того, на тот или иной способ использования контейнера могут накладываться определенные ограничения. В частности, для того, чтобы контейнер мог использоваться как модуль, он должен иметь </w:t>
      </w:r>
      <w:ins w:id="89" w:author="Kanatov Alexey" w:date="2016-04-13T20:34:00Z">
        <w:r w:rsidR="00E97FE9">
          <w:t xml:space="preserve">хотя бы </w:t>
        </w:r>
      </w:ins>
      <w:ins w:id="90" w:author="Kanatov Alexey" w:date="2016-04-13T20:35:00Z">
        <w:r w:rsidR="00E97FE9">
          <w:t xml:space="preserve">одну </w:t>
        </w:r>
      </w:ins>
      <w:r w:rsidRPr="00950E4C">
        <w:t>процедуру инициализации («конструктор») без параметров</w:t>
      </w:r>
      <w:ins w:id="91" w:author="Kanatov Alexey" w:date="2016-04-13T20:35:00Z">
        <w:r w:rsidR="00E97FE9">
          <w:t xml:space="preserve"> или не иметь процедуры инициализации совсем</w:t>
        </w:r>
      </w:ins>
      <w:r w:rsidRPr="00950E4C">
        <w:t>.</w:t>
      </w:r>
    </w:p>
    <w:p w:rsidR="00E97FE9" w:rsidRPr="00E97FE9" w:rsidRDefault="00E97FE9" w:rsidP="00631484">
      <w:pPr>
        <w:ind w:left="708"/>
        <w:rPr>
          <w:ins w:id="92" w:author="Kanatov Alexey" w:date="2016-04-13T20:35:00Z"/>
          <w:rFonts w:ascii="Arial" w:hAnsi="Arial" w:cs="Arial"/>
          <w:color w:val="FF0000"/>
          <w:sz w:val="24"/>
          <w:szCs w:val="24"/>
        </w:rPr>
      </w:pPr>
      <w:ins w:id="93" w:author="Kanatov Alexey" w:date="2016-04-13T20:35:00Z">
        <w:r>
          <w:rPr>
            <w:rFonts w:ascii="Arial" w:hAnsi="Arial" w:cs="Arial"/>
            <w:color w:val="FF0000"/>
            <w:sz w:val="24"/>
            <w:szCs w:val="24"/>
          </w:rPr>
          <w:t>Что это за текст красным цветом</w:t>
        </w:r>
        <w:r w:rsidRPr="00E97FE9">
          <w:rPr>
            <w:rFonts w:ascii="Arial" w:hAnsi="Arial" w:cs="Arial"/>
            <w:color w:val="FF0000"/>
            <w:sz w:val="24"/>
            <w:szCs w:val="24"/>
            <w:rPrChange w:id="94" w:author="Kanatov Alexey" w:date="2016-04-13T20:36:00Z">
              <w:rPr>
                <w:rFonts w:ascii="Arial" w:hAnsi="Arial" w:cs="Arial"/>
                <w:color w:val="FF0000"/>
                <w:sz w:val="24"/>
                <w:szCs w:val="24"/>
                <w:lang w:val="en-US"/>
              </w:rPr>
            </w:rPrChange>
          </w:rPr>
          <w:t xml:space="preserve"> </w:t>
        </w:r>
      </w:ins>
      <w:ins w:id="95" w:author="Kanatov Alexey" w:date="2016-04-13T20:36:00Z">
        <w:r>
          <w:rPr>
            <w:rFonts w:ascii="Arial" w:hAnsi="Arial" w:cs="Arial"/>
            <w:color w:val="FF0000"/>
            <w:sz w:val="24"/>
            <w:szCs w:val="24"/>
          </w:rPr>
          <w:t>ниже</w:t>
        </w:r>
      </w:ins>
      <w:ins w:id="96" w:author="Kanatov Alexey" w:date="2016-04-13T20:35:00Z">
        <w:r w:rsidRPr="00E97FE9">
          <w:rPr>
            <w:rFonts w:ascii="Arial" w:hAnsi="Arial" w:cs="Arial"/>
            <w:color w:val="FF0000"/>
            <w:sz w:val="24"/>
            <w:szCs w:val="24"/>
            <w:rPrChange w:id="97" w:author="Kanatov Alexey" w:date="2016-04-13T20:36:00Z">
              <w:rPr>
                <w:rFonts w:ascii="Arial" w:hAnsi="Arial" w:cs="Arial"/>
                <w:color w:val="FF0000"/>
                <w:sz w:val="24"/>
                <w:szCs w:val="24"/>
                <w:lang w:val="en-US"/>
              </w:rPr>
            </w:rPrChange>
          </w:rPr>
          <w:t>????</w:t>
        </w:r>
      </w:ins>
    </w:p>
    <w:p w:rsidR="00903CE2" w:rsidRPr="00EA0C6A" w:rsidRDefault="00903CE2" w:rsidP="00631484">
      <w:pPr>
        <w:ind w:left="708"/>
        <w:rPr>
          <w:rFonts w:ascii="Arial" w:hAnsi="Arial" w:cs="Arial"/>
          <w:color w:val="FF0000"/>
          <w:sz w:val="24"/>
          <w:szCs w:val="24"/>
        </w:rPr>
      </w:pPr>
      <w:r w:rsidRPr="00EA0C6A">
        <w:rPr>
          <w:rFonts w:ascii="Arial" w:hAnsi="Arial" w:cs="Arial"/>
          <w:color w:val="FF0000"/>
          <w:sz w:val="24"/>
          <w:szCs w:val="24"/>
        </w:rPr>
        <w:t>У контейнера есть инвариант – он определяет ограничения на атрибуты контейнера. Проверка этого инварианта обеспечивает целостность контейнера.</w:t>
      </w:r>
    </w:p>
    <w:p w:rsidR="00903CE2" w:rsidRPr="00EA0C6A" w:rsidRDefault="00903CE2" w:rsidP="00631484">
      <w:pPr>
        <w:ind w:left="708"/>
        <w:rPr>
          <w:rFonts w:ascii="Arial" w:hAnsi="Arial" w:cs="Arial"/>
          <w:color w:val="FF0000"/>
          <w:sz w:val="24"/>
          <w:szCs w:val="24"/>
        </w:rPr>
      </w:pPr>
      <w:r w:rsidRPr="00EA0C6A">
        <w:rPr>
          <w:rFonts w:ascii="Arial" w:hAnsi="Arial" w:cs="Arial"/>
          <w:color w:val="FF0000"/>
          <w:sz w:val="24"/>
          <w:szCs w:val="24"/>
        </w:rPr>
        <w:t xml:space="preserve">Общее правило такое: если необходимо ввести какие-то дополнительные ограничения на атрибуты контейнера или на контейнер как таковой – вводи новый тип, наследуя его от имеющегося. Скажем, нужен тебе тип для положительных чисел (с соответствующим ограничением) – вводи тип </w:t>
      </w:r>
      <w:r w:rsidRPr="00EA0C6A">
        <w:rPr>
          <w:rFonts w:ascii="Arial" w:hAnsi="Arial" w:cs="Arial"/>
          <w:color w:val="FF0000"/>
          <w:sz w:val="24"/>
          <w:szCs w:val="24"/>
          <w:lang w:val="en-US"/>
        </w:rPr>
        <w:t>Positive</w:t>
      </w:r>
      <w:r w:rsidRPr="00EA0C6A">
        <w:rPr>
          <w:rFonts w:ascii="Arial" w:hAnsi="Arial" w:cs="Arial"/>
          <w:color w:val="FF0000"/>
          <w:sz w:val="24"/>
          <w:szCs w:val="24"/>
        </w:rPr>
        <w:t xml:space="preserve">, наследуя его от </w:t>
      </w:r>
      <w:r w:rsidRPr="00EA0C6A">
        <w:rPr>
          <w:rFonts w:ascii="Arial" w:hAnsi="Arial" w:cs="Arial"/>
          <w:color w:val="FF0000"/>
          <w:sz w:val="24"/>
          <w:szCs w:val="24"/>
          <w:lang w:val="en-US"/>
        </w:rPr>
        <w:t>Integer</w:t>
      </w:r>
      <w:r w:rsidRPr="00EA0C6A">
        <w:rPr>
          <w:rFonts w:ascii="Arial" w:hAnsi="Arial" w:cs="Arial"/>
          <w:color w:val="FF0000"/>
          <w:sz w:val="24"/>
          <w:szCs w:val="24"/>
        </w:rPr>
        <w:t xml:space="preserve">, и в этом новом типе </w:t>
      </w:r>
      <w:r w:rsidRPr="00EA0C6A">
        <w:rPr>
          <w:rFonts w:ascii="Arial" w:hAnsi="Arial" w:cs="Arial"/>
          <w:color w:val="FF0000"/>
          <w:sz w:val="24"/>
          <w:szCs w:val="24"/>
          <w:lang w:val="en-US"/>
        </w:rPr>
        <w:t>Positive</w:t>
      </w:r>
      <w:r w:rsidRPr="00EA0C6A">
        <w:rPr>
          <w:rFonts w:ascii="Arial" w:hAnsi="Arial" w:cs="Arial"/>
          <w:color w:val="FF0000"/>
          <w:sz w:val="24"/>
          <w:szCs w:val="24"/>
        </w:rPr>
        <w:t xml:space="preserve"> определяй собственный инвариант.</w:t>
      </w:r>
    </w:p>
    <w:p w:rsidR="00903CE2" w:rsidRPr="00EA0C6A" w:rsidRDefault="00903CE2" w:rsidP="00631484">
      <w:pPr>
        <w:ind w:left="708"/>
        <w:rPr>
          <w:rFonts w:ascii="Arial" w:hAnsi="Arial" w:cs="Arial"/>
          <w:color w:val="FF0000"/>
          <w:sz w:val="24"/>
          <w:szCs w:val="24"/>
        </w:rPr>
      </w:pPr>
      <w:r w:rsidRPr="00EA0C6A">
        <w:rPr>
          <w:rFonts w:ascii="Arial" w:hAnsi="Arial" w:cs="Arial"/>
          <w:color w:val="FF0000"/>
          <w:sz w:val="24"/>
          <w:szCs w:val="24"/>
        </w:rPr>
        <w:t>Вот как-то так...</w:t>
      </w:r>
    </w:p>
    <w:p w:rsidR="00903CE2" w:rsidRDefault="00903CE2" w:rsidP="00EE47EB">
      <w:pPr>
        <w:rPr>
          <w:rFonts w:ascii="Arial" w:hAnsi="Arial" w:cs="Arial"/>
          <w:b/>
          <w:sz w:val="28"/>
          <w:szCs w:val="28"/>
        </w:rPr>
      </w:pPr>
    </w:p>
    <w:p w:rsidR="00903CE2" w:rsidRDefault="00903CE2">
      <w:pPr>
        <w:rPr>
          <w:rFonts w:ascii="Arial" w:hAnsi="Arial" w:cs="Arial"/>
          <w:b/>
          <w:sz w:val="28"/>
          <w:szCs w:val="28"/>
        </w:rPr>
      </w:pPr>
      <w:r>
        <w:rPr>
          <w:rFonts w:ascii="Arial" w:hAnsi="Arial" w:cs="Arial"/>
          <w:b/>
          <w:sz w:val="28"/>
          <w:szCs w:val="28"/>
        </w:rPr>
        <w:br w:type="page"/>
      </w:r>
    </w:p>
    <w:p w:rsidR="00A03A07" w:rsidRPr="009316E9" w:rsidRDefault="006B3375" w:rsidP="00FE1D0B">
      <w:pPr>
        <w:pStyle w:val="11"/>
      </w:pPr>
      <w:r>
        <w:lastRenderedPageBreak/>
        <w:t>Категории объектов и их области действия</w:t>
      </w:r>
      <w:r w:rsidR="00393FB4">
        <w:t xml:space="preserve">. Фраза </w:t>
      </w:r>
      <w:r w:rsidR="00393FB4" w:rsidRPr="00393FB4">
        <w:rPr>
          <w:rFonts w:ascii="Lucida Console" w:hAnsi="Lucida Console"/>
          <w:color w:val="0000FF"/>
          <w:lang w:val="en-US"/>
        </w:rPr>
        <w:t>use</w:t>
      </w:r>
    </w:p>
    <w:p w:rsidR="00A03A07" w:rsidRDefault="00A03A07" w:rsidP="00EE47EB">
      <w:pPr>
        <w:rPr>
          <w:rFonts w:ascii="Arial" w:hAnsi="Arial" w:cs="Arial"/>
          <w:sz w:val="24"/>
          <w:szCs w:val="24"/>
        </w:rPr>
      </w:pPr>
      <w:r>
        <w:rPr>
          <w:rFonts w:ascii="Arial" w:hAnsi="Arial" w:cs="Arial"/>
          <w:sz w:val="24"/>
          <w:szCs w:val="24"/>
        </w:rPr>
        <w:t>В языке определены следующие пять категорий объектов в зависимости от их области действия и времени жизни:</w:t>
      </w:r>
    </w:p>
    <w:p w:rsidR="00A03A07" w:rsidRDefault="00A03A07" w:rsidP="006B3375">
      <w:pPr>
        <w:ind w:left="708"/>
        <w:rPr>
          <w:rFonts w:ascii="Arial" w:hAnsi="Arial" w:cs="Arial"/>
          <w:sz w:val="24"/>
          <w:szCs w:val="24"/>
        </w:rPr>
      </w:pPr>
      <w:r>
        <w:rPr>
          <w:rFonts w:ascii="Arial" w:hAnsi="Arial" w:cs="Arial"/>
          <w:sz w:val="24"/>
          <w:szCs w:val="24"/>
        </w:rPr>
        <w:t>- Предопределенные объекты</w:t>
      </w:r>
      <w:r>
        <w:rPr>
          <w:rFonts w:ascii="Arial" w:hAnsi="Arial" w:cs="Arial"/>
          <w:sz w:val="24"/>
          <w:szCs w:val="24"/>
        </w:rPr>
        <w:br/>
        <w:t>- Глобальные объекты</w:t>
      </w:r>
      <w:r>
        <w:rPr>
          <w:rFonts w:ascii="Arial" w:hAnsi="Arial" w:cs="Arial"/>
          <w:sz w:val="24"/>
          <w:szCs w:val="24"/>
        </w:rPr>
        <w:br/>
        <w:t>- Агрегируемые объекты</w:t>
      </w:r>
      <w:r>
        <w:rPr>
          <w:rFonts w:ascii="Arial" w:hAnsi="Arial" w:cs="Arial"/>
          <w:sz w:val="24"/>
          <w:szCs w:val="24"/>
        </w:rPr>
        <w:br/>
        <w:t>- Объекты контейнеров</w:t>
      </w:r>
      <w:r>
        <w:rPr>
          <w:rFonts w:ascii="Arial" w:hAnsi="Arial" w:cs="Arial"/>
          <w:sz w:val="24"/>
          <w:szCs w:val="24"/>
        </w:rPr>
        <w:br/>
        <w:t>- Локальные объекты</w:t>
      </w:r>
    </w:p>
    <w:p w:rsidR="00A03A07" w:rsidRPr="00E97FE9" w:rsidRDefault="00A03A07" w:rsidP="00EE47EB">
      <w:pPr>
        <w:rPr>
          <w:rFonts w:ascii="Arial" w:hAnsi="Arial" w:cs="Arial"/>
          <w:b/>
          <w:sz w:val="24"/>
          <w:szCs w:val="24"/>
        </w:rPr>
      </w:pPr>
      <w:r w:rsidRPr="00A03A07">
        <w:rPr>
          <w:rFonts w:ascii="Arial" w:hAnsi="Arial" w:cs="Arial"/>
          <w:b/>
          <w:sz w:val="24"/>
          <w:szCs w:val="24"/>
        </w:rPr>
        <w:t>Предопределенные объекты</w:t>
      </w:r>
      <w:r w:rsidRPr="00A03A07">
        <w:rPr>
          <w:rFonts w:ascii="Arial" w:hAnsi="Arial" w:cs="Arial"/>
          <w:b/>
          <w:sz w:val="24"/>
          <w:szCs w:val="24"/>
        </w:rPr>
        <w:br/>
      </w:r>
      <w:r w:rsidRPr="00A03A07">
        <w:rPr>
          <w:rFonts w:ascii="Arial" w:hAnsi="Arial" w:cs="Arial"/>
          <w:b/>
          <w:sz w:val="24"/>
          <w:szCs w:val="24"/>
          <w:lang w:val="en-US"/>
        </w:rPr>
        <w:t>System</w:t>
      </w:r>
      <w:r w:rsidRPr="00A03A07">
        <w:rPr>
          <w:rFonts w:ascii="Arial" w:hAnsi="Arial" w:cs="Arial"/>
          <w:b/>
          <w:sz w:val="24"/>
          <w:szCs w:val="24"/>
        </w:rPr>
        <w:t>-</w:t>
      </w:r>
      <w:r w:rsidRPr="00A03A07">
        <w:rPr>
          <w:rFonts w:ascii="Arial" w:hAnsi="Arial" w:cs="Arial"/>
          <w:b/>
          <w:sz w:val="24"/>
          <w:szCs w:val="24"/>
          <w:lang w:val="en-US"/>
        </w:rPr>
        <w:t>defined</w:t>
      </w:r>
      <w:r w:rsidRPr="00A03A07">
        <w:rPr>
          <w:rFonts w:ascii="Arial" w:hAnsi="Arial" w:cs="Arial"/>
          <w:b/>
          <w:sz w:val="24"/>
          <w:szCs w:val="24"/>
        </w:rPr>
        <w:t xml:space="preserve"> </w:t>
      </w:r>
      <w:r w:rsidRPr="00A03A07">
        <w:rPr>
          <w:rFonts w:ascii="Arial" w:hAnsi="Arial" w:cs="Arial"/>
          <w:b/>
          <w:sz w:val="24"/>
          <w:szCs w:val="24"/>
          <w:lang w:val="en-US"/>
        </w:rPr>
        <w:t>objects</w:t>
      </w:r>
      <w:ins w:id="98" w:author="Kanatov Alexey" w:date="2016-04-13T20:37:00Z">
        <w:r w:rsidR="00E97FE9">
          <w:rPr>
            <w:rFonts w:ascii="Arial" w:hAnsi="Arial" w:cs="Arial"/>
            <w:b/>
            <w:sz w:val="24"/>
            <w:szCs w:val="24"/>
          </w:rPr>
          <w:t xml:space="preserve">   Я БЫ ЭТО ВЫБРОСИЛ!!!! Давай согласуем что это и зачем !!! В моем понимании </w:t>
        </w:r>
      </w:ins>
      <w:ins w:id="99" w:author="Kanatov Alexey" w:date="2016-04-13T20:38:00Z">
        <w:r w:rsidR="00E97FE9">
          <w:rPr>
            <w:rFonts w:ascii="Arial" w:hAnsi="Arial" w:cs="Arial"/>
            <w:b/>
            <w:sz w:val="24"/>
            <w:szCs w:val="24"/>
          </w:rPr>
          <w:t>–</w:t>
        </w:r>
      </w:ins>
      <w:ins w:id="100" w:author="Kanatov Alexey" w:date="2016-04-13T20:37:00Z">
        <w:r w:rsidR="00E97FE9">
          <w:rPr>
            <w:rFonts w:ascii="Arial" w:hAnsi="Arial" w:cs="Arial"/>
            <w:b/>
            <w:sz w:val="24"/>
            <w:szCs w:val="24"/>
          </w:rPr>
          <w:t xml:space="preserve"> это </w:t>
        </w:r>
      </w:ins>
      <w:ins w:id="101" w:author="Kanatov Alexey" w:date="2016-04-13T20:38:00Z">
        <w:r w:rsidR="00E97FE9">
          <w:rPr>
            <w:rFonts w:ascii="Arial" w:hAnsi="Arial" w:cs="Arial"/>
            <w:b/>
            <w:sz w:val="24"/>
            <w:szCs w:val="24"/>
          </w:rPr>
          <w:t>объекты операционной системы и к языку не имеют никакого отношения!!!</w:t>
        </w:r>
      </w:ins>
    </w:p>
    <w:p w:rsidR="00A03A07" w:rsidRDefault="00A03A07" w:rsidP="00EE47EB">
      <w:pPr>
        <w:rPr>
          <w:rFonts w:ascii="Arial" w:hAnsi="Arial" w:cs="Arial"/>
          <w:sz w:val="24"/>
          <w:szCs w:val="24"/>
        </w:rPr>
      </w:pPr>
      <w:r>
        <w:rPr>
          <w:rFonts w:ascii="Arial" w:hAnsi="Arial" w:cs="Arial"/>
          <w:sz w:val="24"/>
          <w:szCs w:val="24"/>
        </w:rPr>
        <w:t>Объекты, определенные вне программы (на уровне операционного о</w:t>
      </w:r>
      <w:r w:rsidR="006B3375">
        <w:rPr>
          <w:rFonts w:ascii="Arial" w:hAnsi="Arial" w:cs="Arial"/>
          <w:sz w:val="24"/>
          <w:szCs w:val="24"/>
        </w:rPr>
        <w:t>к</w:t>
      </w:r>
      <w:r>
        <w:rPr>
          <w:rFonts w:ascii="Arial" w:hAnsi="Arial" w:cs="Arial"/>
          <w:sz w:val="24"/>
          <w:szCs w:val="24"/>
        </w:rPr>
        <w:t xml:space="preserve">ружения или системы поддержки времени выполнения) и доступные для использования в программе </w:t>
      </w:r>
      <w:del w:id="102" w:author="Kanatov Alexey" w:date="2016-04-13T20:36:00Z">
        <w:r w:rsidDel="00E97FE9">
          <w:rPr>
            <w:rFonts w:ascii="Arial" w:hAnsi="Arial" w:cs="Arial"/>
            <w:sz w:val="24"/>
            <w:szCs w:val="24"/>
          </w:rPr>
          <w:delText>(либо по чтению/записи, либо по чтению).</w:delText>
        </w:r>
      </w:del>
      <w:ins w:id="103" w:author="Kanatov Alexey" w:date="2016-04-13T20:36:00Z">
        <w:r w:rsidR="00E97FE9">
          <w:rPr>
            <w:rFonts w:ascii="Arial" w:hAnsi="Arial" w:cs="Arial"/>
            <w:sz w:val="24"/>
            <w:szCs w:val="24"/>
          </w:rPr>
          <w:t xml:space="preserve"> У нас все доступно только на чтение!!!</w:t>
        </w:r>
      </w:ins>
    </w:p>
    <w:p w:rsidR="009A06E0" w:rsidRDefault="00A03A07" w:rsidP="00EE47EB">
      <w:pPr>
        <w:rPr>
          <w:rFonts w:ascii="Arial" w:hAnsi="Arial" w:cs="Arial"/>
          <w:sz w:val="24"/>
          <w:szCs w:val="24"/>
        </w:rPr>
      </w:pPr>
      <w:r>
        <w:rPr>
          <w:rFonts w:ascii="Arial" w:hAnsi="Arial" w:cs="Arial"/>
          <w:sz w:val="24"/>
          <w:szCs w:val="24"/>
        </w:rPr>
        <w:t>Время жизни предопределенных объектов заведомо превышает время выполнения отдельной программы. Можно считать, что такие объекты «живут вечно».</w:t>
      </w:r>
    </w:p>
    <w:p w:rsidR="00A03A07" w:rsidRPr="006B3375" w:rsidRDefault="009A06E0" w:rsidP="009A06E0">
      <w:pPr>
        <w:ind w:left="708"/>
        <w:rPr>
          <w:rFonts w:ascii="Arial" w:hAnsi="Arial" w:cs="Arial"/>
          <w:sz w:val="24"/>
          <w:szCs w:val="24"/>
        </w:rPr>
      </w:pPr>
      <w:r w:rsidRPr="009A06E0">
        <w:rPr>
          <w:rFonts w:ascii="Arial" w:hAnsi="Arial" w:cs="Arial"/>
          <w:b/>
          <w:i/>
          <w:sz w:val="24"/>
          <w:szCs w:val="24"/>
        </w:rPr>
        <w:t>Замечание</w:t>
      </w:r>
      <w:r>
        <w:rPr>
          <w:rFonts w:ascii="Arial" w:hAnsi="Arial" w:cs="Arial"/>
          <w:sz w:val="24"/>
          <w:szCs w:val="24"/>
        </w:rPr>
        <w:t xml:space="preserve">. </w:t>
      </w:r>
      <w:r w:rsidR="00A03A07">
        <w:rPr>
          <w:rFonts w:ascii="Arial" w:hAnsi="Arial" w:cs="Arial"/>
          <w:sz w:val="24"/>
          <w:szCs w:val="24"/>
        </w:rPr>
        <w:t xml:space="preserve">Это не означает, впрочем, что </w:t>
      </w:r>
      <w:r w:rsidR="00A03A07" w:rsidRPr="00A03A07">
        <w:rPr>
          <w:rFonts w:ascii="Arial" w:hAnsi="Arial" w:cs="Arial"/>
          <w:i/>
          <w:sz w:val="24"/>
          <w:szCs w:val="24"/>
        </w:rPr>
        <w:t>значения</w:t>
      </w:r>
      <w:r w:rsidR="00A03A07">
        <w:rPr>
          <w:rFonts w:ascii="Arial" w:hAnsi="Arial" w:cs="Arial"/>
          <w:sz w:val="24"/>
          <w:szCs w:val="24"/>
        </w:rPr>
        <w:t xml:space="preserve"> таких объектов сохраняются</w:t>
      </w:r>
      <w:r>
        <w:rPr>
          <w:rFonts w:ascii="Arial" w:hAnsi="Arial" w:cs="Arial"/>
          <w:sz w:val="24"/>
          <w:szCs w:val="24"/>
        </w:rPr>
        <w:t>, и одна программа может воспользоваться значением, оставленным в предопределенном объекте некоторой другой программой. Следует исходить из того, что предопределенн</w:t>
      </w:r>
      <w:r w:rsidR="006B3375">
        <w:rPr>
          <w:rFonts w:ascii="Arial" w:hAnsi="Arial" w:cs="Arial"/>
          <w:sz w:val="24"/>
          <w:szCs w:val="24"/>
        </w:rPr>
        <w:t>ому</w:t>
      </w:r>
      <w:r>
        <w:rPr>
          <w:rFonts w:ascii="Arial" w:hAnsi="Arial" w:cs="Arial"/>
          <w:sz w:val="24"/>
          <w:szCs w:val="24"/>
        </w:rPr>
        <w:t xml:space="preserve"> объект</w:t>
      </w:r>
      <w:r w:rsidR="006B3375">
        <w:rPr>
          <w:rFonts w:ascii="Arial" w:hAnsi="Arial" w:cs="Arial"/>
          <w:sz w:val="24"/>
          <w:szCs w:val="24"/>
        </w:rPr>
        <w:t>у непосредственно перед запуском программы устанавливается</w:t>
      </w:r>
      <w:r>
        <w:rPr>
          <w:rFonts w:ascii="Arial" w:hAnsi="Arial" w:cs="Arial"/>
          <w:sz w:val="24"/>
          <w:szCs w:val="24"/>
        </w:rPr>
        <w:t xml:space="preserve"> </w:t>
      </w:r>
      <w:r w:rsidR="006B3375">
        <w:rPr>
          <w:rFonts w:ascii="Arial" w:hAnsi="Arial" w:cs="Arial"/>
          <w:sz w:val="24"/>
          <w:szCs w:val="24"/>
        </w:rPr>
        <w:t>некоторое конкретное значение</w:t>
      </w:r>
      <w:r>
        <w:rPr>
          <w:rFonts w:ascii="Arial" w:hAnsi="Arial" w:cs="Arial"/>
          <w:sz w:val="24"/>
          <w:szCs w:val="24"/>
        </w:rPr>
        <w:t>.</w:t>
      </w:r>
    </w:p>
    <w:p w:rsidR="00282280" w:rsidRDefault="00282280" w:rsidP="00282280">
      <w:pPr>
        <w:rPr>
          <w:rFonts w:ascii="Arial" w:hAnsi="Arial" w:cs="Arial"/>
          <w:color w:val="CC00FF"/>
          <w:sz w:val="24"/>
          <w:szCs w:val="24"/>
        </w:rPr>
      </w:pPr>
      <w:r w:rsidRPr="00896876">
        <w:rPr>
          <w:rFonts w:ascii="Arial" w:hAnsi="Arial" w:cs="Arial"/>
          <w:color w:val="CC00FF"/>
          <w:sz w:val="24"/>
          <w:szCs w:val="24"/>
        </w:rPr>
        <w:t>&lt;</w:t>
      </w:r>
      <w:r w:rsidRPr="00282280">
        <w:rPr>
          <w:rFonts w:ascii="Arial" w:hAnsi="Arial" w:cs="Arial"/>
          <w:color w:val="CC00FF"/>
          <w:sz w:val="24"/>
          <w:szCs w:val="24"/>
        </w:rPr>
        <w:t>Привести примеры пре</w:t>
      </w:r>
      <w:r>
        <w:rPr>
          <w:rFonts w:ascii="Arial" w:hAnsi="Arial" w:cs="Arial"/>
          <w:color w:val="CC00FF"/>
          <w:sz w:val="24"/>
          <w:szCs w:val="24"/>
        </w:rPr>
        <w:t>д</w:t>
      </w:r>
      <w:r w:rsidRPr="00282280">
        <w:rPr>
          <w:rFonts w:ascii="Arial" w:hAnsi="Arial" w:cs="Arial"/>
          <w:color w:val="CC00FF"/>
          <w:sz w:val="24"/>
          <w:szCs w:val="24"/>
        </w:rPr>
        <w:t>определенных объектов</w:t>
      </w:r>
      <w:r w:rsidRPr="00896876">
        <w:rPr>
          <w:rFonts w:ascii="Arial" w:hAnsi="Arial" w:cs="Arial"/>
          <w:color w:val="CC00FF"/>
          <w:sz w:val="24"/>
          <w:szCs w:val="24"/>
        </w:rPr>
        <w:t>&gt;</w:t>
      </w:r>
    </w:p>
    <w:p w:rsidR="00282280" w:rsidRPr="00F1401B" w:rsidRDefault="00282280" w:rsidP="00282280">
      <w:pPr>
        <w:ind w:left="708"/>
        <w:rPr>
          <w:rFonts w:ascii="Arial" w:hAnsi="Arial" w:cs="Arial"/>
          <w:sz w:val="24"/>
          <w:szCs w:val="24"/>
        </w:rPr>
      </w:pPr>
      <w:r w:rsidRPr="00282280">
        <w:rPr>
          <w:rFonts w:ascii="Arial" w:hAnsi="Arial" w:cs="Arial"/>
          <w:b/>
          <w:i/>
          <w:sz w:val="24"/>
          <w:szCs w:val="24"/>
        </w:rPr>
        <w:t>Непонятка</w:t>
      </w:r>
      <w:r>
        <w:rPr>
          <w:rFonts w:ascii="Arial" w:hAnsi="Arial" w:cs="Arial"/>
          <w:sz w:val="24"/>
          <w:szCs w:val="24"/>
        </w:rPr>
        <w:t>. Если подобные объекты определены в некотором (системном, предопределенном) контейнере, то чем такие объекты отличаются от глобальных объектов</w:t>
      </w:r>
      <w:r w:rsidRPr="00282280">
        <w:rPr>
          <w:rFonts w:ascii="Arial" w:hAnsi="Arial" w:cs="Arial"/>
          <w:sz w:val="24"/>
          <w:szCs w:val="24"/>
        </w:rPr>
        <w:t>?</w:t>
      </w:r>
      <w:r w:rsidR="00F1401B">
        <w:rPr>
          <w:rFonts w:ascii="Arial" w:hAnsi="Arial" w:cs="Arial"/>
          <w:sz w:val="24"/>
          <w:szCs w:val="24"/>
        </w:rPr>
        <w:t>- у нас же все заключено в контейнеры, и</w:t>
      </w:r>
      <w:r w:rsidR="00A90880">
        <w:rPr>
          <w:rFonts w:ascii="Arial" w:hAnsi="Arial" w:cs="Arial"/>
          <w:sz w:val="24"/>
          <w:szCs w:val="24"/>
        </w:rPr>
        <w:t>, очевидно,</w:t>
      </w:r>
      <w:r w:rsidR="00F1401B">
        <w:rPr>
          <w:rFonts w:ascii="Arial" w:hAnsi="Arial" w:cs="Arial"/>
          <w:sz w:val="24"/>
          <w:szCs w:val="24"/>
        </w:rPr>
        <w:t xml:space="preserve"> будут «системные» (предопределенные) контейнеры</w:t>
      </w:r>
      <w:r w:rsidR="00F1401B" w:rsidRPr="00F1401B">
        <w:rPr>
          <w:rFonts w:ascii="Arial" w:hAnsi="Arial" w:cs="Arial"/>
          <w:sz w:val="24"/>
          <w:szCs w:val="24"/>
        </w:rPr>
        <w:t>?</w:t>
      </w:r>
    </w:p>
    <w:p w:rsidR="00A03A07" w:rsidRPr="001B7353" w:rsidRDefault="00A03A07" w:rsidP="00EE47EB">
      <w:pPr>
        <w:rPr>
          <w:rFonts w:ascii="Arial" w:hAnsi="Arial" w:cs="Arial"/>
          <w:b/>
          <w:sz w:val="24"/>
          <w:szCs w:val="24"/>
        </w:rPr>
      </w:pPr>
      <w:r w:rsidRPr="00A03A07">
        <w:rPr>
          <w:rFonts w:ascii="Arial" w:hAnsi="Arial" w:cs="Arial"/>
          <w:b/>
          <w:sz w:val="24"/>
          <w:szCs w:val="24"/>
        </w:rPr>
        <w:t>Глобальные</w:t>
      </w:r>
      <w:r w:rsidR="00D318A5" w:rsidRPr="00D318A5">
        <w:rPr>
          <w:rFonts w:ascii="Arial" w:hAnsi="Arial" w:cs="Arial"/>
          <w:b/>
          <w:sz w:val="24"/>
          <w:szCs w:val="24"/>
        </w:rPr>
        <w:t xml:space="preserve"> </w:t>
      </w:r>
      <w:r w:rsidRPr="00A03A07">
        <w:rPr>
          <w:rFonts w:ascii="Arial" w:hAnsi="Arial" w:cs="Arial"/>
          <w:b/>
          <w:sz w:val="24"/>
          <w:szCs w:val="24"/>
        </w:rPr>
        <w:t>объекты</w:t>
      </w:r>
      <w:r w:rsidR="00D318A5" w:rsidRPr="00D318A5">
        <w:rPr>
          <w:rFonts w:ascii="Arial" w:hAnsi="Arial" w:cs="Arial"/>
          <w:b/>
          <w:sz w:val="24"/>
          <w:szCs w:val="24"/>
        </w:rPr>
        <w:br/>
      </w:r>
      <w:r w:rsidRPr="00A03A07">
        <w:rPr>
          <w:rFonts w:ascii="Arial" w:hAnsi="Arial" w:cs="Arial"/>
          <w:b/>
          <w:sz w:val="24"/>
          <w:szCs w:val="24"/>
          <w:lang w:val="en-US"/>
        </w:rPr>
        <w:t>Assembly</w:t>
      </w:r>
      <w:r w:rsidR="00D318A5" w:rsidRPr="00D318A5">
        <w:rPr>
          <w:rFonts w:ascii="Arial" w:hAnsi="Arial" w:cs="Arial"/>
          <w:b/>
          <w:sz w:val="24"/>
          <w:szCs w:val="24"/>
        </w:rPr>
        <w:t>-</w:t>
      </w:r>
      <w:r w:rsidRPr="00A03A07">
        <w:rPr>
          <w:rFonts w:ascii="Arial" w:hAnsi="Arial" w:cs="Arial"/>
          <w:b/>
          <w:sz w:val="24"/>
          <w:szCs w:val="24"/>
          <w:lang w:val="en-US"/>
        </w:rPr>
        <w:t>wide</w:t>
      </w:r>
      <w:r w:rsidR="00D318A5" w:rsidRPr="00D318A5">
        <w:rPr>
          <w:rFonts w:ascii="Arial" w:hAnsi="Arial" w:cs="Arial"/>
          <w:b/>
          <w:sz w:val="24"/>
          <w:szCs w:val="24"/>
        </w:rPr>
        <w:t xml:space="preserve"> </w:t>
      </w:r>
      <w:r w:rsidRPr="00A03A07">
        <w:rPr>
          <w:rFonts w:ascii="Arial" w:hAnsi="Arial" w:cs="Arial"/>
          <w:b/>
          <w:sz w:val="24"/>
          <w:szCs w:val="24"/>
          <w:lang w:val="en-US"/>
        </w:rPr>
        <w:t>objects</w:t>
      </w:r>
    </w:p>
    <w:p w:rsidR="00E97FE9" w:rsidRPr="00E97FE9" w:rsidRDefault="00E97FE9" w:rsidP="00EE47EB">
      <w:pPr>
        <w:rPr>
          <w:ins w:id="104" w:author="Kanatov Alexey" w:date="2016-04-13T20:39:00Z"/>
          <w:rFonts w:ascii="Arial" w:hAnsi="Arial" w:cs="Arial"/>
          <w:sz w:val="24"/>
          <w:szCs w:val="24"/>
        </w:rPr>
      </w:pPr>
      <w:ins w:id="105" w:author="Kanatov Alexey" w:date="2016-04-13T20:39:00Z">
        <w:r>
          <w:rPr>
            <w:rFonts w:ascii="Arial" w:hAnsi="Arial" w:cs="Arial"/>
            <w:sz w:val="24"/>
            <w:szCs w:val="24"/>
          </w:rPr>
          <w:t xml:space="preserve">НЕПРАВИЛЬНО!!!! Директива </w:t>
        </w:r>
        <w:r>
          <w:rPr>
            <w:rFonts w:ascii="Arial" w:hAnsi="Arial" w:cs="Arial"/>
            <w:sz w:val="24"/>
            <w:szCs w:val="24"/>
            <w:lang w:val="en-US"/>
          </w:rPr>
          <w:t>use</w:t>
        </w:r>
        <w:r w:rsidRPr="00E97FE9">
          <w:rPr>
            <w:rFonts w:ascii="Arial" w:hAnsi="Arial" w:cs="Arial"/>
            <w:sz w:val="24"/>
            <w:szCs w:val="24"/>
            <w:rPrChange w:id="106" w:author="Kanatov Alexey" w:date="2016-04-13T20:39:00Z">
              <w:rPr>
                <w:rFonts w:ascii="Arial" w:hAnsi="Arial" w:cs="Arial"/>
                <w:sz w:val="24"/>
                <w:szCs w:val="24"/>
                <w:lang w:val="en-US"/>
              </w:rPr>
            </w:rPrChange>
          </w:rPr>
          <w:t xml:space="preserve"> </w:t>
        </w:r>
        <w:r>
          <w:rPr>
            <w:rFonts w:ascii="Arial" w:hAnsi="Arial" w:cs="Arial"/>
            <w:sz w:val="24"/>
            <w:szCs w:val="24"/>
          </w:rPr>
          <w:t>на самом верхнем уровне говорит о том что создается один объект типа модуль – синглетон, а не куча об</w:t>
        </w:r>
      </w:ins>
      <w:ins w:id="107" w:author="Kanatov Alexey" w:date="2016-04-13T20:40:00Z">
        <w:r>
          <w:rPr>
            <w:rFonts w:ascii="Arial" w:hAnsi="Arial" w:cs="Arial"/>
            <w:sz w:val="24"/>
            <w:szCs w:val="24"/>
          </w:rPr>
          <w:t>ъ</w:t>
        </w:r>
      </w:ins>
      <w:ins w:id="108" w:author="Kanatov Alexey" w:date="2016-04-13T20:39:00Z">
        <w:r>
          <w:rPr>
            <w:rFonts w:ascii="Arial" w:hAnsi="Arial" w:cs="Arial"/>
            <w:sz w:val="24"/>
            <w:szCs w:val="24"/>
          </w:rPr>
          <w:t>ектов … Переписывай!!!</w:t>
        </w:r>
      </w:ins>
      <w:ins w:id="109" w:author="Kanatov Alexey" w:date="2016-04-13T20:40:00Z">
        <w:r>
          <w:rPr>
            <w:rFonts w:ascii="Arial" w:hAnsi="Arial" w:cs="Arial"/>
            <w:sz w:val="24"/>
            <w:szCs w:val="24"/>
          </w:rPr>
          <w:t xml:space="preserve"> Синглетон имеет внутреннюю структуру но он ОДИН!</w:t>
        </w:r>
      </w:ins>
    </w:p>
    <w:p w:rsidR="00A03A07" w:rsidRDefault="00A03A07" w:rsidP="00EE47EB">
      <w:pPr>
        <w:rPr>
          <w:rFonts w:ascii="Arial" w:hAnsi="Arial" w:cs="Arial"/>
          <w:sz w:val="24"/>
          <w:szCs w:val="24"/>
        </w:rPr>
      </w:pPr>
      <w:r>
        <w:rPr>
          <w:rFonts w:ascii="Arial" w:hAnsi="Arial" w:cs="Arial"/>
          <w:sz w:val="24"/>
          <w:szCs w:val="24"/>
        </w:rPr>
        <w:t xml:space="preserve">Объекты, определенные в некотором контейнере и </w:t>
      </w:r>
      <w:r w:rsidR="009A06E0">
        <w:rPr>
          <w:rFonts w:ascii="Arial" w:hAnsi="Arial" w:cs="Arial"/>
          <w:sz w:val="24"/>
          <w:szCs w:val="24"/>
        </w:rPr>
        <w:t xml:space="preserve">явно </w:t>
      </w:r>
      <w:r>
        <w:rPr>
          <w:rFonts w:ascii="Arial" w:hAnsi="Arial" w:cs="Arial"/>
          <w:sz w:val="24"/>
          <w:szCs w:val="24"/>
        </w:rPr>
        <w:t xml:space="preserve">внесенные в глобальный контекст посредством объявления </w:t>
      </w:r>
      <w:r w:rsidRPr="009A06E0">
        <w:rPr>
          <w:rFonts w:ascii="Lucida Console" w:hAnsi="Lucida Console" w:cs="Arial"/>
          <w:b/>
          <w:color w:val="0000FF"/>
          <w:sz w:val="24"/>
          <w:szCs w:val="24"/>
          <w:lang w:val="en-US"/>
        </w:rPr>
        <w:t>use</w:t>
      </w:r>
      <w:r>
        <w:rPr>
          <w:rFonts w:ascii="Arial" w:hAnsi="Arial" w:cs="Arial"/>
          <w:sz w:val="24"/>
          <w:szCs w:val="24"/>
        </w:rPr>
        <w:t>, например:</w:t>
      </w:r>
    </w:p>
    <w:p w:rsidR="009A06E0" w:rsidRPr="00282280" w:rsidRDefault="009A06E0" w:rsidP="009A06E0">
      <w:pPr>
        <w:ind w:left="708"/>
        <w:rPr>
          <w:rFonts w:ascii="Lucida Console" w:hAnsi="Lucida Console" w:cs="Arial"/>
          <w:color w:val="0000FF"/>
          <w:sz w:val="24"/>
          <w:szCs w:val="24"/>
        </w:rPr>
      </w:pPr>
      <w:r>
        <w:rPr>
          <w:rFonts w:ascii="Lucida Console" w:hAnsi="Lucida Console" w:cs="Arial"/>
          <w:b/>
          <w:color w:val="0000FF"/>
          <w:sz w:val="24"/>
          <w:szCs w:val="24"/>
          <w:lang w:val="en-US"/>
        </w:rPr>
        <w:lastRenderedPageBreak/>
        <w:t>unit</w:t>
      </w:r>
      <w:r w:rsidRPr="00282280">
        <w:rPr>
          <w:rFonts w:ascii="Lucida Console" w:hAnsi="Lucida Console" w:cs="Arial"/>
          <w:color w:val="0000FF"/>
          <w:sz w:val="24"/>
          <w:szCs w:val="24"/>
        </w:rPr>
        <w:t xml:space="preserve"> </w:t>
      </w:r>
      <w:r w:rsidRPr="009A06E0">
        <w:rPr>
          <w:rFonts w:ascii="Lucida Console" w:hAnsi="Lucida Console" w:cs="Arial"/>
          <w:color w:val="0000FF"/>
          <w:sz w:val="24"/>
          <w:szCs w:val="24"/>
          <w:lang w:val="en-US"/>
        </w:rPr>
        <w:t>A</w:t>
      </w:r>
      <w:r w:rsidRPr="00282280">
        <w:rPr>
          <w:rFonts w:ascii="Lucida Console" w:hAnsi="Lucida Console" w:cs="Arial"/>
          <w:color w:val="0000FF"/>
          <w:sz w:val="24"/>
          <w:szCs w:val="24"/>
        </w:rPr>
        <w:t xml:space="preserve"> </w:t>
      </w:r>
      <w:r>
        <w:rPr>
          <w:rFonts w:ascii="Lucida Console" w:hAnsi="Lucida Console" w:cs="Arial"/>
          <w:b/>
          <w:color w:val="0000FF"/>
          <w:sz w:val="24"/>
          <w:szCs w:val="24"/>
          <w:lang w:val="en-US"/>
        </w:rPr>
        <w:t>is</w:t>
      </w:r>
      <w:r w:rsidRPr="00282280">
        <w:rPr>
          <w:rFonts w:ascii="Lucida Console" w:hAnsi="Lucida Console" w:cs="Arial"/>
          <w:b/>
          <w:color w:val="0000FF"/>
          <w:sz w:val="24"/>
          <w:szCs w:val="24"/>
        </w:rPr>
        <w:br/>
        <w:t xml:space="preserve">    ...</w:t>
      </w:r>
      <w:r w:rsidRPr="00282280">
        <w:rPr>
          <w:rFonts w:ascii="Lucida Console" w:hAnsi="Lucida Console" w:cs="Arial"/>
          <w:b/>
          <w:color w:val="0000FF"/>
          <w:sz w:val="24"/>
          <w:szCs w:val="24"/>
        </w:rPr>
        <w:br/>
      </w:r>
      <w:r>
        <w:rPr>
          <w:rFonts w:ascii="Lucida Console" w:hAnsi="Lucida Console" w:cs="Arial"/>
          <w:b/>
          <w:color w:val="0000FF"/>
          <w:sz w:val="24"/>
          <w:szCs w:val="24"/>
          <w:lang w:val="en-US"/>
        </w:rPr>
        <w:t>end</w:t>
      </w:r>
      <w:r w:rsidRPr="00282280">
        <w:rPr>
          <w:rFonts w:ascii="Lucida Console" w:hAnsi="Lucida Console" w:cs="Arial"/>
          <w:b/>
          <w:color w:val="0000FF"/>
          <w:sz w:val="24"/>
          <w:szCs w:val="24"/>
        </w:rPr>
        <w:br/>
      </w:r>
      <w:r w:rsidRPr="00282280">
        <w:rPr>
          <w:rFonts w:ascii="Lucida Console" w:hAnsi="Lucida Console" w:cs="Arial"/>
          <w:b/>
          <w:color w:val="0000FF"/>
          <w:sz w:val="24"/>
          <w:szCs w:val="24"/>
        </w:rPr>
        <w:br/>
      </w:r>
      <w:r w:rsidRPr="009A06E0">
        <w:rPr>
          <w:rFonts w:ascii="Lucida Console" w:hAnsi="Lucida Console" w:cs="Arial"/>
          <w:b/>
          <w:color w:val="0000FF"/>
          <w:sz w:val="24"/>
          <w:szCs w:val="24"/>
          <w:lang w:val="en-US"/>
        </w:rPr>
        <w:t>unit</w:t>
      </w:r>
      <w:r w:rsidRPr="00282280">
        <w:rPr>
          <w:rFonts w:ascii="Lucida Console" w:hAnsi="Lucida Console" w:cs="Arial"/>
          <w:color w:val="0000FF"/>
          <w:sz w:val="24"/>
          <w:szCs w:val="24"/>
        </w:rPr>
        <w:t xml:space="preserve"> </w:t>
      </w:r>
      <w:r w:rsidRPr="009A06E0">
        <w:rPr>
          <w:rFonts w:ascii="Lucida Console" w:hAnsi="Lucida Console" w:cs="Arial"/>
          <w:color w:val="0000FF"/>
          <w:sz w:val="24"/>
          <w:szCs w:val="24"/>
          <w:lang w:val="en-US"/>
        </w:rPr>
        <w:t>X</w:t>
      </w:r>
      <w:r w:rsidRPr="00282280">
        <w:rPr>
          <w:rFonts w:ascii="Lucida Console" w:hAnsi="Lucida Console" w:cs="Arial"/>
          <w:color w:val="0000FF"/>
          <w:sz w:val="24"/>
          <w:szCs w:val="24"/>
        </w:rPr>
        <w:t xml:space="preserve"> </w:t>
      </w:r>
      <w:r w:rsidRPr="009A06E0">
        <w:rPr>
          <w:rFonts w:ascii="Lucida Console" w:hAnsi="Lucida Console" w:cs="Arial"/>
          <w:b/>
          <w:color w:val="0000FF"/>
          <w:sz w:val="24"/>
          <w:szCs w:val="24"/>
          <w:lang w:val="en-US"/>
        </w:rPr>
        <w:t>is</w:t>
      </w:r>
      <w:r w:rsidRPr="00282280">
        <w:rPr>
          <w:rFonts w:ascii="Lucida Console" w:hAnsi="Lucida Console" w:cs="Arial"/>
          <w:b/>
          <w:color w:val="0000FF"/>
          <w:sz w:val="24"/>
          <w:szCs w:val="24"/>
        </w:rPr>
        <w:br/>
      </w:r>
      <w:r w:rsidRPr="00282280">
        <w:rPr>
          <w:rFonts w:ascii="Lucida Console" w:hAnsi="Lucida Console" w:cs="Arial"/>
          <w:color w:val="0000FF"/>
          <w:sz w:val="24"/>
          <w:szCs w:val="24"/>
        </w:rPr>
        <w:t xml:space="preserve">   </w:t>
      </w:r>
      <w:r>
        <w:rPr>
          <w:rFonts w:ascii="Lucida Console" w:hAnsi="Lucida Console" w:cs="Arial"/>
          <w:color w:val="0000FF"/>
          <w:sz w:val="24"/>
          <w:szCs w:val="24"/>
          <w:lang w:val="en-US"/>
        </w:rPr>
        <w:t>global</w:t>
      </w:r>
      <w:r w:rsidRPr="00282280">
        <w:rPr>
          <w:rFonts w:ascii="Lucida Console" w:hAnsi="Lucida Console" w:cs="Arial"/>
          <w:color w:val="0000FF"/>
          <w:sz w:val="24"/>
          <w:szCs w:val="24"/>
        </w:rPr>
        <w:t xml:space="preserve"> : </w:t>
      </w:r>
      <w:r>
        <w:rPr>
          <w:rFonts w:ascii="Lucida Console" w:hAnsi="Lucida Console" w:cs="Arial"/>
          <w:color w:val="0000FF"/>
          <w:sz w:val="24"/>
          <w:szCs w:val="24"/>
          <w:lang w:val="en-US"/>
        </w:rPr>
        <w:t>A</w:t>
      </w:r>
      <w:r w:rsidRPr="00282280">
        <w:rPr>
          <w:rFonts w:ascii="Lucida Console" w:hAnsi="Lucida Console" w:cs="Arial"/>
          <w:color w:val="0000FF"/>
          <w:sz w:val="24"/>
          <w:szCs w:val="24"/>
        </w:rPr>
        <w:br/>
      </w:r>
      <w:r w:rsidRPr="009A06E0">
        <w:rPr>
          <w:rFonts w:ascii="Lucida Console" w:hAnsi="Lucida Console" w:cs="Arial"/>
          <w:b/>
          <w:color w:val="0000FF"/>
          <w:sz w:val="24"/>
          <w:szCs w:val="24"/>
          <w:lang w:val="en-US"/>
        </w:rPr>
        <w:t>end</w:t>
      </w:r>
      <w:r w:rsidRPr="00282280">
        <w:rPr>
          <w:rFonts w:ascii="Lucida Console" w:hAnsi="Lucida Console" w:cs="Arial"/>
          <w:color w:val="0000FF"/>
          <w:sz w:val="24"/>
          <w:szCs w:val="24"/>
        </w:rPr>
        <w:br/>
        <w:t>...</w:t>
      </w:r>
      <w:r w:rsidRPr="00282280">
        <w:rPr>
          <w:rFonts w:ascii="Lucida Console" w:hAnsi="Lucida Console" w:cs="Arial"/>
          <w:color w:val="0000FF"/>
          <w:sz w:val="24"/>
          <w:szCs w:val="24"/>
        </w:rPr>
        <w:br/>
      </w:r>
      <w:r w:rsidRPr="009A06E0">
        <w:rPr>
          <w:rFonts w:ascii="Lucida Console" w:hAnsi="Lucida Console" w:cs="Arial"/>
          <w:b/>
          <w:color w:val="0000FF"/>
          <w:sz w:val="24"/>
          <w:szCs w:val="24"/>
          <w:lang w:val="en-US"/>
        </w:rPr>
        <w:t>use</w:t>
      </w:r>
      <w:r w:rsidRPr="00282280">
        <w:rPr>
          <w:rFonts w:ascii="Lucida Console" w:hAnsi="Lucida Console" w:cs="Arial"/>
          <w:color w:val="0000FF"/>
          <w:sz w:val="24"/>
          <w:szCs w:val="24"/>
        </w:rPr>
        <w:t xml:space="preserve"> </w:t>
      </w:r>
      <w:r w:rsidRPr="009A06E0">
        <w:rPr>
          <w:rFonts w:ascii="Lucida Console" w:hAnsi="Lucida Console" w:cs="Arial"/>
          <w:color w:val="0000FF"/>
          <w:sz w:val="24"/>
          <w:szCs w:val="24"/>
          <w:lang w:val="en-US"/>
        </w:rPr>
        <w:t>X</w:t>
      </w:r>
      <w:r w:rsidRPr="00282280">
        <w:rPr>
          <w:rFonts w:ascii="Lucida Console" w:hAnsi="Lucida Console" w:cs="Arial"/>
          <w:color w:val="0000FF"/>
          <w:sz w:val="24"/>
          <w:szCs w:val="24"/>
        </w:rPr>
        <w:br/>
        <w:t xml:space="preserve">  // </w:t>
      </w:r>
      <w:r>
        <w:rPr>
          <w:rFonts w:ascii="Lucida Console" w:hAnsi="Lucida Console" w:cs="Arial"/>
          <w:color w:val="0000FF"/>
          <w:sz w:val="24"/>
          <w:szCs w:val="24"/>
        </w:rPr>
        <w:t>Объект</w:t>
      </w:r>
      <w:r w:rsidRPr="00282280">
        <w:rPr>
          <w:rFonts w:ascii="Lucida Console" w:hAnsi="Lucida Console" w:cs="Arial"/>
          <w:color w:val="0000FF"/>
          <w:sz w:val="24"/>
          <w:szCs w:val="24"/>
        </w:rPr>
        <w:t xml:space="preserve"> </w:t>
      </w:r>
      <w:r>
        <w:rPr>
          <w:rFonts w:ascii="Lucida Console" w:hAnsi="Lucida Console" w:cs="Arial"/>
          <w:color w:val="0000FF"/>
          <w:sz w:val="24"/>
          <w:szCs w:val="24"/>
          <w:lang w:val="en-US"/>
        </w:rPr>
        <w:t>X</w:t>
      </w:r>
      <w:r w:rsidRPr="00282280">
        <w:rPr>
          <w:rFonts w:ascii="Lucida Console" w:hAnsi="Lucida Console" w:cs="Arial"/>
          <w:color w:val="0000FF"/>
          <w:sz w:val="24"/>
          <w:szCs w:val="24"/>
        </w:rPr>
        <w:t>.</w:t>
      </w:r>
      <w:r>
        <w:rPr>
          <w:rFonts w:ascii="Lucida Console" w:hAnsi="Lucida Console" w:cs="Arial"/>
          <w:color w:val="0000FF"/>
          <w:sz w:val="24"/>
          <w:szCs w:val="24"/>
          <w:lang w:val="en-US"/>
        </w:rPr>
        <w:t>global</w:t>
      </w:r>
      <w:r w:rsidRPr="00282280">
        <w:rPr>
          <w:rFonts w:ascii="Lucida Console" w:hAnsi="Lucida Console" w:cs="Arial"/>
          <w:color w:val="0000FF"/>
          <w:sz w:val="24"/>
          <w:szCs w:val="24"/>
        </w:rPr>
        <w:t xml:space="preserve"> </w:t>
      </w:r>
      <w:r>
        <w:rPr>
          <w:rFonts w:ascii="Lucida Console" w:hAnsi="Lucida Console" w:cs="Arial"/>
          <w:color w:val="0000FF"/>
          <w:sz w:val="24"/>
          <w:szCs w:val="24"/>
        </w:rPr>
        <w:t>становится</w:t>
      </w:r>
      <w:r w:rsidRPr="00282280">
        <w:rPr>
          <w:rFonts w:ascii="Lucida Console" w:hAnsi="Lucida Console" w:cs="Arial"/>
          <w:color w:val="0000FF"/>
          <w:sz w:val="24"/>
          <w:szCs w:val="24"/>
        </w:rPr>
        <w:t xml:space="preserve"> </w:t>
      </w:r>
      <w:r>
        <w:rPr>
          <w:rFonts w:ascii="Lucida Console" w:hAnsi="Lucida Console" w:cs="Arial"/>
          <w:color w:val="0000FF"/>
          <w:sz w:val="24"/>
          <w:szCs w:val="24"/>
        </w:rPr>
        <w:t>доступным</w:t>
      </w:r>
      <w:r w:rsidR="00282280" w:rsidRPr="00282280">
        <w:rPr>
          <w:rFonts w:ascii="Lucida Console" w:hAnsi="Lucida Console" w:cs="Arial"/>
          <w:color w:val="0000FF"/>
          <w:sz w:val="24"/>
          <w:szCs w:val="24"/>
        </w:rPr>
        <w:t xml:space="preserve"> </w:t>
      </w:r>
      <w:r w:rsidR="00282280">
        <w:rPr>
          <w:rFonts w:ascii="Lucida Console" w:hAnsi="Lucida Console" w:cs="Arial"/>
          <w:color w:val="0000FF"/>
          <w:sz w:val="24"/>
          <w:szCs w:val="24"/>
        </w:rPr>
        <w:t>в</w:t>
      </w:r>
      <w:r w:rsidR="00282280" w:rsidRPr="00282280">
        <w:rPr>
          <w:rFonts w:ascii="Lucida Console" w:hAnsi="Lucida Console" w:cs="Arial"/>
          <w:color w:val="0000FF"/>
          <w:sz w:val="24"/>
          <w:szCs w:val="24"/>
        </w:rPr>
        <w:t xml:space="preserve"> </w:t>
      </w:r>
      <w:r w:rsidR="00282280">
        <w:rPr>
          <w:rFonts w:ascii="Lucida Console" w:hAnsi="Lucida Console" w:cs="Arial"/>
          <w:color w:val="0000FF"/>
          <w:sz w:val="24"/>
          <w:szCs w:val="24"/>
        </w:rPr>
        <w:t>любой</w:t>
      </w:r>
      <w:r w:rsidR="00282280" w:rsidRPr="00282280">
        <w:rPr>
          <w:rFonts w:ascii="Lucida Console" w:hAnsi="Lucida Console" w:cs="Arial"/>
          <w:color w:val="0000FF"/>
          <w:sz w:val="24"/>
          <w:szCs w:val="24"/>
        </w:rPr>
        <w:t xml:space="preserve"> </w:t>
      </w:r>
      <w:r w:rsidR="00282280">
        <w:rPr>
          <w:rFonts w:ascii="Lucida Console" w:hAnsi="Lucida Console" w:cs="Arial"/>
          <w:color w:val="0000FF"/>
          <w:sz w:val="24"/>
          <w:szCs w:val="24"/>
        </w:rPr>
        <w:t>точке</w:t>
      </w:r>
      <w:r w:rsidR="00282280" w:rsidRPr="00282280">
        <w:rPr>
          <w:rFonts w:ascii="Lucida Console" w:hAnsi="Lucida Console" w:cs="Arial"/>
          <w:color w:val="0000FF"/>
          <w:sz w:val="24"/>
          <w:szCs w:val="24"/>
        </w:rPr>
        <w:br/>
      </w:r>
      <w:r w:rsidR="00282280">
        <w:rPr>
          <w:rFonts w:ascii="Lucida Console" w:hAnsi="Lucida Console" w:cs="Arial"/>
          <w:color w:val="0000FF"/>
          <w:sz w:val="24"/>
          <w:szCs w:val="24"/>
        </w:rPr>
        <w:t xml:space="preserve">  // </w:t>
      </w:r>
      <w:r w:rsidR="001B7353">
        <w:rPr>
          <w:rFonts w:ascii="Lucida Console" w:hAnsi="Lucida Console" w:cs="Arial"/>
          <w:color w:val="0000FF"/>
          <w:sz w:val="24"/>
          <w:szCs w:val="24"/>
        </w:rPr>
        <w:t xml:space="preserve">данного исходного файла </w:t>
      </w:r>
      <w:r w:rsidR="00282280">
        <w:rPr>
          <w:rFonts w:ascii="Lucida Console" w:hAnsi="Lucida Console" w:cs="Arial"/>
          <w:color w:val="0000FF"/>
          <w:sz w:val="24"/>
          <w:szCs w:val="24"/>
        </w:rPr>
        <w:t>программы</w:t>
      </w:r>
      <w:r w:rsidR="00C17CE2">
        <w:rPr>
          <w:rFonts w:ascii="Lucida Console" w:hAnsi="Lucida Console" w:cs="Arial"/>
          <w:color w:val="0000FF"/>
          <w:sz w:val="24"/>
          <w:szCs w:val="24"/>
        </w:rPr>
        <w:t xml:space="preserve"> посредством</w:t>
      </w:r>
      <w:r w:rsidR="00C17CE2">
        <w:rPr>
          <w:rFonts w:ascii="Lucida Console" w:hAnsi="Lucida Console" w:cs="Arial"/>
          <w:color w:val="0000FF"/>
          <w:sz w:val="24"/>
          <w:szCs w:val="24"/>
        </w:rPr>
        <w:br/>
        <w:t xml:space="preserve">  // конструкции </w:t>
      </w:r>
      <w:r w:rsidR="00C17CE2">
        <w:rPr>
          <w:rFonts w:ascii="Lucida Console" w:hAnsi="Lucida Console" w:cs="Arial"/>
          <w:color w:val="0000FF"/>
          <w:sz w:val="24"/>
          <w:szCs w:val="24"/>
          <w:lang w:val="en-US"/>
        </w:rPr>
        <w:t>X</w:t>
      </w:r>
      <w:r w:rsidR="00C17CE2" w:rsidRPr="00C17CE2">
        <w:rPr>
          <w:rFonts w:ascii="Lucida Console" w:hAnsi="Lucida Console" w:cs="Arial"/>
          <w:color w:val="0000FF"/>
          <w:sz w:val="24"/>
          <w:szCs w:val="24"/>
        </w:rPr>
        <w:t>.</w:t>
      </w:r>
      <w:r w:rsidR="00C17CE2">
        <w:rPr>
          <w:rFonts w:ascii="Lucida Console" w:hAnsi="Lucida Console" w:cs="Arial"/>
          <w:color w:val="0000FF"/>
          <w:sz w:val="24"/>
          <w:szCs w:val="24"/>
          <w:lang w:val="en-US"/>
        </w:rPr>
        <w:t>global</w:t>
      </w:r>
    </w:p>
    <w:p w:rsidR="00A03A07" w:rsidRPr="001B7353" w:rsidRDefault="00A03A07" w:rsidP="00EE47EB">
      <w:pPr>
        <w:rPr>
          <w:rFonts w:ascii="Arial" w:hAnsi="Arial" w:cs="Arial"/>
          <w:sz w:val="24"/>
          <w:szCs w:val="24"/>
        </w:rPr>
      </w:pPr>
      <w:r>
        <w:rPr>
          <w:rFonts w:ascii="Arial" w:hAnsi="Arial" w:cs="Arial"/>
          <w:sz w:val="24"/>
          <w:szCs w:val="24"/>
        </w:rPr>
        <w:t xml:space="preserve">Такие объекты считаются доступными в любой точке </w:t>
      </w:r>
      <w:r w:rsidR="00896876">
        <w:rPr>
          <w:rFonts w:ascii="Arial" w:hAnsi="Arial" w:cs="Arial"/>
          <w:sz w:val="24"/>
          <w:szCs w:val="24"/>
        </w:rPr>
        <w:t>данного исходного файла</w:t>
      </w:r>
      <w:r>
        <w:rPr>
          <w:rFonts w:ascii="Arial" w:hAnsi="Arial" w:cs="Arial"/>
          <w:sz w:val="24"/>
          <w:szCs w:val="24"/>
        </w:rPr>
        <w:t>. Время жи</w:t>
      </w:r>
      <w:r w:rsidR="009A06E0">
        <w:rPr>
          <w:rFonts w:ascii="Arial" w:hAnsi="Arial" w:cs="Arial"/>
          <w:sz w:val="24"/>
          <w:szCs w:val="24"/>
        </w:rPr>
        <w:t>з</w:t>
      </w:r>
      <w:r>
        <w:rPr>
          <w:rFonts w:ascii="Arial" w:hAnsi="Arial" w:cs="Arial"/>
          <w:sz w:val="24"/>
          <w:szCs w:val="24"/>
        </w:rPr>
        <w:t>ни таких объектов</w:t>
      </w:r>
      <w:r w:rsidR="009A06E0">
        <w:rPr>
          <w:rFonts w:ascii="Arial" w:hAnsi="Arial" w:cs="Arial"/>
          <w:sz w:val="24"/>
          <w:szCs w:val="24"/>
        </w:rPr>
        <w:t xml:space="preserve"> совпадает с временем выполнения программы. Иными словами, глобальные объекты создаются в некоторый неопределенный момент времени до начала выполнения программы</w:t>
      </w:r>
      <w:r w:rsidR="00896876">
        <w:rPr>
          <w:rFonts w:ascii="Arial" w:hAnsi="Arial" w:cs="Arial"/>
          <w:sz w:val="24"/>
          <w:szCs w:val="24"/>
        </w:rPr>
        <w:t xml:space="preserve"> (</w:t>
      </w:r>
      <w:r w:rsidR="00896876" w:rsidRPr="00896876">
        <w:rPr>
          <w:rFonts w:ascii="Arial" w:hAnsi="Arial" w:cs="Arial"/>
          <w:b/>
          <w:i/>
          <w:sz w:val="24"/>
          <w:szCs w:val="24"/>
        </w:rPr>
        <w:t>вариант</w:t>
      </w:r>
      <w:r w:rsidR="00896876">
        <w:rPr>
          <w:rFonts w:ascii="Arial" w:hAnsi="Arial" w:cs="Arial"/>
          <w:sz w:val="24"/>
          <w:szCs w:val="24"/>
        </w:rPr>
        <w:t xml:space="preserve">: при первом обращении к ним) </w:t>
      </w:r>
      <w:r w:rsidR="009A06E0">
        <w:rPr>
          <w:rFonts w:ascii="Arial" w:hAnsi="Arial" w:cs="Arial"/>
          <w:sz w:val="24"/>
          <w:szCs w:val="24"/>
        </w:rPr>
        <w:t>и разрушаются после завершения ее выполнения.</w:t>
      </w:r>
    </w:p>
    <w:p w:rsidR="00282280" w:rsidRDefault="00282280" w:rsidP="00EE47EB">
      <w:pPr>
        <w:rPr>
          <w:rFonts w:ascii="Arial" w:hAnsi="Arial" w:cs="Arial"/>
          <w:sz w:val="24"/>
          <w:szCs w:val="24"/>
        </w:rPr>
      </w:pPr>
      <w:r>
        <w:rPr>
          <w:rFonts w:ascii="Arial" w:hAnsi="Arial" w:cs="Arial"/>
          <w:sz w:val="24"/>
          <w:szCs w:val="24"/>
        </w:rPr>
        <w:t xml:space="preserve">Семантика конструкции </w:t>
      </w:r>
      <w:r w:rsidRPr="00282280">
        <w:rPr>
          <w:rFonts w:ascii="Lucida Console" w:hAnsi="Lucida Console" w:cs="Arial"/>
          <w:b/>
          <w:color w:val="0000FF"/>
          <w:sz w:val="24"/>
          <w:szCs w:val="24"/>
          <w:lang w:val="en-US"/>
        </w:rPr>
        <w:t>use</w:t>
      </w:r>
      <w:r w:rsidRPr="00282280">
        <w:rPr>
          <w:rFonts w:ascii="Lucida Console" w:hAnsi="Lucida Console" w:cs="Arial"/>
          <w:color w:val="0000FF"/>
          <w:sz w:val="24"/>
          <w:szCs w:val="24"/>
        </w:rPr>
        <w:t xml:space="preserve"> </w:t>
      </w:r>
      <w:r w:rsidRPr="00282280">
        <w:rPr>
          <w:rFonts w:ascii="Lucida Console" w:hAnsi="Lucida Console" w:cs="Arial"/>
          <w:color w:val="0000FF"/>
          <w:sz w:val="24"/>
          <w:szCs w:val="24"/>
          <w:lang w:val="en-US"/>
        </w:rPr>
        <w:t>X</w:t>
      </w:r>
      <w:r w:rsidRPr="00282280">
        <w:rPr>
          <w:rFonts w:ascii="Arial" w:hAnsi="Arial" w:cs="Arial"/>
          <w:sz w:val="24"/>
          <w:szCs w:val="24"/>
        </w:rPr>
        <w:t xml:space="preserve"> </w:t>
      </w:r>
      <w:r>
        <w:rPr>
          <w:rFonts w:ascii="Arial" w:hAnsi="Arial" w:cs="Arial"/>
          <w:sz w:val="24"/>
          <w:szCs w:val="24"/>
        </w:rPr>
        <w:t>заключается в том, что в данно</w:t>
      </w:r>
      <w:r w:rsidR="00896876">
        <w:rPr>
          <w:rFonts w:ascii="Arial" w:hAnsi="Arial" w:cs="Arial"/>
          <w:sz w:val="24"/>
          <w:szCs w:val="24"/>
        </w:rPr>
        <w:t>м</w:t>
      </w:r>
      <w:r w:rsidR="001B7353">
        <w:rPr>
          <w:rFonts w:ascii="Arial" w:hAnsi="Arial" w:cs="Arial"/>
          <w:sz w:val="24"/>
          <w:szCs w:val="24"/>
        </w:rPr>
        <w:t xml:space="preserve"> исходно</w:t>
      </w:r>
      <w:r w:rsidR="00896876">
        <w:rPr>
          <w:rFonts w:ascii="Arial" w:hAnsi="Arial" w:cs="Arial"/>
          <w:sz w:val="24"/>
          <w:szCs w:val="24"/>
        </w:rPr>
        <w:t>м тексте</w:t>
      </w:r>
      <w:r w:rsidR="001B7353">
        <w:rPr>
          <w:rFonts w:ascii="Arial" w:hAnsi="Arial" w:cs="Arial"/>
          <w:sz w:val="24"/>
          <w:szCs w:val="24"/>
        </w:rPr>
        <w:t xml:space="preserve"> </w:t>
      </w:r>
      <w:r w:rsidR="00C17CE2">
        <w:rPr>
          <w:rFonts w:ascii="Arial" w:hAnsi="Arial" w:cs="Arial"/>
          <w:sz w:val="24"/>
          <w:szCs w:val="24"/>
        </w:rPr>
        <w:t xml:space="preserve">программы </w:t>
      </w:r>
      <w:r w:rsidR="001B7353">
        <w:rPr>
          <w:rFonts w:ascii="Arial" w:hAnsi="Arial" w:cs="Arial"/>
          <w:sz w:val="24"/>
          <w:szCs w:val="24"/>
        </w:rPr>
        <w:t xml:space="preserve">будет доступен </w:t>
      </w:r>
      <w:r>
        <w:rPr>
          <w:rFonts w:ascii="Arial" w:hAnsi="Arial" w:cs="Arial"/>
          <w:sz w:val="24"/>
          <w:szCs w:val="24"/>
        </w:rPr>
        <w:t xml:space="preserve">единичный объект-контейнер </w:t>
      </w:r>
      <w:r w:rsidRPr="00282280">
        <w:rPr>
          <w:rFonts w:ascii="Lucida Console" w:hAnsi="Lucida Console" w:cs="Arial"/>
          <w:color w:val="0000FF"/>
          <w:sz w:val="24"/>
          <w:szCs w:val="24"/>
          <w:lang w:val="en-US"/>
        </w:rPr>
        <w:t>X</w:t>
      </w:r>
      <w:r w:rsidR="00E53E1B">
        <w:rPr>
          <w:rFonts w:ascii="Arial" w:hAnsi="Arial" w:cs="Arial"/>
          <w:sz w:val="24"/>
          <w:szCs w:val="24"/>
        </w:rPr>
        <w:t xml:space="preserve"> («синглтон»),</w:t>
      </w:r>
      <w:r>
        <w:rPr>
          <w:rFonts w:ascii="Arial" w:hAnsi="Arial" w:cs="Arial"/>
          <w:sz w:val="24"/>
          <w:szCs w:val="24"/>
        </w:rPr>
        <w:t xml:space="preserve"> и все публичные имена из этого контейнера становятся доступными.</w:t>
      </w:r>
    </w:p>
    <w:p w:rsidR="00282280" w:rsidRPr="002373F3" w:rsidRDefault="00282280" w:rsidP="00282280">
      <w:pPr>
        <w:rPr>
          <w:rFonts w:ascii="Arial" w:hAnsi="Arial" w:cs="Arial"/>
          <w:b/>
          <w:sz w:val="24"/>
          <w:szCs w:val="24"/>
        </w:rPr>
      </w:pPr>
      <w:r w:rsidRPr="00282280">
        <w:rPr>
          <w:rFonts w:ascii="Arial" w:hAnsi="Arial" w:cs="Arial"/>
          <w:b/>
          <w:sz w:val="24"/>
          <w:szCs w:val="24"/>
        </w:rPr>
        <w:t>Агрегируемые</w:t>
      </w:r>
      <w:r w:rsidRPr="002373F3">
        <w:rPr>
          <w:rFonts w:ascii="Arial" w:hAnsi="Arial" w:cs="Arial"/>
          <w:b/>
          <w:sz w:val="24"/>
          <w:szCs w:val="24"/>
        </w:rPr>
        <w:t xml:space="preserve"> </w:t>
      </w:r>
      <w:r w:rsidRPr="00282280">
        <w:rPr>
          <w:rFonts w:ascii="Arial" w:hAnsi="Arial" w:cs="Arial"/>
          <w:b/>
          <w:sz w:val="24"/>
          <w:szCs w:val="24"/>
        </w:rPr>
        <w:t>объекты</w:t>
      </w:r>
      <w:r w:rsidRPr="002373F3">
        <w:rPr>
          <w:rFonts w:ascii="Arial" w:hAnsi="Arial" w:cs="Arial"/>
          <w:b/>
          <w:sz w:val="24"/>
          <w:szCs w:val="24"/>
        </w:rPr>
        <w:br/>
      </w:r>
      <w:r w:rsidRPr="00282280">
        <w:rPr>
          <w:rFonts w:ascii="Arial" w:hAnsi="Arial" w:cs="Arial"/>
          <w:b/>
          <w:sz w:val="24"/>
          <w:szCs w:val="24"/>
          <w:lang w:val="en-US"/>
        </w:rPr>
        <w:t>Hierarchy</w:t>
      </w:r>
      <w:r w:rsidRPr="002373F3">
        <w:rPr>
          <w:rFonts w:ascii="Arial" w:hAnsi="Arial" w:cs="Arial"/>
          <w:b/>
          <w:sz w:val="24"/>
          <w:szCs w:val="24"/>
        </w:rPr>
        <w:t>-</w:t>
      </w:r>
      <w:r w:rsidRPr="00282280">
        <w:rPr>
          <w:rFonts w:ascii="Arial" w:hAnsi="Arial" w:cs="Arial"/>
          <w:b/>
          <w:sz w:val="24"/>
          <w:szCs w:val="24"/>
          <w:lang w:val="en-US"/>
        </w:rPr>
        <w:t>wide</w:t>
      </w:r>
      <w:r w:rsidRPr="002373F3">
        <w:rPr>
          <w:rFonts w:ascii="Arial" w:hAnsi="Arial" w:cs="Arial"/>
          <w:b/>
          <w:sz w:val="24"/>
          <w:szCs w:val="24"/>
        </w:rPr>
        <w:t xml:space="preserve"> </w:t>
      </w:r>
      <w:r w:rsidRPr="00282280">
        <w:rPr>
          <w:rFonts w:ascii="Arial" w:hAnsi="Arial" w:cs="Arial"/>
          <w:b/>
          <w:sz w:val="24"/>
          <w:szCs w:val="24"/>
          <w:lang w:val="en-US"/>
        </w:rPr>
        <w:t>objects</w:t>
      </w:r>
    </w:p>
    <w:p w:rsidR="00282280" w:rsidRPr="002373F3" w:rsidRDefault="00DC222C" w:rsidP="00282280">
      <w:pPr>
        <w:rPr>
          <w:rFonts w:ascii="Arial" w:hAnsi="Arial" w:cs="Arial"/>
          <w:sz w:val="24"/>
          <w:szCs w:val="24"/>
        </w:rPr>
      </w:pPr>
      <w:r>
        <w:rPr>
          <w:rFonts w:ascii="Arial" w:hAnsi="Arial" w:cs="Arial"/>
          <w:sz w:val="24"/>
          <w:szCs w:val="24"/>
        </w:rPr>
        <w:t xml:space="preserve">Если имя контейнера явно задано в заголовке некоторого другого контейнера в фразе </w:t>
      </w:r>
      <w:r w:rsidRPr="00DC222C">
        <w:rPr>
          <w:rFonts w:ascii="Lucida Console" w:hAnsi="Lucida Console" w:cs="Arial"/>
          <w:b/>
          <w:color w:val="0000FF"/>
          <w:sz w:val="24"/>
          <w:szCs w:val="24"/>
          <w:lang w:val="en-US"/>
        </w:rPr>
        <w:t>use</w:t>
      </w:r>
      <w:r>
        <w:rPr>
          <w:rFonts w:ascii="Arial" w:hAnsi="Arial" w:cs="Arial"/>
          <w:sz w:val="24"/>
          <w:szCs w:val="24"/>
        </w:rPr>
        <w:t xml:space="preserve">, то </w:t>
      </w:r>
      <w:r w:rsidR="002373F3">
        <w:rPr>
          <w:rFonts w:ascii="Arial" w:hAnsi="Arial" w:cs="Arial"/>
          <w:sz w:val="24"/>
          <w:szCs w:val="24"/>
        </w:rPr>
        <w:t>публичные ресурсы</w:t>
      </w:r>
      <w:r>
        <w:rPr>
          <w:rFonts w:ascii="Arial" w:hAnsi="Arial" w:cs="Arial"/>
          <w:sz w:val="24"/>
          <w:szCs w:val="24"/>
        </w:rPr>
        <w:t xml:space="preserve"> указанного контейнера станов</w:t>
      </w:r>
      <w:r w:rsidR="002373F3">
        <w:rPr>
          <w:rFonts w:ascii="Arial" w:hAnsi="Arial" w:cs="Arial"/>
          <w:sz w:val="24"/>
          <w:szCs w:val="24"/>
        </w:rPr>
        <w:t>я</w:t>
      </w:r>
      <w:r>
        <w:rPr>
          <w:rFonts w:ascii="Arial" w:hAnsi="Arial" w:cs="Arial"/>
          <w:sz w:val="24"/>
          <w:szCs w:val="24"/>
        </w:rPr>
        <w:t>тся</w:t>
      </w:r>
      <w:r w:rsidR="002373F3">
        <w:rPr>
          <w:rFonts w:ascii="Arial" w:hAnsi="Arial" w:cs="Arial"/>
          <w:sz w:val="24"/>
          <w:szCs w:val="24"/>
        </w:rPr>
        <w:t xml:space="preserve"> доступными</w:t>
      </w:r>
      <w:r>
        <w:rPr>
          <w:rFonts w:ascii="Arial" w:hAnsi="Arial" w:cs="Arial"/>
          <w:sz w:val="24"/>
          <w:szCs w:val="24"/>
        </w:rPr>
        <w:t xml:space="preserve"> </w:t>
      </w:r>
      <w:r w:rsidR="002373F3">
        <w:rPr>
          <w:rFonts w:ascii="Arial" w:hAnsi="Arial" w:cs="Arial"/>
          <w:sz w:val="24"/>
          <w:szCs w:val="24"/>
        </w:rPr>
        <w:t>внутри</w:t>
      </w:r>
      <w:r>
        <w:rPr>
          <w:rFonts w:ascii="Arial" w:hAnsi="Arial" w:cs="Arial"/>
          <w:sz w:val="24"/>
          <w:szCs w:val="24"/>
        </w:rPr>
        <w:t xml:space="preserve"> объявляемого контейнера. Пример</w:t>
      </w:r>
      <w:r w:rsidR="00D318A5" w:rsidRPr="002373F3">
        <w:rPr>
          <w:rFonts w:ascii="Arial" w:hAnsi="Arial" w:cs="Arial"/>
          <w:sz w:val="24"/>
          <w:szCs w:val="24"/>
        </w:rPr>
        <w:t>:</w:t>
      </w:r>
    </w:p>
    <w:p w:rsidR="00DC222C" w:rsidRPr="00B43594" w:rsidRDefault="00DC222C" w:rsidP="002373F3">
      <w:pPr>
        <w:ind w:left="708"/>
        <w:rPr>
          <w:rFonts w:ascii="Lucida Console" w:hAnsi="Lucida Console" w:cs="Arial"/>
          <w:color w:val="0000FF"/>
          <w:sz w:val="24"/>
          <w:szCs w:val="24"/>
        </w:rPr>
      </w:pPr>
      <w:r w:rsidRPr="00DC222C">
        <w:rPr>
          <w:rFonts w:ascii="Lucida Console" w:hAnsi="Lucida Console" w:cs="Arial"/>
          <w:b/>
          <w:color w:val="0000FF"/>
          <w:sz w:val="24"/>
          <w:szCs w:val="24"/>
          <w:lang w:val="en-US"/>
        </w:rPr>
        <w:t>unit</w:t>
      </w:r>
      <w:r w:rsidR="00D318A5" w:rsidRPr="00B43594">
        <w:rPr>
          <w:rFonts w:ascii="Lucida Console" w:hAnsi="Lucida Console" w:cs="Arial"/>
          <w:color w:val="0000FF"/>
          <w:sz w:val="24"/>
          <w:szCs w:val="24"/>
        </w:rPr>
        <w:t xml:space="preserve"> </w:t>
      </w:r>
      <w:r w:rsidRPr="00DC222C">
        <w:rPr>
          <w:rFonts w:ascii="Lucida Console" w:hAnsi="Lucida Console" w:cs="Arial"/>
          <w:color w:val="0000FF"/>
          <w:sz w:val="24"/>
          <w:szCs w:val="24"/>
          <w:lang w:val="en-US"/>
        </w:rPr>
        <w:t>X</w:t>
      </w:r>
      <w:r w:rsidR="002E71C5" w:rsidRPr="00B43594">
        <w:rPr>
          <w:rFonts w:ascii="Lucida Console" w:hAnsi="Lucida Console" w:cs="Arial"/>
          <w:color w:val="0000FF"/>
          <w:sz w:val="24"/>
          <w:szCs w:val="24"/>
        </w:rPr>
        <w:t xml:space="preserve"> </w:t>
      </w:r>
      <w:r w:rsidR="002E71C5" w:rsidRPr="002E71C5">
        <w:rPr>
          <w:rFonts w:ascii="Lucida Console" w:hAnsi="Lucida Console" w:cs="Arial"/>
          <w:b/>
          <w:color w:val="0000FF"/>
          <w:sz w:val="24"/>
          <w:szCs w:val="24"/>
          <w:lang w:val="en-US"/>
        </w:rPr>
        <w:t>is</w:t>
      </w:r>
      <w:r w:rsidR="00D318A5" w:rsidRPr="00B43594">
        <w:rPr>
          <w:rFonts w:ascii="Lucida Console" w:hAnsi="Lucida Console" w:cs="Arial"/>
          <w:color w:val="0000FF"/>
          <w:sz w:val="24"/>
          <w:szCs w:val="24"/>
        </w:rPr>
        <w:br/>
        <w:t xml:space="preserve">    </w:t>
      </w:r>
      <w:r w:rsidRPr="00DC222C">
        <w:rPr>
          <w:rFonts w:ascii="Lucida Console" w:hAnsi="Lucida Console" w:cs="Arial"/>
          <w:color w:val="0000FF"/>
          <w:sz w:val="24"/>
          <w:szCs w:val="24"/>
          <w:lang w:val="en-US"/>
        </w:rPr>
        <w:t>object</w:t>
      </w:r>
      <w:r w:rsidR="00D318A5" w:rsidRPr="00B43594">
        <w:rPr>
          <w:rFonts w:ascii="Lucida Console" w:hAnsi="Lucida Console" w:cs="Arial"/>
          <w:color w:val="0000FF"/>
          <w:sz w:val="24"/>
          <w:szCs w:val="24"/>
        </w:rPr>
        <w:t xml:space="preserve"> </w:t>
      </w:r>
      <w:ins w:id="110" w:author="Kanatov Alexey" w:date="2016-04-15T14:02:00Z">
        <w:r w:rsidR="006B1315" w:rsidRPr="006B1315">
          <w:rPr>
            <w:rFonts w:ascii="Lucida Console" w:hAnsi="Lucida Console" w:cs="Arial"/>
            <w:b/>
            <w:color w:val="0000FF"/>
            <w:sz w:val="24"/>
            <w:szCs w:val="24"/>
            <w:lang w:val="en-US"/>
            <w:rPrChange w:id="111" w:author="Kanatov Alexey" w:date="2016-04-15T14:02:00Z">
              <w:rPr>
                <w:rFonts w:ascii="Lucida Console" w:hAnsi="Lucida Console" w:cs="Arial"/>
                <w:color w:val="0000FF"/>
                <w:sz w:val="24"/>
                <w:szCs w:val="24"/>
                <w:lang w:val="en-US"/>
              </w:rPr>
            </w:rPrChange>
          </w:rPr>
          <w:t>is</w:t>
        </w:r>
      </w:ins>
      <w:del w:id="112" w:author="Kanatov Alexey" w:date="2016-04-15T14:02:00Z">
        <w:r w:rsidR="00D318A5" w:rsidRPr="00B43594" w:rsidDel="006B1315">
          <w:rPr>
            <w:rFonts w:ascii="Lucida Console" w:hAnsi="Lucida Console" w:cs="Arial"/>
            <w:color w:val="0000FF"/>
            <w:sz w:val="24"/>
            <w:szCs w:val="24"/>
          </w:rPr>
          <w:delText>:</w:delText>
        </w:r>
      </w:del>
      <w:r w:rsidR="00D318A5" w:rsidRPr="00B43594">
        <w:rPr>
          <w:rFonts w:ascii="Lucida Console" w:hAnsi="Lucida Console" w:cs="Arial"/>
          <w:color w:val="0000FF"/>
          <w:sz w:val="24"/>
          <w:szCs w:val="24"/>
        </w:rPr>
        <w:t xml:space="preserve"> </w:t>
      </w:r>
      <w:r w:rsidRPr="00DC222C">
        <w:rPr>
          <w:rFonts w:ascii="Lucida Console" w:hAnsi="Lucida Console" w:cs="Arial"/>
          <w:color w:val="0000FF"/>
          <w:sz w:val="24"/>
          <w:szCs w:val="24"/>
          <w:lang w:val="en-US"/>
        </w:rPr>
        <w:t>Integer</w:t>
      </w:r>
      <w:ins w:id="113" w:author="Kanatov Alexey" w:date="2016-04-15T14:02:00Z">
        <w:r w:rsidR="006B1315" w:rsidRPr="006B1315">
          <w:rPr>
            <w:rFonts w:ascii="Lucida Console" w:hAnsi="Lucida Console" w:cs="Arial"/>
            <w:color w:val="0000FF"/>
            <w:sz w:val="24"/>
            <w:szCs w:val="24"/>
          </w:rPr>
          <w:t xml:space="preserve"> /</w:t>
        </w:r>
      </w:ins>
      <w:ins w:id="114" w:author="Kanatov Alexey" w:date="2016-04-15T14:03:00Z">
        <w:r w:rsidR="006B1315">
          <w:rPr>
            <w:rFonts w:ascii="Lucida Console" w:hAnsi="Lucida Console" w:cs="Arial"/>
            <w:color w:val="0000FF"/>
            <w:sz w:val="24"/>
            <w:szCs w:val="24"/>
          </w:rPr>
          <w:t>*</w:t>
        </w:r>
      </w:ins>
      <w:ins w:id="115" w:author="Kanatov Alexey" w:date="2016-04-15T14:02:00Z">
        <w:r w:rsidR="006B1315" w:rsidRPr="006B1315">
          <w:rPr>
            <w:rFonts w:ascii="Lucida Console" w:hAnsi="Lucida Console" w:cs="Arial"/>
            <w:color w:val="0000FF"/>
            <w:sz w:val="24"/>
            <w:szCs w:val="24"/>
            <w:rPrChange w:id="116" w:author="Kanatov Alexey" w:date="2016-04-15T14:02:00Z">
              <w:rPr>
                <w:rFonts w:ascii="Lucida Console" w:hAnsi="Lucida Console" w:cs="Arial"/>
                <w:color w:val="0000FF"/>
                <w:sz w:val="24"/>
                <w:szCs w:val="24"/>
                <w:lang w:val="en-US"/>
              </w:rPr>
            </w:rPrChange>
          </w:rPr>
          <w:t xml:space="preserve"> </w:t>
        </w:r>
        <w:r w:rsidR="006B1315">
          <w:rPr>
            <w:rFonts w:ascii="Lucida Console" w:hAnsi="Lucida Console" w:cs="Arial"/>
            <w:color w:val="0000FF"/>
            <w:sz w:val="24"/>
            <w:szCs w:val="24"/>
          </w:rPr>
          <w:t xml:space="preserve">М используем тот факт что </w:t>
        </w:r>
      </w:ins>
      <w:ins w:id="117" w:author="Kanatov Alexey" w:date="2016-04-15T14:03:00Z">
        <w:r w:rsidR="006B1315">
          <w:rPr>
            <w:rFonts w:ascii="Lucida Console" w:hAnsi="Lucida Console" w:cs="Arial"/>
            <w:color w:val="0000FF"/>
            <w:sz w:val="24"/>
            <w:szCs w:val="24"/>
            <w:lang w:val="en-US"/>
          </w:rPr>
          <w:t>unit</w:t>
        </w:r>
        <w:r w:rsidR="006B1315" w:rsidRPr="006B1315">
          <w:rPr>
            <w:rFonts w:ascii="Lucida Console" w:hAnsi="Lucida Console" w:cs="Arial"/>
            <w:color w:val="0000FF"/>
            <w:sz w:val="24"/>
            <w:szCs w:val="24"/>
            <w:rPrChange w:id="118" w:author="Kanatov Alexey" w:date="2016-04-15T14:03:00Z">
              <w:rPr>
                <w:rFonts w:ascii="Lucida Console" w:hAnsi="Lucida Console" w:cs="Arial"/>
                <w:color w:val="0000FF"/>
                <w:sz w:val="24"/>
                <w:szCs w:val="24"/>
                <w:lang w:val="en-US"/>
              </w:rPr>
            </w:rPrChange>
          </w:rPr>
          <w:t xml:space="preserve"> </w:t>
        </w:r>
        <w:r w:rsidR="006B1315">
          <w:rPr>
            <w:rFonts w:ascii="Lucida Console" w:hAnsi="Lucida Console" w:cs="Arial"/>
            <w:color w:val="0000FF"/>
            <w:sz w:val="24"/>
            <w:szCs w:val="24"/>
            <w:lang w:val="en-US"/>
          </w:rPr>
          <w:t>Integer</w:t>
        </w:r>
        <w:r w:rsidR="006B1315" w:rsidRPr="006B1315">
          <w:rPr>
            <w:rFonts w:ascii="Lucida Console" w:hAnsi="Lucida Console" w:cs="Arial"/>
            <w:color w:val="0000FF"/>
            <w:sz w:val="24"/>
            <w:szCs w:val="24"/>
            <w:rPrChange w:id="119" w:author="Kanatov Alexey" w:date="2016-04-15T14:03:00Z">
              <w:rPr>
                <w:rFonts w:ascii="Lucida Console" w:hAnsi="Lucida Console" w:cs="Arial"/>
                <w:color w:val="0000FF"/>
                <w:sz w:val="24"/>
                <w:szCs w:val="24"/>
                <w:lang w:val="en-US"/>
              </w:rPr>
            </w:rPrChange>
          </w:rPr>
          <w:t xml:space="preserve"> </w:t>
        </w:r>
        <w:r w:rsidR="006B1315">
          <w:rPr>
            <w:rFonts w:ascii="Lucida Console" w:hAnsi="Lucida Console" w:cs="Arial"/>
            <w:color w:val="0000FF"/>
            <w:sz w:val="24"/>
            <w:szCs w:val="24"/>
          </w:rPr>
          <w:t xml:space="preserve">имеет процедуру инициализации </w:t>
        </w:r>
        <w:proofErr w:type="spellStart"/>
        <w:r w:rsidR="006B1315">
          <w:rPr>
            <w:rFonts w:ascii="Lucida Console" w:hAnsi="Lucida Console" w:cs="Arial"/>
            <w:color w:val="0000FF"/>
            <w:sz w:val="24"/>
            <w:szCs w:val="24"/>
          </w:rPr>
          <w:t>безх</w:t>
        </w:r>
        <w:proofErr w:type="spellEnd"/>
        <w:r w:rsidR="006B1315">
          <w:rPr>
            <w:rFonts w:ascii="Lucida Console" w:hAnsi="Lucida Console" w:cs="Arial"/>
            <w:color w:val="0000FF"/>
            <w:sz w:val="24"/>
            <w:szCs w:val="24"/>
          </w:rPr>
          <w:t xml:space="preserve"> аргументов, которая задает значение 0</w:t>
        </w:r>
        <w:r w:rsidR="006B1315" w:rsidRPr="006B1315">
          <w:rPr>
            <w:rFonts w:ascii="Lucida Console" w:hAnsi="Lucida Console" w:cs="Arial"/>
            <w:color w:val="0000FF"/>
            <w:sz w:val="24"/>
            <w:szCs w:val="24"/>
            <w:rPrChange w:id="120" w:author="Kanatov Alexey" w:date="2016-04-15T14:03:00Z">
              <w:rPr>
                <w:rFonts w:ascii="Lucida Console" w:hAnsi="Lucida Console" w:cs="Arial"/>
                <w:color w:val="0000FF"/>
                <w:sz w:val="24"/>
                <w:szCs w:val="24"/>
                <w:lang w:val="en-US"/>
              </w:rPr>
            </w:rPrChange>
          </w:rPr>
          <w:t>*/</w:t>
        </w:r>
      </w:ins>
      <w:r w:rsidR="002E71C5" w:rsidRPr="00B43594">
        <w:rPr>
          <w:rFonts w:ascii="Lucida Console" w:hAnsi="Lucida Console" w:cs="Arial"/>
          <w:color w:val="0000FF"/>
          <w:sz w:val="24"/>
          <w:szCs w:val="24"/>
        </w:rPr>
        <w:br/>
        <w:t xml:space="preserve">    </w:t>
      </w:r>
      <w:r w:rsidR="002E71C5">
        <w:rPr>
          <w:rFonts w:ascii="Lucida Console" w:hAnsi="Lucida Console" w:cs="Arial"/>
          <w:color w:val="0000FF"/>
          <w:sz w:val="24"/>
          <w:szCs w:val="24"/>
          <w:lang w:val="en-US"/>
        </w:rPr>
        <w:t>set</w:t>
      </w:r>
      <w:r w:rsidR="002E71C5" w:rsidRPr="00B43594">
        <w:rPr>
          <w:rFonts w:ascii="Lucida Console" w:hAnsi="Lucida Console" w:cs="Arial"/>
          <w:color w:val="0000FF"/>
          <w:sz w:val="24"/>
          <w:szCs w:val="24"/>
        </w:rPr>
        <w:t>(</w:t>
      </w:r>
      <w:proofErr w:type="spellStart"/>
      <w:r w:rsidR="002E71C5">
        <w:rPr>
          <w:rFonts w:ascii="Lucida Console" w:hAnsi="Lucida Console" w:cs="Arial"/>
          <w:color w:val="0000FF"/>
          <w:sz w:val="24"/>
          <w:szCs w:val="24"/>
          <w:lang w:val="en-US"/>
        </w:rPr>
        <w:t>i</w:t>
      </w:r>
      <w:proofErr w:type="spellEnd"/>
      <w:r w:rsidR="002E71C5" w:rsidRPr="00B43594">
        <w:rPr>
          <w:rFonts w:ascii="Lucida Console" w:hAnsi="Lucida Console" w:cs="Arial"/>
          <w:color w:val="0000FF"/>
          <w:sz w:val="24"/>
          <w:szCs w:val="24"/>
        </w:rPr>
        <w:t>:</w:t>
      </w:r>
      <w:r w:rsidR="002E71C5">
        <w:rPr>
          <w:rFonts w:ascii="Lucida Console" w:hAnsi="Lucida Console" w:cs="Arial"/>
          <w:color w:val="0000FF"/>
          <w:sz w:val="24"/>
          <w:szCs w:val="24"/>
          <w:lang w:val="en-US"/>
        </w:rPr>
        <w:t>Integer</w:t>
      </w:r>
      <w:r w:rsidR="002E71C5" w:rsidRPr="00B43594">
        <w:rPr>
          <w:rFonts w:ascii="Lucida Console" w:hAnsi="Lucida Console" w:cs="Arial"/>
          <w:color w:val="0000FF"/>
          <w:sz w:val="24"/>
          <w:szCs w:val="24"/>
        </w:rPr>
        <w:t xml:space="preserve">) </w:t>
      </w:r>
      <w:r w:rsidR="002E71C5" w:rsidRPr="002E71C5">
        <w:rPr>
          <w:rFonts w:ascii="Lucida Console" w:hAnsi="Lucida Console" w:cs="Arial"/>
          <w:b/>
          <w:color w:val="0000FF"/>
          <w:sz w:val="24"/>
          <w:szCs w:val="24"/>
          <w:lang w:val="en-US"/>
        </w:rPr>
        <w:t>is</w:t>
      </w:r>
      <w:r w:rsidR="002E71C5" w:rsidRPr="00B43594">
        <w:rPr>
          <w:rFonts w:ascii="Lucida Console" w:hAnsi="Lucida Console" w:cs="Arial"/>
          <w:color w:val="0000FF"/>
          <w:sz w:val="24"/>
          <w:szCs w:val="24"/>
        </w:rPr>
        <w:t xml:space="preserve"> </w:t>
      </w:r>
      <w:r w:rsidR="002E71C5">
        <w:rPr>
          <w:rFonts w:ascii="Lucida Console" w:hAnsi="Lucida Console" w:cs="Arial"/>
          <w:color w:val="0000FF"/>
          <w:sz w:val="24"/>
          <w:szCs w:val="24"/>
          <w:lang w:val="en-US"/>
        </w:rPr>
        <w:t>object</w:t>
      </w:r>
      <w:r w:rsidR="002E71C5" w:rsidRPr="00B43594">
        <w:rPr>
          <w:rFonts w:ascii="Lucida Console" w:hAnsi="Lucida Console" w:cs="Arial"/>
          <w:color w:val="0000FF"/>
          <w:sz w:val="24"/>
          <w:szCs w:val="24"/>
        </w:rPr>
        <w:t xml:space="preserve"> := </w:t>
      </w:r>
      <w:r w:rsidR="002E71C5">
        <w:rPr>
          <w:rFonts w:ascii="Lucida Console" w:hAnsi="Lucida Console" w:cs="Arial"/>
          <w:color w:val="0000FF"/>
          <w:sz w:val="24"/>
          <w:szCs w:val="24"/>
          <w:lang w:val="en-US"/>
        </w:rPr>
        <w:t>object</w:t>
      </w:r>
      <w:r w:rsidR="002E71C5" w:rsidRPr="00B43594">
        <w:rPr>
          <w:rFonts w:ascii="Lucida Console" w:hAnsi="Lucida Console" w:cs="Arial"/>
          <w:color w:val="0000FF"/>
          <w:sz w:val="24"/>
          <w:szCs w:val="24"/>
        </w:rPr>
        <w:t xml:space="preserve"> + </w:t>
      </w:r>
      <w:proofErr w:type="spellStart"/>
      <w:r w:rsidR="002E71C5">
        <w:rPr>
          <w:rFonts w:ascii="Lucida Console" w:hAnsi="Lucida Console" w:cs="Arial"/>
          <w:color w:val="0000FF"/>
          <w:sz w:val="24"/>
          <w:szCs w:val="24"/>
          <w:lang w:val="en-US"/>
        </w:rPr>
        <w:t>i</w:t>
      </w:r>
      <w:proofErr w:type="spellEnd"/>
      <w:r w:rsidR="002E71C5" w:rsidRPr="00B43594">
        <w:rPr>
          <w:rFonts w:ascii="Lucida Console" w:hAnsi="Lucida Console" w:cs="Arial"/>
          <w:color w:val="0000FF"/>
          <w:sz w:val="24"/>
          <w:szCs w:val="24"/>
        </w:rPr>
        <w:t xml:space="preserve"> </w:t>
      </w:r>
      <w:r w:rsidR="002E71C5" w:rsidRPr="002E71C5">
        <w:rPr>
          <w:rFonts w:ascii="Lucida Console" w:hAnsi="Lucida Console" w:cs="Arial"/>
          <w:b/>
          <w:color w:val="0000FF"/>
          <w:sz w:val="24"/>
          <w:szCs w:val="24"/>
          <w:lang w:val="en-US"/>
        </w:rPr>
        <w:t>end</w:t>
      </w:r>
      <w:r w:rsidR="00D318A5" w:rsidRPr="00B43594">
        <w:rPr>
          <w:rFonts w:ascii="Lucida Console" w:hAnsi="Lucida Console" w:cs="Arial"/>
          <w:color w:val="0000FF"/>
          <w:sz w:val="24"/>
          <w:szCs w:val="24"/>
        </w:rPr>
        <w:br/>
      </w:r>
      <w:proofErr w:type="spellStart"/>
      <w:r w:rsidRPr="00DC222C">
        <w:rPr>
          <w:rFonts w:ascii="Lucida Console" w:hAnsi="Lucida Console" w:cs="Arial"/>
          <w:b/>
          <w:color w:val="0000FF"/>
          <w:sz w:val="24"/>
          <w:szCs w:val="24"/>
          <w:lang w:val="en-US"/>
        </w:rPr>
        <w:t>end</w:t>
      </w:r>
      <w:proofErr w:type="spellEnd"/>
      <w:r w:rsidR="00D318A5" w:rsidRPr="00B43594">
        <w:rPr>
          <w:rFonts w:ascii="Lucida Console" w:hAnsi="Lucida Console" w:cs="Arial"/>
          <w:color w:val="0000FF"/>
          <w:sz w:val="24"/>
          <w:szCs w:val="24"/>
        </w:rPr>
        <w:br/>
      </w:r>
      <w:r w:rsidR="00D318A5" w:rsidRPr="00B43594">
        <w:rPr>
          <w:rFonts w:ascii="Lucida Console" w:hAnsi="Lucida Console" w:cs="Arial"/>
          <w:color w:val="0000FF"/>
          <w:sz w:val="24"/>
          <w:szCs w:val="24"/>
        </w:rPr>
        <w:br/>
      </w:r>
      <w:r w:rsidRPr="00DC222C">
        <w:rPr>
          <w:rFonts w:ascii="Lucida Console" w:hAnsi="Lucida Console" w:cs="Arial"/>
          <w:b/>
          <w:color w:val="0000FF"/>
          <w:sz w:val="24"/>
          <w:szCs w:val="24"/>
          <w:lang w:val="en-US"/>
        </w:rPr>
        <w:t>unit</w:t>
      </w:r>
      <w:r w:rsidR="00D318A5" w:rsidRPr="00B43594">
        <w:rPr>
          <w:rFonts w:ascii="Lucida Console" w:hAnsi="Lucida Console" w:cs="Arial"/>
          <w:color w:val="0000FF"/>
          <w:sz w:val="24"/>
          <w:szCs w:val="24"/>
        </w:rPr>
        <w:t xml:space="preserve"> </w:t>
      </w:r>
      <w:r w:rsidRPr="00DC222C">
        <w:rPr>
          <w:rFonts w:ascii="Lucida Console" w:hAnsi="Lucida Console" w:cs="Arial"/>
          <w:color w:val="0000FF"/>
          <w:sz w:val="24"/>
          <w:szCs w:val="24"/>
          <w:lang w:val="en-US"/>
        </w:rPr>
        <w:t>A</w:t>
      </w:r>
      <w:r w:rsidR="00D318A5" w:rsidRPr="00B43594">
        <w:rPr>
          <w:rFonts w:ascii="Lucida Console" w:hAnsi="Lucida Console" w:cs="Arial"/>
          <w:color w:val="0000FF"/>
          <w:sz w:val="24"/>
          <w:szCs w:val="24"/>
        </w:rPr>
        <w:t xml:space="preserve"> </w:t>
      </w:r>
      <w:r w:rsidRPr="00DC222C">
        <w:rPr>
          <w:rFonts w:ascii="Lucida Console" w:hAnsi="Lucida Console" w:cs="Arial"/>
          <w:b/>
          <w:color w:val="0000FF"/>
          <w:sz w:val="24"/>
          <w:szCs w:val="24"/>
          <w:lang w:val="en-US"/>
        </w:rPr>
        <w:t>use</w:t>
      </w:r>
      <w:r w:rsidR="00D318A5" w:rsidRPr="00B43594">
        <w:rPr>
          <w:rFonts w:ascii="Lucida Console" w:hAnsi="Lucida Console" w:cs="Arial"/>
          <w:color w:val="0000FF"/>
          <w:sz w:val="24"/>
          <w:szCs w:val="24"/>
        </w:rPr>
        <w:t xml:space="preserve"> </w:t>
      </w:r>
      <w:r w:rsidRPr="00DC222C">
        <w:rPr>
          <w:rFonts w:ascii="Lucida Console" w:hAnsi="Lucida Console" w:cs="Arial"/>
          <w:color w:val="0000FF"/>
          <w:sz w:val="24"/>
          <w:szCs w:val="24"/>
          <w:lang w:val="en-US"/>
        </w:rPr>
        <w:t>X</w:t>
      </w:r>
      <w:r w:rsidR="002E71C5" w:rsidRPr="00B43594">
        <w:rPr>
          <w:rFonts w:ascii="Lucida Console" w:hAnsi="Lucida Console" w:cs="Arial"/>
          <w:color w:val="0000FF"/>
          <w:sz w:val="24"/>
          <w:szCs w:val="24"/>
        </w:rPr>
        <w:t xml:space="preserve"> </w:t>
      </w:r>
      <w:r w:rsidR="002E71C5" w:rsidRPr="002E71C5">
        <w:rPr>
          <w:rFonts w:ascii="Lucida Console" w:hAnsi="Lucida Console" w:cs="Arial"/>
          <w:b/>
          <w:color w:val="0000FF"/>
          <w:sz w:val="24"/>
          <w:szCs w:val="24"/>
          <w:lang w:val="en-US"/>
        </w:rPr>
        <w:t>is</w:t>
      </w:r>
      <w:r w:rsidR="00D318A5" w:rsidRPr="00B43594">
        <w:rPr>
          <w:rFonts w:ascii="Lucida Console" w:hAnsi="Lucida Console" w:cs="Arial"/>
          <w:color w:val="0000FF"/>
          <w:sz w:val="24"/>
          <w:szCs w:val="24"/>
        </w:rPr>
        <w:br/>
        <w:t xml:space="preserve">    // </w:t>
      </w:r>
      <w:r w:rsidRPr="00DC222C">
        <w:rPr>
          <w:rFonts w:ascii="Lucida Console" w:hAnsi="Lucida Console" w:cs="Arial"/>
          <w:color w:val="0000FF"/>
          <w:sz w:val="24"/>
          <w:szCs w:val="24"/>
        </w:rPr>
        <w:t>Объект</w:t>
      </w:r>
      <w:r w:rsidR="00D318A5" w:rsidRPr="00B43594">
        <w:rPr>
          <w:rFonts w:ascii="Lucida Console" w:hAnsi="Lucida Console" w:cs="Arial"/>
          <w:color w:val="0000FF"/>
          <w:sz w:val="24"/>
          <w:szCs w:val="24"/>
        </w:rPr>
        <w:t xml:space="preserve"> </w:t>
      </w:r>
      <w:r w:rsidRPr="00DC222C">
        <w:rPr>
          <w:rFonts w:ascii="Lucida Console" w:hAnsi="Lucida Console" w:cs="Arial"/>
          <w:color w:val="0000FF"/>
          <w:sz w:val="24"/>
          <w:szCs w:val="24"/>
          <w:lang w:val="en-US"/>
        </w:rPr>
        <w:t>object</w:t>
      </w:r>
      <w:r w:rsidR="00D318A5" w:rsidRPr="00B43594">
        <w:rPr>
          <w:rFonts w:ascii="Lucida Console" w:hAnsi="Lucida Console" w:cs="Arial"/>
          <w:color w:val="0000FF"/>
          <w:sz w:val="24"/>
          <w:szCs w:val="24"/>
        </w:rPr>
        <w:t xml:space="preserve"> </w:t>
      </w:r>
      <w:r w:rsidR="00B43594">
        <w:rPr>
          <w:rFonts w:ascii="Lucida Console" w:hAnsi="Lucida Console" w:cs="Arial"/>
          <w:color w:val="0000FF"/>
          <w:sz w:val="24"/>
          <w:szCs w:val="24"/>
        </w:rPr>
        <w:t xml:space="preserve">и подпрограмма </w:t>
      </w:r>
      <w:r w:rsidR="00B43594">
        <w:rPr>
          <w:rFonts w:ascii="Lucida Console" w:hAnsi="Lucida Console" w:cs="Arial"/>
          <w:color w:val="0000FF"/>
          <w:sz w:val="24"/>
          <w:szCs w:val="24"/>
          <w:lang w:val="en-US"/>
        </w:rPr>
        <w:t>set</w:t>
      </w:r>
      <w:r w:rsidR="00B43594" w:rsidRPr="00B43594">
        <w:rPr>
          <w:rFonts w:ascii="Lucida Console" w:hAnsi="Lucida Console" w:cs="Arial"/>
          <w:color w:val="0000FF"/>
          <w:sz w:val="24"/>
          <w:szCs w:val="24"/>
        </w:rPr>
        <w:t xml:space="preserve"> </w:t>
      </w:r>
      <w:r w:rsidRPr="00DC222C">
        <w:rPr>
          <w:rFonts w:ascii="Lucida Console" w:hAnsi="Lucida Console" w:cs="Arial"/>
          <w:color w:val="0000FF"/>
          <w:sz w:val="24"/>
          <w:szCs w:val="24"/>
        </w:rPr>
        <w:t>из</w:t>
      </w:r>
      <w:r w:rsidR="00D318A5" w:rsidRPr="00B43594">
        <w:rPr>
          <w:rFonts w:ascii="Lucida Console" w:hAnsi="Lucida Console" w:cs="Arial"/>
          <w:color w:val="0000FF"/>
          <w:sz w:val="24"/>
          <w:szCs w:val="24"/>
        </w:rPr>
        <w:t xml:space="preserve"> </w:t>
      </w:r>
      <w:r w:rsidRPr="00DC222C">
        <w:rPr>
          <w:rFonts w:ascii="Lucida Console" w:hAnsi="Lucida Console" w:cs="Arial"/>
          <w:color w:val="0000FF"/>
          <w:sz w:val="24"/>
          <w:szCs w:val="24"/>
        </w:rPr>
        <w:t>контейнера</w:t>
      </w:r>
      <w:r w:rsidR="00D318A5" w:rsidRPr="00B43594">
        <w:rPr>
          <w:rFonts w:ascii="Lucida Console" w:hAnsi="Lucida Console" w:cs="Arial"/>
          <w:color w:val="0000FF"/>
          <w:sz w:val="24"/>
          <w:szCs w:val="24"/>
        </w:rPr>
        <w:t xml:space="preserve"> </w:t>
      </w:r>
      <w:r w:rsidRPr="00DC222C">
        <w:rPr>
          <w:rFonts w:ascii="Lucida Console" w:hAnsi="Lucida Console" w:cs="Arial"/>
          <w:color w:val="0000FF"/>
          <w:sz w:val="24"/>
          <w:szCs w:val="24"/>
          <w:lang w:val="en-US"/>
        </w:rPr>
        <w:t>X</w:t>
      </w:r>
      <w:r w:rsidR="00B43594" w:rsidRPr="00B43594">
        <w:rPr>
          <w:rFonts w:ascii="Lucida Console" w:hAnsi="Lucida Console" w:cs="Arial"/>
          <w:color w:val="0000FF"/>
          <w:sz w:val="24"/>
          <w:szCs w:val="24"/>
        </w:rPr>
        <w:br/>
        <w:t xml:space="preserve">    //</w:t>
      </w:r>
      <w:r w:rsidR="00D318A5" w:rsidRPr="00B43594">
        <w:rPr>
          <w:rFonts w:ascii="Lucida Console" w:hAnsi="Lucida Console" w:cs="Arial"/>
          <w:color w:val="0000FF"/>
          <w:sz w:val="24"/>
          <w:szCs w:val="24"/>
        </w:rPr>
        <w:t xml:space="preserve"> </w:t>
      </w:r>
      <w:r w:rsidRPr="00DC222C">
        <w:rPr>
          <w:rFonts w:ascii="Lucida Console" w:hAnsi="Lucida Console" w:cs="Arial"/>
          <w:color w:val="0000FF"/>
          <w:sz w:val="24"/>
          <w:szCs w:val="24"/>
        </w:rPr>
        <w:t>становится</w:t>
      </w:r>
      <w:r w:rsidR="001B7353" w:rsidRPr="00B43594">
        <w:rPr>
          <w:rFonts w:ascii="Lucida Console" w:hAnsi="Lucida Console" w:cs="Arial"/>
          <w:color w:val="0000FF"/>
          <w:sz w:val="24"/>
          <w:szCs w:val="24"/>
        </w:rPr>
        <w:t xml:space="preserve"> </w:t>
      </w:r>
      <w:r w:rsidR="001B7353">
        <w:rPr>
          <w:rFonts w:ascii="Lucida Console" w:hAnsi="Lucida Console" w:cs="Arial"/>
          <w:color w:val="0000FF"/>
          <w:sz w:val="24"/>
          <w:szCs w:val="24"/>
        </w:rPr>
        <w:t>доступ</w:t>
      </w:r>
      <w:r w:rsidR="00B43594">
        <w:rPr>
          <w:rFonts w:ascii="Lucida Console" w:hAnsi="Lucida Console" w:cs="Arial"/>
          <w:color w:val="0000FF"/>
          <w:sz w:val="24"/>
          <w:szCs w:val="24"/>
        </w:rPr>
        <w:t xml:space="preserve">ны </w:t>
      </w:r>
      <w:r w:rsidR="001B7353">
        <w:rPr>
          <w:rFonts w:ascii="Lucida Console" w:hAnsi="Lucida Console" w:cs="Arial"/>
          <w:color w:val="0000FF"/>
          <w:sz w:val="24"/>
          <w:szCs w:val="24"/>
        </w:rPr>
        <w:t>внутри</w:t>
      </w:r>
      <w:r w:rsidR="001B7353" w:rsidRPr="00B43594">
        <w:rPr>
          <w:rFonts w:ascii="Lucida Console" w:hAnsi="Lucida Console" w:cs="Arial"/>
          <w:color w:val="0000FF"/>
          <w:sz w:val="24"/>
          <w:szCs w:val="24"/>
        </w:rPr>
        <w:t xml:space="preserve"> </w:t>
      </w:r>
      <w:r w:rsidR="001B7353">
        <w:rPr>
          <w:rFonts w:ascii="Lucida Console" w:hAnsi="Lucida Console" w:cs="Arial"/>
          <w:color w:val="0000FF"/>
          <w:sz w:val="24"/>
          <w:szCs w:val="24"/>
        </w:rPr>
        <w:t>объектов</w:t>
      </w:r>
      <w:r w:rsidR="001B7353" w:rsidRPr="00B43594">
        <w:rPr>
          <w:rFonts w:ascii="Lucida Console" w:hAnsi="Lucida Console" w:cs="Arial"/>
          <w:color w:val="0000FF"/>
          <w:sz w:val="24"/>
          <w:szCs w:val="24"/>
        </w:rPr>
        <w:t xml:space="preserve"> </w:t>
      </w:r>
      <w:r w:rsidR="001B7353">
        <w:rPr>
          <w:rFonts w:ascii="Lucida Console" w:hAnsi="Lucida Console" w:cs="Arial"/>
          <w:color w:val="0000FF"/>
          <w:sz w:val="24"/>
          <w:szCs w:val="24"/>
        </w:rPr>
        <w:t>типа</w:t>
      </w:r>
      <w:r w:rsidR="001B7353" w:rsidRPr="00B43594">
        <w:rPr>
          <w:rFonts w:ascii="Lucida Console" w:hAnsi="Lucida Console" w:cs="Arial"/>
          <w:color w:val="0000FF"/>
          <w:sz w:val="24"/>
          <w:szCs w:val="24"/>
        </w:rPr>
        <w:t xml:space="preserve"> </w:t>
      </w:r>
      <w:r w:rsidR="001B7353">
        <w:rPr>
          <w:rFonts w:ascii="Lucida Console" w:hAnsi="Lucida Console" w:cs="Arial"/>
          <w:color w:val="0000FF"/>
          <w:sz w:val="24"/>
          <w:szCs w:val="24"/>
        </w:rPr>
        <w:t>А</w:t>
      </w:r>
      <w:r w:rsidR="00B43594">
        <w:rPr>
          <w:rFonts w:ascii="Lucida Console" w:hAnsi="Lucida Console" w:cs="Arial"/>
          <w:color w:val="0000FF"/>
          <w:sz w:val="24"/>
          <w:szCs w:val="24"/>
        </w:rPr>
        <w:br/>
        <w:t xml:space="preserve">    //</w:t>
      </w:r>
      <w:r w:rsidR="001B7353" w:rsidRPr="00B43594">
        <w:rPr>
          <w:rFonts w:ascii="Lucida Console" w:hAnsi="Lucida Console" w:cs="Arial"/>
          <w:color w:val="0000FF"/>
          <w:sz w:val="24"/>
          <w:szCs w:val="24"/>
        </w:rPr>
        <w:t xml:space="preserve"> </w:t>
      </w:r>
      <w:r w:rsidR="001B7353">
        <w:rPr>
          <w:rFonts w:ascii="Lucida Console" w:hAnsi="Lucida Console" w:cs="Arial"/>
          <w:color w:val="0000FF"/>
          <w:sz w:val="24"/>
          <w:szCs w:val="24"/>
        </w:rPr>
        <w:t>и</w:t>
      </w:r>
      <w:r w:rsidR="001B7353" w:rsidRPr="00B43594">
        <w:rPr>
          <w:rFonts w:ascii="Lucida Console" w:hAnsi="Lucida Console" w:cs="Arial"/>
          <w:color w:val="0000FF"/>
          <w:sz w:val="24"/>
          <w:szCs w:val="24"/>
        </w:rPr>
        <w:t xml:space="preserve"> </w:t>
      </w:r>
      <w:r w:rsidR="001B7353">
        <w:rPr>
          <w:rFonts w:ascii="Lucida Console" w:hAnsi="Lucida Console" w:cs="Arial"/>
          <w:color w:val="0000FF"/>
          <w:sz w:val="24"/>
          <w:szCs w:val="24"/>
        </w:rPr>
        <w:t>его</w:t>
      </w:r>
      <w:r w:rsidR="001B7353" w:rsidRPr="00B43594">
        <w:rPr>
          <w:rFonts w:ascii="Lucida Console" w:hAnsi="Lucida Console" w:cs="Arial"/>
          <w:color w:val="0000FF"/>
          <w:sz w:val="24"/>
          <w:szCs w:val="24"/>
        </w:rPr>
        <w:t xml:space="preserve"> </w:t>
      </w:r>
      <w:r w:rsidR="001B7353">
        <w:rPr>
          <w:rFonts w:ascii="Lucida Console" w:hAnsi="Lucida Console" w:cs="Arial"/>
          <w:color w:val="0000FF"/>
          <w:sz w:val="24"/>
          <w:szCs w:val="24"/>
        </w:rPr>
        <w:t>потомков</w:t>
      </w:r>
      <w:r w:rsidR="001B7353" w:rsidRPr="002E71C5">
        <w:rPr>
          <w:rFonts w:ascii="Lucida Console" w:hAnsi="Lucida Console" w:cs="Arial"/>
          <w:color w:val="0000FF"/>
          <w:sz w:val="24"/>
          <w:szCs w:val="24"/>
        </w:rPr>
        <w:t>.</w:t>
      </w:r>
      <w:r w:rsidR="00D318A5" w:rsidRPr="002E71C5">
        <w:rPr>
          <w:rFonts w:ascii="Lucida Console" w:hAnsi="Lucida Console" w:cs="Arial"/>
          <w:color w:val="0000FF"/>
          <w:sz w:val="24"/>
          <w:szCs w:val="24"/>
        </w:rPr>
        <w:br/>
      </w:r>
      <w:r w:rsidRPr="00DC222C">
        <w:rPr>
          <w:rFonts w:ascii="Lucida Console" w:hAnsi="Lucida Console" w:cs="Arial"/>
          <w:b/>
          <w:color w:val="0000FF"/>
          <w:sz w:val="24"/>
          <w:szCs w:val="24"/>
          <w:lang w:val="en-US"/>
        </w:rPr>
        <w:t>end</w:t>
      </w:r>
    </w:p>
    <w:p w:rsidR="00836502" w:rsidRPr="00836502" w:rsidRDefault="00836502" w:rsidP="00836502">
      <w:pPr>
        <w:rPr>
          <w:rFonts w:ascii="Arial" w:hAnsi="Arial" w:cs="Arial"/>
          <w:sz w:val="24"/>
          <w:szCs w:val="24"/>
        </w:rPr>
      </w:pPr>
      <w:r w:rsidRPr="00836502">
        <w:rPr>
          <w:rFonts w:ascii="Arial" w:hAnsi="Arial" w:cs="Arial"/>
          <w:sz w:val="24"/>
          <w:szCs w:val="24"/>
        </w:rPr>
        <w:t>Несколько более подробно и точно:</w:t>
      </w:r>
      <w:r>
        <w:rPr>
          <w:rFonts w:ascii="Arial" w:hAnsi="Arial" w:cs="Arial"/>
          <w:sz w:val="24"/>
          <w:szCs w:val="24"/>
        </w:rPr>
        <w:t xml:space="preserve"> фраза </w:t>
      </w:r>
      <w:r w:rsidRPr="00836502">
        <w:rPr>
          <w:rFonts w:ascii="Lucida Console" w:hAnsi="Lucida Console" w:cs="Arial"/>
          <w:b/>
          <w:color w:val="0000FF"/>
          <w:sz w:val="24"/>
          <w:szCs w:val="24"/>
          <w:lang w:val="en-US"/>
        </w:rPr>
        <w:t>use</w:t>
      </w:r>
      <w:r w:rsidRPr="00836502">
        <w:rPr>
          <w:rFonts w:ascii="Lucida Console" w:hAnsi="Lucida Console" w:cs="Arial"/>
          <w:color w:val="0000FF"/>
          <w:sz w:val="24"/>
          <w:szCs w:val="24"/>
        </w:rPr>
        <w:t xml:space="preserve"> </w:t>
      </w:r>
      <w:r w:rsidRPr="00836502">
        <w:rPr>
          <w:rFonts w:ascii="Lucida Console" w:hAnsi="Lucida Console" w:cs="Arial"/>
          <w:color w:val="0000FF"/>
          <w:sz w:val="24"/>
          <w:szCs w:val="24"/>
          <w:lang w:val="en-US"/>
        </w:rPr>
        <w:t>X</w:t>
      </w:r>
      <w:r w:rsidRPr="00836502">
        <w:rPr>
          <w:rFonts w:ascii="Arial" w:hAnsi="Arial" w:cs="Arial"/>
          <w:sz w:val="24"/>
          <w:szCs w:val="24"/>
        </w:rPr>
        <w:t xml:space="preserve"> </w:t>
      </w:r>
      <w:r>
        <w:rPr>
          <w:rFonts w:ascii="Arial" w:hAnsi="Arial" w:cs="Arial"/>
          <w:sz w:val="24"/>
          <w:szCs w:val="24"/>
        </w:rPr>
        <w:t xml:space="preserve">в заголовке контейнера </w:t>
      </w:r>
      <w:r w:rsidRPr="00836502">
        <w:rPr>
          <w:rFonts w:ascii="Lucida Console" w:hAnsi="Lucida Console" w:cs="Arial"/>
          <w:color w:val="0000FF"/>
          <w:sz w:val="24"/>
          <w:szCs w:val="24"/>
          <w:lang w:val="en-US"/>
        </w:rPr>
        <w:t>A</w:t>
      </w:r>
      <w:r w:rsidRPr="00836502">
        <w:rPr>
          <w:rFonts w:ascii="Arial" w:hAnsi="Arial" w:cs="Arial"/>
          <w:sz w:val="24"/>
          <w:szCs w:val="24"/>
        </w:rPr>
        <w:t xml:space="preserve"> </w:t>
      </w:r>
      <w:r>
        <w:rPr>
          <w:rFonts w:ascii="Arial" w:hAnsi="Arial" w:cs="Arial"/>
          <w:sz w:val="24"/>
          <w:szCs w:val="24"/>
        </w:rPr>
        <w:t xml:space="preserve">говорит о том, что в памяти будет создан объект-синглтон </w:t>
      </w:r>
      <w:r>
        <w:rPr>
          <w:rFonts w:ascii="Lucida Console" w:hAnsi="Lucida Console" w:cs="Arial"/>
          <w:color w:val="0000FF"/>
          <w:sz w:val="24"/>
          <w:szCs w:val="24"/>
          <w:lang w:val="en-US"/>
        </w:rPr>
        <w:t>X</w:t>
      </w:r>
      <w:r>
        <w:rPr>
          <w:rFonts w:ascii="Arial" w:hAnsi="Arial" w:cs="Arial"/>
          <w:sz w:val="24"/>
          <w:szCs w:val="24"/>
        </w:rPr>
        <w:t xml:space="preserve">, и объекты типа </w:t>
      </w:r>
      <w:r w:rsidRPr="00836502">
        <w:rPr>
          <w:rFonts w:ascii="Lucida Console" w:hAnsi="Lucida Console" w:cs="Arial"/>
          <w:color w:val="0000FF"/>
          <w:sz w:val="24"/>
          <w:szCs w:val="24"/>
          <w:lang w:val="en-US"/>
        </w:rPr>
        <w:t>A</w:t>
      </w:r>
      <w:r w:rsidRPr="00836502">
        <w:rPr>
          <w:rFonts w:ascii="Arial" w:hAnsi="Arial" w:cs="Arial"/>
          <w:sz w:val="24"/>
          <w:szCs w:val="24"/>
        </w:rPr>
        <w:t xml:space="preserve"> </w:t>
      </w:r>
      <w:r>
        <w:rPr>
          <w:rFonts w:ascii="Arial" w:hAnsi="Arial" w:cs="Arial"/>
          <w:sz w:val="24"/>
          <w:szCs w:val="24"/>
        </w:rPr>
        <w:t xml:space="preserve">получат доступ к данному синглтону. </w:t>
      </w:r>
      <w:r w:rsidR="00855DC8">
        <w:rPr>
          <w:rFonts w:ascii="Arial" w:hAnsi="Arial" w:cs="Arial"/>
          <w:sz w:val="24"/>
          <w:szCs w:val="24"/>
        </w:rPr>
        <w:t xml:space="preserve">При этом все объекты типа </w:t>
      </w:r>
      <w:r w:rsidR="00855DC8" w:rsidRPr="00855DC8">
        <w:rPr>
          <w:rFonts w:ascii="Lucida Console" w:hAnsi="Lucida Console" w:cs="Arial"/>
          <w:color w:val="0000FF"/>
          <w:sz w:val="24"/>
          <w:szCs w:val="24"/>
          <w:lang w:val="en-US"/>
        </w:rPr>
        <w:t>A</w:t>
      </w:r>
      <w:r w:rsidR="00855DC8">
        <w:rPr>
          <w:rFonts w:ascii="Arial" w:hAnsi="Arial" w:cs="Arial"/>
          <w:sz w:val="24"/>
          <w:szCs w:val="24"/>
        </w:rPr>
        <w:t xml:space="preserve"> ссылаются на единственный экземпляр-синглтон контейнера </w:t>
      </w:r>
      <w:r w:rsidR="00855DC8" w:rsidRPr="00855DC8">
        <w:rPr>
          <w:rFonts w:ascii="Lucida Console" w:hAnsi="Lucida Console" w:cs="Arial"/>
          <w:color w:val="0000FF"/>
          <w:sz w:val="24"/>
          <w:szCs w:val="24"/>
          <w:lang w:val="en-US"/>
        </w:rPr>
        <w:t>X</w:t>
      </w:r>
      <w:r w:rsidR="00855DC8" w:rsidRPr="00855DC8">
        <w:rPr>
          <w:rFonts w:ascii="Arial" w:hAnsi="Arial" w:cs="Arial"/>
          <w:sz w:val="24"/>
          <w:szCs w:val="24"/>
        </w:rPr>
        <w:t xml:space="preserve">. </w:t>
      </w:r>
      <w:r>
        <w:rPr>
          <w:rFonts w:ascii="Arial" w:hAnsi="Arial" w:cs="Arial"/>
          <w:sz w:val="24"/>
          <w:szCs w:val="24"/>
        </w:rPr>
        <w:t>Аналогичная фраза в заголо</w:t>
      </w:r>
      <w:r w:rsidR="00855DC8">
        <w:rPr>
          <w:rFonts w:ascii="Arial" w:hAnsi="Arial" w:cs="Arial"/>
          <w:sz w:val="24"/>
          <w:szCs w:val="24"/>
        </w:rPr>
        <w:t>в</w:t>
      </w:r>
      <w:r>
        <w:rPr>
          <w:rFonts w:ascii="Arial" w:hAnsi="Arial" w:cs="Arial"/>
          <w:sz w:val="24"/>
          <w:szCs w:val="24"/>
        </w:rPr>
        <w:t>ке некоторого другого контейнера приведет к созданию другого синглтона данного типа, который не будет связан с предыдущим.</w:t>
      </w:r>
    </w:p>
    <w:p w:rsidR="00DC222C" w:rsidRDefault="002373F3" w:rsidP="00DC222C">
      <w:pPr>
        <w:ind w:left="708"/>
        <w:rPr>
          <w:rFonts w:ascii="Arial" w:hAnsi="Arial" w:cs="Arial"/>
          <w:sz w:val="24"/>
          <w:szCs w:val="24"/>
        </w:rPr>
      </w:pPr>
      <w:r>
        <w:rPr>
          <w:rFonts w:ascii="Arial" w:hAnsi="Arial" w:cs="Arial"/>
          <w:b/>
          <w:i/>
          <w:sz w:val="24"/>
          <w:szCs w:val="24"/>
        </w:rPr>
        <w:lastRenderedPageBreak/>
        <w:t>Замечание</w:t>
      </w:r>
      <w:r w:rsidR="00DC222C">
        <w:rPr>
          <w:rFonts w:ascii="Arial" w:hAnsi="Arial" w:cs="Arial"/>
          <w:sz w:val="24"/>
          <w:szCs w:val="24"/>
        </w:rPr>
        <w:t xml:space="preserve">. </w:t>
      </w:r>
      <w:r>
        <w:rPr>
          <w:rFonts w:ascii="Arial" w:hAnsi="Arial" w:cs="Arial"/>
          <w:sz w:val="24"/>
          <w:szCs w:val="24"/>
        </w:rPr>
        <w:t xml:space="preserve">Необходимо подчеркнуть, что фраза </w:t>
      </w:r>
      <w:r w:rsidRPr="00A90880">
        <w:rPr>
          <w:rFonts w:ascii="Lucida Console" w:hAnsi="Lucida Console" w:cs="Arial"/>
          <w:b/>
          <w:color w:val="0000FF"/>
          <w:sz w:val="24"/>
          <w:szCs w:val="24"/>
          <w:lang w:val="en-US"/>
        </w:rPr>
        <w:t>use</w:t>
      </w:r>
      <w:r>
        <w:rPr>
          <w:rFonts w:ascii="Arial" w:hAnsi="Arial" w:cs="Arial"/>
          <w:sz w:val="24"/>
          <w:szCs w:val="24"/>
        </w:rPr>
        <w:t xml:space="preserve"> не подразумевает наследование: контейнер </w:t>
      </w:r>
      <w:r w:rsidRPr="002373F3">
        <w:rPr>
          <w:rFonts w:ascii="Lucida Console" w:hAnsi="Lucida Console" w:cs="Arial"/>
          <w:color w:val="0000FF"/>
          <w:sz w:val="24"/>
          <w:szCs w:val="24"/>
          <w:lang w:val="en-US"/>
        </w:rPr>
        <w:t>A</w:t>
      </w:r>
      <w:r w:rsidRPr="002373F3">
        <w:rPr>
          <w:rFonts w:ascii="Arial" w:hAnsi="Arial" w:cs="Arial"/>
          <w:sz w:val="24"/>
          <w:szCs w:val="24"/>
        </w:rPr>
        <w:t xml:space="preserve"> </w:t>
      </w:r>
      <w:r>
        <w:rPr>
          <w:rFonts w:ascii="Arial" w:hAnsi="Arial" w:cs="Arial"/>
          <w:sz w:val="24"/>
          <w:szCs w:val="24"/>
        </w:rPr>
        <w:t xml:space="preserve">из примера выше не наследует контейнер </w:t>
      </w:r>
      <w:r w:rsidRPr="002373F3">
        <w:rPr>
          <w:rFonts w:ascii="Lucida Console" w:hAnsi="Lucida Console" w:cs="Arial"/>
          <w:color w:val="0000FF"/>
          <w:sz w:val="24"/>
          <w:szCs w:val="24"/>
          <w:lang w:val="en-US"/>
        </w:rPr>
        <w:t>X</w:t>
      </w:r>
      <w:r w:rsidRPr="002373F3">
        <w:rPr>
          <w:rFonts w:ascii="Arial" w:hAnsi="Arial" w:cs="Arial"/>
          <w:sz w:val="24"/>
          <w:szCs w:val="24"/>
        </w:rPr>
        <w:t xml:space="preserve">. </w:t>
      </w:r>
      <w:r>
        <w:rPr>
          <w:rFonts w:ascii="Arial" w:hAnsi="Arial" w:cs="Arial"/>
          <w:sz w:val="24"/>
          <w:szCs w:val="24"/>
        </w:rPr>
        <w:t xml:space="preserve">Он просто использует ресурсы </w:t>
      </w:r>
      <w:r w:rsidRPr="002373F3">
        <w:rPr>
          <w:rFonts w:ascii="Lucida Console" w:hAnsi="Lucida Console" w:cs="Arial"/>
          <w:color w:val="0000FF"/>
          <w:sz w:val="24"/>
          <w:szCs w:val="24"/>
          <w:lang w:val="en-US"/>
        </w:rPr>
        <w:t>X</w:t>
      </w:r>
      <w:r>
        <w:rPr>
          <w:rFonts w:ascii="Arial" w:hAnsi="Arial" w:cs="Arial"/>
          <w:sz w:val="24"/>
          <w:szCs w:val="24"/>
        </w:rPr>
        <w:t>.</w:t>
      </w:r>
    </w:p>
    <w:p w:rsidR="00855DC8" w:rsidRDefault="00855DC8" w:rsidP="00855DC8">
      <w:pPr>
        <w:rPr>
          <w:rFonts w:ascii="Arial" w:hAnsi="Arial" w:cs="Arial"/>
          <w:sz w:val="24"/>
          <w:szCs w:val="24"/>
        </w:rPr>
      </w:pPr>
      <w:r w:rsidRPr="00855DC8">
        <w:rPr>
          <w:rFonts w:ascii="Arial" w:hAnsi="Arial" w:cs="Arial"/>
          <w:sz w:val="24"/>
          <w:szCs w:val="24"/>
        </w:rPr>
        <w:t xml:space="preserve">Аналогичным образом, </w:t>
      </w:r>
      <w:r>
        <w:rPr>
          <w:rFonts w:ascii="Arial" w:hAnsi="Arial" w:cs="Arial"/>
          <w:sz w:val="24"/>
          <w:szCs w:val="24"/>
        </w:rPr>
        <w:t xml:space="preserve">фраза </w:t>
      </w:r>
      <w:r w:rsidRPr="00855DC8">
        <w:rPr>
          <w:rFonts w:ascii="Lucida Console" w:hAnsi="Lucida Console" w:cs="Arial"/>
          <w:b/>
          <w:color w:val="0000FF"/>
          <w:sz w:val="24"/>
          <w:szCs w:val="24"/>
          <w:lang w:val="en-US"/>
        </w:rPr>
        <w:t>use</w:t>
      </w:r>
      <w:r w:rsidRPr="00855DC8">
        <w:rPr>
          <w:rFonts w:ascii="Arial" w:hAnsi="Arial" w:cs="Arial"/>
          <w:sz w:val="24"/>
          <w:szCs w:val="24"/>
        </w:rPr>
        <w:t xml:space="preserve"> </w:t>
      </w:r>
      <w:r>
        <w:rPr>
          <w:rFonts w:ascii="Arial" w:hAnsi="Arial" w:cs="Arial"/>
          <w:sz w:val="24"/>
          <w:szCs w:val="24"/>
        </w:rPr>
        <w:t>в заголовке некоторой независимой подпрограммы (объявленной вне контейнера) приводит к образованию объекта-синглтона. В этом случае при любом вызове данной подпрограммы ссылки на атрибуты контейнера будут относиться к единственному объекту-синглтону. Тем самым, контейнер, заданный в заголовке такой функции, может служит своего рода «посредником» или хранителем информации, которая может передаваться от одного вызова подпрограммы к другому.</w:t>
      </w:r>
    </w:p>
    <w:p w:rsidR="00855DC8" w:rsidRDefault="00855DC8" w:rsidP="00855DC8">
      <w:pPr>
        <w:rPr>
          <w:rFonts w:ascii="Arial" w:hAnsi="Arial" w:cs="Arial"/>
          <w:sz w:val="24"/>
          <w:szCs w:val="24"/>
        </w:rPr>
      </w:pPr>
      <w:r>
        <w:rPr>
          <w:rFonts w:ascii="Arial" w:hAnsi="Arial" w:cs="Arial"/>
          <w:sz w:val="24"/>
          <w:szCs w:val="24"/>
        </w:rPr>
        <w:t>Пример:</w:t>
      </w:r>
    </w:p>
    <w:p w:rsidR="00855DC8" w:rsidRPr="00855DC8" w:rsidRDefault="00855DC8" w:rsidP="00855DC8">
      <w:pPr>
        <w:ind w:left="708"/>
        <w:rPr>
          <w:rFonts w:ascii="Lucida Console" w:hAnsi="Lucida Console" w:cs="Arial"/>
          <w:color w:val="0000FF"/>
          <w:sz w:val="24"/>
          <w:szCs w:val="24"/>
          <w:lang w:val="en-US"/>
        </w:rPr>
      </w:pPr>
      <w:r w:rsidRPr="00855DC8">
        <w:rPr>
          <w:rFonts w:ascii="Lucida Console" w:hAnsi="Lucida Console" w:cs="Arial"/>
          <w:color w:val="0000FF"/>
          <w:sz w:val="24"/>
          <w:szCs w:val="24"/>
          <w:lang w:val="en-US"/>
        </w:rPr>
        <w:t>foo(</w:t>
      </w:r>
      <w:proofErr w:type="spellStart"/>
      <w:r w:rsidRPr="00855DC8">
        <w:rPr>
          <w:rFonts w:ascii="Lucida Console" w:hAnsi="Lucida Console" w:cs="Arial"/>
          <w:color w:val="0000FF"/>
          <w:sz w:val="24"/>
          <w:szCs w:val="24"/>
          <w:lang w:val="en-US"/>
        </w:rPr>
        <w:t>i</w:t>
      </w:r>
      <w:proofErr w:type="spellEnd"/>
      <w:r w:rsidRPr="00855DC8">
        <w:rPr>
          <w:rFonts w:ascii="Lucida Console" w:hAnsi="Lucida Console" w:cs="Arial"/>
          <w:color w:val="0000FF"/>
          <w:sz w:val="24"/>
          <w:szCs w:val="24"/>
          <w:lang w:val="en-US"/>
        </w:rPr>
        <w:t xml:space="preserve">: Integer) </w:t>
      </w:r>
      <w:r w:rsidRPr="00855DC8">
        <w:rPr>
          <w:rFonts w:ascii="Lucida Console" w:hAnsi="Lucida Console" w:cs="Arial"/>
          <w:b/>
          <w:color w:val="0000FF"/>
          <w:sz w:val="24"/>
          <w:szCs w:val="24"/>
          <w:lang w:val="en-US"/>
        </w:rPr>
        <w:t>use</w:t>
      </w:r>
      <w:r w:rsidRPr="00855DC8">
        <w:rPr>
          <w:rFonts w:ascii="Lucida Console" w:hAnsi="Lucida Console" w:cs="Arial"/>
          <w:color w:val="0000FF"/>
          <w:sz w:val="24"/>
          <w:szCs w:val="24"/>
          <w:lang w:val="en-US"/>
        </w:rPr>
        <w:t xml:space="preserve"> X </w:t>
      </w:r>
      <w:r w:rsidRPr="00855DC8">
        <w:rPr>
          <w:rFonts w:ascii="Lucida Console" w:hAnsi="Lucida Console" w:cs="Arial"/>
          <w:b/>
          <w:color w:val="0000FF"/>
          <w:sz w:val="24"/>
          <w:szCs w:val="24"/>
          <w:lang w:val="en-US"/>
        </w:rPr>
        <w:t>is</w:t>
      </w:r>
      <w:r w:rsidRPr="00855DC8">
        <w:rPr>
          <w:rFonts w:ascii="Lucida Console" w:hAnsi="Lucida Console" w:cs="Arial"/>
          <w:color w:val="0000FF"/>
          <w:sz w:val="24"/>
          <w:szCs w:val="24"/>
          <w:lang w:val="en-US"/>
        </w:rPr>
        <w:br/>
        <w:t xml:space="preserve">    </w:t>
      </w:r>
      <w:proofErr w:type="spellStart"/>
      <w:r w:rsidRPr="00855DC8">
        <w:rPr>
          <w:rFonts w:ascii="Lucida Console" w:hAnsi="Lucida Console" w:cs="Arial"/>
          <w:color w:val="0000FF"/>
          <w:sz w:val="24"/>
          <w:szCs w:val="24"/>
          <w:lang w:val="en-US"/>
        </w:rPr>
        <w:t>X.</w:t>
      </w:r>
      <w:r w:rsidR="002E71C5">
        <w:rPr>
          <w:rFonts w:ascii="Lucida Console" w:hAnsi="Lucida Console" w:cs="Arial"/>
          <w:color w:val="0000FF"/>
          <w:sz w:val="24"/>
          <w:szCs w:val="24"/>
          <w:lang w:val="en-US"/>
        </w:rPr>
        <w:t>set</w:t>
      </w:r>
      <w:proofErr w:type="spellEnd"/>
      <w:r w:rsidR="002E71C5">
        <w:rPr>
          <w:rFonts w:ascii="Lucida Console" w:hAnsi="Lucida Console" w:cs="Arial"/>
          <w:color w:val="0000FF"/>
          <w:sz w:val="24"/>
          <w:szCs w:val="24"/>
          <w:lang w:val="en-US"/>
        </w:rPr>
        <w:t>(</w:t>
      </w:r>
      <w:proofErr w:type="spellStart"/>
      <w:r w:rsidRPr="00855DC8">
        <w:rPr>
          <w:rFonts w:ascii="Lucida Console" w:hAnsi="Lucida Console" w:cs="Arial"/>
          <w:color w:val="0000FF"/>
          <w:sz w:val="24"/>
          <w:szCs w:val="24"/>
          <w:lang w:val="en-US"/>
        </w:rPr>
        <w:t>i</w:t>
      </w:r>
      <w:proofErr w:type="spellEnd"/>
      <w:r w:rsidR="002E71C5">
        <w:rPr>
          <w:rFonts w:ascii="Lucida Console" w:hAnsi="Lucida Console" w:cs="Arial"/>
          <w:color w:val="0000FF"/>
          <w:sz w:val="24"/>
          <w:szCs w:val="24"/>
          <w:lang w:val="en-US"/>
        </w:rPr>
        <w:t>)</w:t>
      </w:r>
      <w:r w:rsidRPr="00855DC8">
        <w:rPr>
          <w:rFonts w:ascii="Lucida Console" w:hAnsi="Lucida Console" w:cs="Arial"/>
          <w:color w:val="0000FF"/>
          <w:sz w:val="24"/>
          <w:szCs w:val="24"/>
          <w:lang w:val="en-US"/>
        </w:rPr>
        <w:br/>
      </w:r>
      <w:r w:rsidRPr="00855DC8">
        <w:rPr>
          <w:rFonts w:ascii="Lucida Console" w:hAnsi="Lucida Console" w:cs="Arial"/>
          <w:b/>
          <w:color w:val="0000FF"/>
          <w:sz w:val="24"/>
          <w:szCs w:val="24"/>
          <w:lang w:val="en-US"/>
        </w:rPr>
        <w:t>end</w:t>
      </w:r>
    </w:p>
    <w:p w:rsidR="00855DC8" w:rsidRPr="00855DC8" w:rsidRDefault="00855DC8" w:rsidP="00855DC8">
      <w:pPr>
        <w:ind w:left="708"/>
        <w:rPr>
          <w:rFonts w:ascii="Lucida Console" w:hAnsi="Lucida Console" w:cs="Arial"/>
          <w:color w:val="0000FF"/>
          <w:sz w:val="24"/>
          <w:szCs w:val="24"/>
          <w:lang w:val="en-US"/>
        </w:rPr>
      </w:pPr>
      <w:r w:rsidRPr="00855DC8">
        <w:rPr>
          <w:rFonts w:ascii="Lucida Console" w:hAnsi="Lucida Console" w:cs="Arial"/>
          <w:color w:val="0000FF"/>
          <w:sz w:val="24"/>
          <w:szCs w:val="24"/>
          <w:lang w:val="en-US"/>
        </w:rPr>
        <w:t xml:space="preserve">foo(1)      // </w:t>
      </w:r>
      <w:proofErr w:type="spellStart"/>
      <w:r w:rsidRPr="00855DC8">
        <w:rPr>
          <w:rFonts w:ascii="Lucida Console" w:hAnsi="Lucida Console" w:cs="Arial"/>
          <w:color w:val="0000FF"/>
          <w:sz w:val="24"/>
          <w:szCs w:val="24"/>
          <w:lang w:val="en-US"/>
        </w:rPr>
        <w:t>X.object</w:t>
      </w:r>
      <w:proofErr w:type="spellEnd"/>
      <w:r w:rsidRPr="00855DC8">
        <w:rPr>
          <w:rFonts w:ascii="Lucida Console" w:hAnsi="Lucida Console" w:cs="Arial"/>
          <w:color w:val="0000FF"/>
          <w:sz w:val="24"/>
          <w:szCs w:val="24"/>
          <w:lang w:val="en-US"/>
        </w:rPr>
        <w:t xml:space="preserve"> </w:t>
      </w:r>
      <w:r w:rsidRPr="00855DC8">
        <w:rPr>
          <w:rFonts w:ascii="Lucida Console" w:hAnsi="Lucida Console" w:cs="Arial"/>
          <w:color w:val="0000FF"/>
          <w:sz w:val="24"/>
          <w:szCs w:val="24"/>
        </w:rPr>
        <w:t>равен</w:t>
      </w:r>
      <w:r w:rsidRPr="00855DC8">
        <w:rPr>
          <w:rFonts w:ascii="Lucida Console" w:hAnsi="Lucida Console" w:cs="Arial"/>
          <w:color w:val="0000FF"/>
          <w:sz w:val="24"/>
          <w:szCs w:val="24"/>
          <w:lang w:val="en-US"/>
        </w:rPr>
        <w:t xml:space="preserve"> 1</w:t>
      </w:r>
      <w:r w:rsidRPr="00855DC8">
        <w:rPr>
          <w:rFonts w:ascii="Lucida Console" w:hAnsi="Lucida Console" w:cs="Arial"/>
          <w:color w:val="0000FF"/>
          <w:sz w:val="24"/>
          <w:szCs w:val="24"/>
          <w:lang w:val="en-US"/>
        </w:rPr>
        <w:br/>
        <w:t>...</w:t>
      </w:r>
      <w:r w:rsidRPr="00855DC8">
        <w:rPr>
          <w:rFonts w:ascii="Lucida Console" w:hAnsi="Lucida Console" w:cs="Arial"/>
          <w:color w:val="0000FF"/>
          <w:sz w:val="24"/>
          <w:szCs w:val="24"/>
          <w:lang w:val="en-US"/>
        </w:rPr>
        <w:br/>
        <w:t>fo</w:t>
      </w:r>
      <w:r w:rsidR="002E71C5">
        <w:rPr>
          <w:rFonts w:ascii="Lucida Console" w:hAnsi="Lucida Console" w:cs="Arial"/>
          <w:color w:val="0000FF"/>
          <w:sz w:val="24"/>
          <w:szCs w:val="24"/>
          <w:lang w:val="en-US"/>
        </w:rPr>
        <w:t>o</w:t>
      </w:r>
      <w:r w:rsidRPr="00855DC8">
        <w:rPr>
          <w:rFonts w:ascii="Lucida Console" w:hAnsi="Lucida Console" w:cs="Arial"/>
          <w:color w:val="0000FF"/>
          <w:sz w:val="24"/>
          <w:szCs w:val="24"/>
          <w:lang w:val="en-US"/>
        </w:rPr>
        <w:t xml:space="preserve">(100)    // </w:t>
      </w:r>
      <w:proofErr w:type="spellStart"/>
      <w:r w:rsidRPr="00855DC8">
        <w:rPr>
          <w:rFonts w:ascii="Lucida Console" w:hAnsi="Lucida Console" w:cs="Arial"/>
          <w:color w:val="0000FF"/>
          <w:sz w:val="24"/>
          <w:szCs w:val="24"/>
          <w:lang w:val="en-US"/>
        </w:rPr>
        <w:t>X.object</w:t>
      </w:r>
      <w:proofErr w:type="spellEnd"/>
      <w:r w:rsidRPr="00855DC8">
        <w:rPr>
          <w:rFonts w:ascii="Lucida Console" w:hAnsi="Lucida Console" w:cs="Arial"/>
          <w:color w:val="0000FF"/>
          <w:sz w:val="24"/>
          <w:szCs w:val="24"/>
          <w:lang w:val="en-US"/>
        </w:rPr>
        <w:t xml:space="preserve"> </w:t>
      </w:r>
      <w:r w:rsidRPr="00855DC8">
        <w:rPr>
          <w:rFonts w:ascii="Lucida Console" w:hAnsi="Lucida Console" w:cs="Arial"/>
          <w:color w:val="0000FF"/>
          <w:sz w:val="24"/>
          <w:szCs w:val="24"/>
        </w:rPr>
        <w:t>равен</w:t>
      </w:r>
      <w:r w:rsidRPr="00855DC8">
        <w:rPr>
          <w:rFonts w:ascii="Lucida Console" w:hAnsi="Lucida Console" w:cs="Arial"/>
          <w:color w:val="0000FF"/>
          <w:sz w:val="24"/>
          <w:szCs w:val="24"/>
          <w:lang w:val="en-US"/>
        </w:rPr>
        <w:t xml:space="preserve"> 101</w:t>
      </w:r>
    </w:p>
    <w:p w:rsidR="00E53E1B" w:rsidRPr="00896876" w:rsidRDefault="00E53E1B" w:rsidP="00E53E1B">
      <w:pPr>
        <w:rPr>
          <w:rFonts w:ascii="Arial" w:hAnsi="Arial" w:cs="Arial"/>
          <w:sz w:val="24"/>
          <w:szCs w:val="24"/>
        </w:rPr>
      </w:pPr>
      <w:r>
        <w:rPr>
          <w:rFonts w:ascii="Arial" w:hAnsi="Arial" w:cs="Arial"/>
          <w:sz w:val="24"/>
          <w:szCs w:val="24"/>
        </w:rPr>
        <w:t xml:space="preserve">Таким образом, конструкция вида </w:t>
      </w:r>
      <w:r w:rsidRPr="00896876">
        <w:rPr>
          <w:rFonts w:ascii="Lucida Console" w:hAnsi="Lucida Console" w:cs="Arial"/>
          <w:b/>
          <w:color w:val="0000FF"/>
          <w:sz w:val="24"/>
          <w:szCs w:val="24"/>
          <w:lang w:val="en-US"/>
        </w:rPr>
        <w:t>use</w:t>
      </w:r>
      <w:r w:rsidRPr="00896876">
        <w:rPr>
          <w:rFonts w:ascii="Lucida Console" w:hAnsi="Lucida Console" w:cs="Arial"/>
          <w:color w:val="0000FF"/>
          <w:sz w:val="24"/>
          <w:szCs w:val="24"/>
        </w:rPr>
        <w:t xml:space="preserve"> </w:t>
      </w:r>
      <w:r w:rsidRPr="00896876">
        <w:rPr>
          <w:rFonts w:ascii="Lucida Console" w:hAnsi="Lucida Console" w:cs="Arial"/>
          <w:color w:val="0000FF"/>
          <w:sz w:val="24"/>
          <w:szCs w:val="24"/>
          <w:lang w:val="en-US"/>
        </w:rPr>
        <w:t>X</w:t>
      </w:r>
      <w:r>
        <w:rPr>
          <w:rFonts w:ascii="Arial" w:hAnsi="Arial" w:cs="Arial"/>
          <w:sz w:val="24"/>
          <w:szCs w:val="24"/>
        </w:rPr>
        <w:t xml:space="preserve"> может представлять собой либо объявление на самом внешнем уровне исходного текста (как показано в предыдущем подразделе – вне объявлений контейнеров или подпрограмм), либо быть частью частью заголовка контейнера, либо частью заголовка </w:t>
      </w:r>
      <w:r>
        <w:rPr>
          <w:rFonts w:ascii="Arial" w:hAnsi="Arial" w:cs="Arial"/>
          <w:sz w:val="24"/>
          <w:szCs w:val="24"/>
          <w:lang w:val="en-US"/>
        </w:rPr>
        <w:t>standalone</w:t>
      </w:r>
      <w:r w:rsidRPr="00C17CE2">
        <w:rPr>
          <w:rFonts w:ascii="Arial" w:hAnsi="Arial" w:cs="Arial"/>
          <w:sz w:val="24"/>
          <w:szCs w:val="24"/>
        </w:rPr>
        <w:t>-</w:t>
      </w:r>
      <w:r>
        <w:rPr>
          <w:rFonts w:ascii="Arial" w:hAnsi="Arial" w:cs="Arial"/>
          <w:sz w:val="24"/>
          <w:szCs w:val="24"/>
        </w:rPr>
        <w:t xml:space="preserve">подпрограммы (см. ниже). Фразу </w:t>
      </w:r>
      <w:r w:rsidRPr="00896876">
        <w:rPr>
          <w:rFonts w:ascii="Lucida Console" w:hAnsi="Lucida Console" w:cs="Arial"/>
          <w:b/>
          <w:color w:val="0000FF"/>
          <w:sz w:val="24"/>
          <w:szCs w:val="24"/>
          <w:lang w:val="en-US"/>
        </w:rPr>
        <w:t>use</w:t>
      </w:r>
      <w:r w:rsidRPr="00896876">
        <w:rPr>
          <w:rFonts w:ascii="Arial" w:hAnsi="Arial" w:cs="Arial"/>
          <w:sz w:val="24"/>
          <w:szCs w:val="24"/>
        </w:rPr>
        <w:t xml:space="preserve"> </w:t>
      </w:r>
      <w:r>
        <w:rPr>
          <w:rFonts w:ascii="Arial" w:hAnsi="Arial" w:cs="Arial"/>
          <w:sz w:val="24"/>
          <w:szCs w:val="24"/>
        </w:rPr>
        <w:t>нельзя использовать внутри контейнеров, подпрограмм или составных операторов.</w:t>
      </w:r>
    </w:p>
    <w:p w:rsidR="00B43594" w:rsidRPr="00B43594" w:rsidRDefault="00E53E1B" w:rsidP="00E53E1B">
      <w:pPr>
        <w:ind w:left="708"/>
        <w:rPr>
          <w:rFonts w:ascii="Arial" w:hAnsi="Arial" w:cs="Arial"/>
          <w:sz w:val="24"/>
          <w:szCs w:val="24"/>
        </w:rPr>
      </w:pPr>
      <w:r>
        <w:rPr>
          <w:rFonts w:ascii="Arial" w:hAnsi="Arial" w:cs="Arial"/>
          <w:b/>
          <w:i/>
          <w:sz w:val="24"/>
          <w:szCs w:val="24"/>
        </w:rPr>
        <w:t>Замечание</w:t>
      </w:r>
      <w:r w:rsidR="00B43594">
        <w:rPr>
          <w:rFonts w:ascii="Arial" w:hAnsi="Arial" w:cs="Arial"/>
          <w:b/>
          <w:i/>
          <w:sz w:val="24"/>
          <w:szCs w:val="24"/>
        </w:rPr>
        <w:t xml:space="preserve"> 1</w:t>
      </w:r>
      <w:r>
        <w:rPr>
          <w:rFonts w:ascii="Arial" w:hAnsi="Arial" w:cs="Arial"/>
          <w:sz w:val="24"/>
          <w:szCs w:val="24"/>
        </w:rPr>
        <w:t xml:space="preserve">. Вообще говоря, конструкция вида </w:t>
      </w:r>
      <w:r w:rsidRPr="00282280">
        <w:rPr>
          <w:rFonts w:ascii="Lucida Console" w:hAnsi="Lucida Console" w:cs="Arial"/>
          <w:b/>
          <w:color w:val="0000FF"/>
          <w:sz w:val="24"/>
          <w:szCs w:val="24"/>
          <w:lang w:val="en-US"/>
        </w:rPr>
        <w:t>use</w:t>
      </w:r>
      <w:r w:rsidRPr="00282280">
        <w:rPr>
          <w:rFonts w:ascii="Lucida Console" w:hAnsi="Lucida Console" w:cs="Arial"/>
          <w:color w:val="0000FF"/>
          <w:sz w:val="24"/>
          <w:szCs w:val="24"/>
        </w:rPr>
        <w:t xml:space="preserve"> </w:t>
      </w:r>
      <w:r w:rsidRPr="00282280">
        <w:rPr>
          <w:rFonts w:ascii="Lucida Console" w:hAnsi="Lucida Console" w:cs="Arial"/>
          <w:color w:val="0000FF"/>
          <w:sz w:val="24"/>
          <w:szCs w:val="24"/>
          <w:lang w:val="en-US"/>
        </w:rPr>
        <w:t>X</w:t>
      </w:r>
      <w:r w:rsidRPr="00282280">
        <w:rPr>
          <w:rFonts w:ascii="Arial" w:hAnsi="Arial" w:cs="Arial"/>
          <w:sz w:val="24"/>
          <w:szCs w:val="24"/>
        </w:rPr>
        <w:t xml:space="preserve"> </w:t>
      </w:r>
      <w:r>
        <w:rPr>
          <w:rFonts w:ascii="Arial" w:hAnsi="Arial" w:cs="Arial"/>
          <w:sz w:val="24"/>
          <w:szCs w:val="24"/>
        </w:rPr>
        <w:t xml:space="preserve">не является обязательной. Если в контейнере или в </w:t>
      </w:r>
      <w:r>
        <w:rPr>
          <w:rFonts w:ascii="Arial" w:hAnsi="Arial" w:cs="Arial"/>
          <w:sz w:val="24"/>
          <w:szCs w:val="24"/>
          <w:lang w:val="en-US"/>
        </w:rPr>
        <w:t>standalone</w:t>
      </w:r>
      <w:r w:rsidRPr="00E53E1B">
        <w:rPr>
          <w:rFonts w:ascii="Arial" w:hAnsi="Arial" w:cs="Arial"/>
          <w:sz w:val="24"/>
          <w:szCs w:val="24"/>
        </w:rPr>
        <w:t>-</w:t>
      </w:r>
      <w:r>
        <w:rPr>
          <w:rFonts w:ascii="Arial" w:hAnsi="Arial" w:cs="Arial"/>
          <w:sz w:val="24"/>
          <w:szCs w:val="24"/>
        </w:rPr>
        <w:t xml:space="preserve">подпрограмме </w:t>
      </w:r>
      <w:r w:rsidR="00B43594">
        <w:rPr>
          <w:rFonts w:ascii="Arial" w:hAnsi="Arial" w:cs="Arial"/>
          <w:sz w:val="24"/>
          <w:szCs w:val="24"/>
        </w:rPr>
        <w:t xml:space="preserve">используется квалифицированное имя вида </w:t>
      </w:r>
      <w:r w:rsidR="00B43594" w:rsidRPr="00B43594">
        <w:rPr>
          <w:rFonts w:ascii="Lucida Console" w:hAnsi="Lucida Console" w:cs="Arial"/>
          <w:color w:val="0000FF"/>
          <w:sz w:val="24"/>
          <w:szCs w:val="24"/>
          <w:lang w:val="en-US"/>
        </w:rPr>
        <w:t>X</w:t>
      </w:r>
      <w:r w:rsidR="00B43594" w:rsidRPr="00B43594">
        <w:rPr>
          <w:rFonts w:ascii="Lucida Console" w:hAnsi="Lucida Console" w:cs="Arial"/>
          <w:color w:val="0000FF"/>
          <w:sz w:val="24"/>
          <w:szCs w:val="24"/>
        </w:rPr>
        <w:t>.</w:t>
      </w:r>
      <w:r w:rsidR="00B43594" w:rsidRPr="00B43594">
        <w:rPr>
          <w:rFonts w:ascii="Lucida Console" w:hAnsi="Lucida Console" w:cs="Arial"/>
          <w:color w:val="0000FF"/>
          <w:sz w:val="24"/>
          <w:szCs w:val="24"/>
          <w:lang w:val="en-US"/>
        </w:rPr>
        <w:t>object</w:t>
      </w:r>
      <w:r w:rsidR="00B43594">
        <w:rPr>
          <w:rFonts w:ascii="Arial" w:hAnsi="Arial" w:cs="Arial"/>
          <w:sz w:val="24"/>
          <w:szCs w:val="24"/>
        </w:rPr>
        <w:t xml:space="preserve"> без указания имени </w:t>
      </w:r>
      <w:r w:rsidR="00B43594" w:rsidRPr="00B43594">
        <w:rPr>
          <w:rFonts w:ascii="Lucida Console" w:hAnsi="Lucida Console" w:cs="Arial"/>
          <w:color w:val="0000FF"/>
          <w:sz w:val="24"/>
          <w:szCs w:val="24"/>
          <w:lang w:val="en-US"/>
        </w:rPr>
        <w:t>X</w:t>
      </w:r>
      <w:r w:rsidR="00B43594" w:rsidRPr="00B43594">
        <w:rPr>
          <w:rFonts w:ascii="Arial" w:hAnsi="Arial" w:cs="Arial"/>
          <w:sz w:val="24"/>
          <w:szCs w:val="24"/>
        </w:rPr>
        <w:t xml:space="preserve"> </w:t>
      </w:r>
      <w:r w:rsidR="00B43594">
        <w:rPr>
          <w:rFonts w:ascii="Arial" w:hAnsi="Arial" w:cs="Arial"/>
          <w:sz w:val="24"/>
          <w:szCs w:val="24"/>
        </w:rPr>
        <w:t xml:space="preserve">в фразе </w:t>
      </w:r>
      <w:r w:rsidR="00B43594" w:rsidRPr="00B43594">
        <w:rPr>
          <w:rFonts w:ascii="Lucida Console" w:hAnsi="Lucida Console" w:cs="Arial"/>
          <w:b/>
          <w:color w:val="0000FF"/>
          <w:sz w:val="24"/>
          <w:szCs w:val="24"/>
          <w:lang w:val="en-US"/>
        </w:rPr>
        <w:t>use</w:t>
      </w:r>
      <w:r w:rsidR="00B43594">
        <w:rPr>
          <w:rFonts w:ascii="Arial" w:hAnsi="Arial" w:cs="Arial"/>
          <w:sz w:val="24"/>
          <w:szCs w:val="24"/>
        </w:rPr>
        <w:t xml:space="preserve">, то компилятор попытается идентифицировать имя </w:t>
      </w:r>
      <w:r w:rsidR="00B43594" w:rsidRPr="00B43594">
        <w:rPr>
          <w:rFonts w:ascii="Lucida Console" w:hAnsi="Lucida Console" w:cs="Arial"/>
          <w:color w:val="0000FF"/>
          <w:sz w:val="24"/>
          <w:szCs w:val="24"/>
          <w:lang w:val="en-US"/>
        </w:rPr>
        <w:t>X</w:t>
      </w:r>
      <w:r w:rsidR="00B43594" w:rsidRPr="00B43594">
        <w:rPr>
          <w:rFonts w:ascii="Arial" w:hAnsi="Arial" w:cs="Arial"/>
          <w:sz w:val="24"/>
          <w:szCs w:val="24"/>
        </w:rPr>
        <w:t xml:space="preserve"> </w:t>
      </w:r>
      <w:r w:rsidR="00B43594">
        <w:rPr>
          <w:rFonts w:ascii="Arial" w:hAnsi="Arial" w:cs="Arial"/>
          <w:sz w:val="24"/>
          <w:szCs w:val="24"/>
        </w:rPr>
        <w:t xml:space="preserve">как имя некоторого контейнера (найдя его объявление в программе или его упоминание в конфигурационном файле). Если идентификация успешна, то описанная выше семантика </w:t>
      </w:r>
      <w:r w:rsidR="00B43594" w:rsidRPr="00B43594">
        <w:rPr>
          <w:rFonts w:ascii="Lucida Console" w:hAnsi="Lucida Console" w:cs="Arial"/>
          <w:b/>
          <w:color w:val="0000FF"/>
          <w:sz w:val="24"/>
          <w:szCs w:val="24"/>
          <w:lang w:val="en-US"/>
        </w:rPr>
        <w:t>use</w:t>
      </w:r>
      <w:r w:rsidR="00B43594" w:rsidRPr="00B43594">
        <w:rPr>
          <w:rFonts w:ascii="Arial" w:hAnsi="Arial" w:cs="Arial"/>
          <w:sz w:val="24"/>
          <w:szCs w:val="24"/>
        </w:rPr>
        <w:t xml:space="preserve"> </w:t>
      </w:r>
      <w:r w:rsidR="00B43594">
        <w:rPr>
          <w:rFonts w:ascii="Arial" w:hAnsi="Arial" w:cs="Arial"/>
          <w:sz w:val="24"/>
          <w:szCs w:val="24"/>
        </w:rPr>
        <w:t xml:space="preserve">реализуется по умолчанию для ближайшего к месту использования контекста (то есть, либо для </w:t>
      </w:r>
      <w:r w:rsidR="00B43594">
        <w:rPr>
          <w:rFonts w:ascii="Arial" w:hAnsi="Arial" w:cs="Arial"/>
          <w:sz w:val="24"/>
          <w:szCs w:val="24"/>
          <w:lang w:val="en-US"/>
        </w:rPr>
        <w:t>standalone</w:t>
      </w:r>
      <w:r w:rsidR="00B43594" w:rsidRPr="00B43594">
        <w:rPr>
          <w:rFonts w:ascii="Arial" w:hAnsi="Arial" w:cs="Arial"/>
          <w:sz w:val="24"/>
          <w:szCs w:val="24"/>
        </w:rPr>
        <w:t>-</w:t>
      </w:r>
      <w:r w:rsidR="00B43594">
        <w:rPr>
          <w:rFonts w:ascii="Arial" w:hAnsi="Arial" w:cs="Arial"/>
          <w:sz w:val="24"/>
          <w:szCs w:val="24"/>
        </w:rPr>
        <w:t>процедуры, либо для контейнера, в пределах которого встретилось квалифицированное имя).</w:t>
      </w:r>
    </w:p>
    <w:p w:rsidR="00E53E1B" w:rsidRDefault="00B63D12" w:rsidP="00B63D12">
      <w:pPr>
        <w:rPr>
          <w:rFonts w:ascii="Arial" w:hAnsi="Arial" w:cs="Arial"/>
          <w:sz w:val="24"/>
          <w:szCs w:val="24"/>
        </w:rPr>
      </w:pPr>
      <w:r>
        <w:rPr>
          <w:rFonts w:ascii="Arial" w:hAnsi="Arial" w:cs="Arial"/>
          <w:sz w:val="24"/>
          <w:szCs w:val="24"/>
        </w:rPr>
        <w:t>Следует специально отметить, что</w:t>
      </w:r>
      <w:r w:rsidR="00E53E1B">
        <w:rPr>
          <w:rFonts w:ascii="Arial" w:hAnsi="Arial" w:cs="Arial"/>
          <w:sz w:val="24"/>
          <w:szCs w:val="24"/>
        </w:rPr>
        <w:t xml:space="preserve"> наличие фразы</w:t>
      </w:r>
      <w:r>
        <w:rPr>
          <w:rFonts w:ascii="Arial" w:hAnsi="Arial" w:cs="Arial"/>
          <w:sz w:val="24"/>
          <w:szCs w:val="24"/>
        </w:rPr>
        <w:t xml:space="preserve"> </w:t>
      </w:r>
      <w:r w:rsidRPr="00B63D12">
        <w:rPr>
          <w:rFonts w:ascii="Lucida Console" w:hAnsi="Lucida Console" w:cs="Arial"/>
          <w:b/>
          <w:color w:val="0000FF"/>
          <w:sz w:val="24"/>
          <w:szCs w:val="24"/>
          <w:lang w:val="en-US"/>
        </w:rPr>
        <w:t>use</w:t>
      </w:r>
      <w:r w:rsidR="00E53E1B">
        <w:rPr>
          <w:rFonts w:ascii="Arial" w:hAnsi="Arial" w:cs="Arial"/>
          <w:sz w:val="24"/>
          <w:szCs w:val="24"/>
        </w:rPr>
        <w:t xml:space="preserve"> не означает, что</w:t>
      </w:r>
      <w:r>
        <w:rPr>
          <w:rFonts w:ascii="Arial" w:hAnsi="Arial" w:cs="Arial"/>
          <w:sz w:val="24"/>
          <w:szCs w:val="24"/>
        </w:rPr>
        <w:t xml:space="preserve"> атрибуты указанного контейнера</w:t>
      </w:r>
      <w:r w:rsidR="00E53E1B" w:rsidRPr="00282280">
        <w:rPr>
          <w:rFonts w:ascii="Arial" w:hAnsi="Arial" w:cs="Arial"/>
          <w:sz w:val="24"/>
          <w:szCs w:val="24"/>
        </w:rPr>
        <w:t xml:space="preserve"> </w:t>
      </w:r>
      <w:r w:rsidR="00E53E1B">
        <w:rPr>
          <w:rFonts w:ascii="Arial" w:hAnsi="Arial" w:cs="Arial"/>
          <w:sz w:val="24"/>
          <w:szCs w:val="24"/>
        </w:rPr>
        <w:t>буд</w:t>
      </w:r>
      <w:r>
        <w:rPr>
          <w:rFonts w:ascii="Arial" w:hAnsi="Arial" w:cs="Arial"/>
          <w:sz w:val="24"/>
          <w:szCs w:val="24"/>
        </w:rPr>
        <w:t>у</w:t>
      </w:r>
      <w:r w:rsidR="00E53E1B">
        <w:rPr>
          <w:rFonts w:ascii="Arial" w:hAnsi="Arial" w:cs="Arial"/>
          <w:sz w:val="24"/>
          <w:szCs w:val="24"/>
        </w:rPr>
        <w:t>т доступен по сво</w:t>
      </w:r>
      <w:r>
        <w:rPr>
          <w:rFonts w:ascii="Arial" w:hAnsi="Arial" w:cs="Arial"/>
          <w:sz w:val="24"/>
          <w:szCs w:val="24"/>
        </w:rPr>
        <w:t>им</w:t>
      </w:r>
      <w:r w:rsidR="00E53E1B">
        <w:rPr>
          <w:rFonts w:ascii="Arial" w:hAnsi="Arial" w:cs="Arial"/>
          <w:sz w:val="24"/>
          <w:szCs w:val="24"/>
        </w:rPr>
        <w:t xml:space="preserve"> коротк</w:t>
      </w:r>
      <w:r>
        <w:rPr>
          <w:rFonts w:ascii="Arial" w:hAnsi="Arial" w:cs="Arial"/>
          <w:sz w:val="24"/>
          <w:szCs w:val="24"/>
        </w:rPr>
        <w:t>и</w:t>
      </w:r>
      <w:r w:rsidR="00E53E1B">
        <w:rPr>
          <w:rFonts w:ascii="Arial" w:hAnsi="Arial" w:cs="Arial"/>
          <w:sz w:val="24"/>
          <w:szCs w:val="24"/>
        </w:rPr>
        <w:t>м имен</w:t>
      </w:r>
      <w:r>
        <w:rPr>
          <w:rFonts w:ascii="Arial" w:hAnsi="Arial" w:cs="Arial"/>
          <w:sz w:val="24"/>
          <w:szCs w:val="24"/>
        </w:rPr>
        <w:t>ам</w:t>
      </w:r>
      <w:r w:rsidR="00E53E1B">
        <w:rPr>
          <w:rFonts w:ascii="Arial" w:hAnsi="Arial" w:cs="Arial"/>
          <w:sz w:val="24"/>
          <w:szCs w:val="24"/>
        </w:rPr>
        <w:t>. Общее правило заключается в том, что ресурсы контейнера</w:t>
      </w:r>
      <w:r w:rsidR="00B43594">
        <w:rPr>
          <w:rFonts w:ascii="Arial" w:hAnsi="Arial" w:cs="Arial"/>
          <w:sz w:val="24"/>
          <w:szCs w:val="24"/>
        </w:rPr>
        <w:t xml:space="preserve"> всегда должны квалифицироваться именем этого контейнера. Представляется, что такая практика будет приводить к большей читабельности и понятности текста программы и приведет к недопущению случайных конфликотов имен.</w:t>
      </w:r>
    </w:p>
    <w:p w:rsidR="00E53E1B" w:rsidRPr="002373F3" w:rsidRDefault="00E53E1B" w:rsidP="00E53E1B">
      <w:pPr>
        <w:ind w:left="708"/>
        <w:rPr>
          <w:rFonts w:ascii="Arial" w:hAnsi="Arial" w:cs="Arial"/>
          <w:sz w:val="24"/>
          <w:szCs w:val="24"/>
        </w:rPr>
      </w:pPr>
      <w:r>
        <w:rPr>
          <w:rFonts w:ascii="Arial" w:hAnsi="Arial" w:cs="Arial"/>
          <w:b/>
          <w:i/>
          <w:sz w:val="24"/>
          <w:szCs w:val="24"/>
        </w:rPr>
        <w:lastRenderedPageBreak/>
        <w:t>Замечание</w:t>
      </w:r>
      <w:r w:rsidR="00B43594">
        <w:rPr>
          <w:rFonts w:ascii="Arial" w:hAnsi="Arial" w:cs="Arial"/>
          <w:b/>
          <w:i/>
          <w:sz w:val="24"/>
          <w:szCs w:val="24"/>
        </w:rPr>
        <w:t xml:space="preserve"> 2</w:t>
      </w:r>
      <w:r w:rsidRPr="002373F3">
        <w:rPr>
          <w:rFonts w:ascii="Arial" w:hAnsi="Arial" w:cs="Arial"/>
          <w:sz w:val="24"/>
          <w:szCs w:val="24"/>
        </w:rPr>
        <w:t>.</w:t>
      </w:r>
      <w:r>
        <w:rPr>
          <w:rFonts w:ascii="Arial" w:hAnsi="Arial" w:cs="Arial"/>
          <w:sz w:val="24"/>
          <w:szCs w:val="24"/>
        </w:rPr>
        <w:t xml:space="preserve"> Связывание имени контейнера, заданного в фразе </w:t>
      </w:r>
      <w:r w:rsidRPr="00C17CE2">
        <w:rPr>
          <w:rFonts w:ascii="Lucida Console" w:hAnsi="Lucida Console" w:cs="Arial"/>
          <w:b/>
          <w:color w:val="0000FF"/>
          <w:sz w:val="24"/>
          <w:szCs w:val="24"/>
          <w:lang w:val="en-US"/>
        </w:rPr>
        <w:t>use</w:t>
      </w:r>
      <w:r>
        <w:rPr>
          <w:rFonts w:ascii="Arial" w:hAnsi="Arial" w:cs="Arial"/>
          <w:sz w:val="24"/>
          <w:szCs w:val="24"/>
        </w:rPr>
        <w:t>, с расположением этого контейнера (либо его исходного текста, либо кодового образа) на физическом носителе, производится вне программы (посредством конфигурационного файла).</w:t>
      </w:r>
    </w:p>
    <w:p w:rsidR="00C17CE2" w:rsidRDefault="00C17CE2" w:rsidP="00282280">
      <w:pPr>
        <w:rPr>
          <w:rFonts w:ascii="Arial" w:hAnsi="Arial" w:cs="Arial"/>
          <w:sz w:val="24"/>
          <w:szCs w:val="24"/>
        </w:rPr>
      </w:pPr>
      <w:r w:rsidRPr="00C17CE2">
        <w:rPr>
          <w:rFonts w:ascii="Arial" w:hAnsi="Arial" w:cs="Arial"/>
          <w:sz w:val="24"/>
          <w:szCs w:val="24"/>
        </w:rPr>
        <w:t>Помимо указания</w:t>
      </w:r>
      <w:r>
        <w:rPr>
          <w:rFonts w:ascii="Arial" w:hAnsi="Arial" w:cs="Arial"/>
          <w:sz w:val="24"/>
          <w:szCs w:val="24"/>
        </w:rPr>
        <w:t xml:space="preserve"> на использование контейнера в укачестве поставщика ресурсов, фраза </w:t>
      </w:r>
      <w:r w:rsidRPr="00E53E1B">
        <w:rPr>
          <w:rFonts w:ascii="Lucida Console" w:hAnsi="Lucida Console" w:cs="Arial"/>
          <w:b/>
          <w:color w:val="0000FF"/>
          <w:sz w:val="24"/>
          <w:szCs w:val="24"/>
          <w:lang w:val="en-US"/>
        </w:rPr>
        <w:t>use</w:t>
      </w:r>
      <w:r w:rsidRPr="00C17CE2">
        <w:rPr>
          <w:rFonts w:ascii="Arial" w:hAnsi="Arial" w:cs="Arial"/>
          <w:sz w:val="24"/>
          <w:szCs w:val="24"/>
        </w:rPr>
        <w:t xml:space="preserve"> </w:t>
      </w:r>
      <w:r>
        <w:rPr>
          <w:rFonts w:ascii="Arial" w:hAnsi="Arial" w:cs="Arial"/>
          <w:sz w:val="24"/>
          <w:szCs w:val="24"/>
        </w:rPr>
        <w:t>может использоваться для задания синонима для используемого контейнера, например:</w:t>
      </w:r>
    </w:p>
    <w:p w:rsidR="00C17CE2" w:rsidRPr="00E53E1B" w:rsidRDefault="00C17CE2" w:rsidP="00E53E1B">
      <w:pPr>
        <w:ind w:left="708"/>
        <w:rPr>
          <w:rFonts w:ascii="Lucida Console" w:hAnsi="Lucida Console" w:cs="Arial"/>
          <w:color w:val="0000FF"/>
          <w:sz w:val="24"/>
          <w:szCs w:val="24"/>
          <w:lang w:val="en-US"/>
        </w:rPr>
      </w:pPr>
      <w:r w:rsidRPr="00E53E1B">
        <w:rPr>
          <w:rFonts w:ascii="Lucida Console" w:hAnsi="Lucida Console" w:cs="Arial"/>
          <w:b/>
          <w:color w:val="0000FF"/>
          <w:sz w:val="24"/>
          <w:szCs w:val="24"/>
          <w:lang w:val="en-US"/>
        </w:rPr>
        <w:t>unit</w:t>
      </w:r>
      <w:r w:rsidRPr="00E53E1B">
        <w:rPr>
          <w:rFonts w:ascii="Lucida Console" w:hAnsi="Lucida Console" w:cs="Arial"/>
          <w:color w:val="0000FF"/>
          <w:sz w:val="24"/>
          <w:szCs w:val="24"/>
          <w:lang w:val="en-US"/>
        </w:rPr>
        <w:t xml:space="preserve"> </w:t>
      </w:r>
      <w:proofErr w:type="spellStart"/>
      <w:r w:rsidRPr="00E53E1B">
        <w:rPr>
          <w:rFonts w:ascii="Lucida Console" w:hAnsi="Lucida Console" w:cs="Arial"/>
          <w:color w:val="0000FF"/>
          <w:sz w:val="24"/>
          <w:szCs w:val="24"/>
          <w:lang w:val="en-US"/>
        </w:rPr>
        <w:t>VeryVeryLongNameForTheUnit</w:t>
      </w:r>
      <w:proofErr w:type="spellEnd"/>
      <w:r w:rsidRPr="00E53E1B">
        <w:rPr>
          <w:rFonts w:ascii="Lucida Console" w:hAnsi="Lucida Console" w:cs="Arial"/>
          <w:color w:val="0000FF"/>
          <w:sz w:val="24"/>
          <w:szCs w:val="24"/>
          <w:lang w:val="en-US"/>
        </w:rPr>
        <w:t xml:space="preserve"> </w:t>
      </w:r>
      <w:r w:rsidRPr="00E53E1B">
        <w:rPr>
          <w:rFonts w:ascii="Lucida Console" w:hAnsi="Lucida Console" w:cs="Arial"/>
          <w:b/>
          <w:color w:val="0000FF"/>
          <w:sz w:val="24"/>
          <w:szCs w:val="24"/>
          <w:lang w:val="en-US"/>
        </w:rPr>
        <w:t>is</w:t>
      </w:r>
      <w:r w:rsidRPr="00E53E1B">
        <w:rPr>
          <w:rFonts w:ascii="Lucida Console" w:hAnsi="Lucida Console" w:cs="Arial"/>
          <w:color w:val="0000FF"/>
          <w:sz w:val="24"/>
          <w:szCs w:val="24"/>
          <w:lang w:val="en-US"/>
        </w:rPr>
        <w:br/>
        <w:t xml:space="preserve">    ...</w:t>
      </w:r>
      <w:r w:rsidRPr="00E53E1B">
        <w:rPr>
          <w:rFonts w:ascii="Lucida Console" w:hAnsi="Lucida Console" w:cs="Arial"/>
          <w:color w:val="0000FF"/>
          <w:sz w:val="24"/>
          <w:szCs w:val="24"/>
          <w:lang w:val="en-US"/>
        </w:rPr>
        <w:br/>
      </w:r>
      <w:r w:rsidRPr="00E53E1B">
        <w:rPr>
          <w:rFonts w:ascii="Lucida Console" w:hAnsi="Lucida Console" w:cs="Arial"/>
          <w:b/>
          <w:color w:val="0000FF"/>
          <w:sz w:val="24"/>
          <w:szCs w:val="24"/>
          <w:lang w:val="en-US"/>
        </w:rPr>
        <w:t>end</w:t>
      </w:r>
    </w:p>
    <w:p w:rsidR="00C17CE2" w:rsidRPr="004F5FAC" w:rsidRDefault="00C17CE2" w:rsidP="00E53E1B">
      <w:pPr>
        <w:ind w:left="708"/>
        <w:rPr>
          <w:rFonts w:ascii="Lucida Console" w:hAnsi="Lucida Console" w:cs="Arial"/>
          <w:color w:val="0000FF"/>
          <w:sz w:val="24"/>
          <w:szCs w:val="24"/>
        </w:rPr>
      </w:pPr>
      <w:r w:rsidRPr="00E53E1B">
        <w:rPr>
          <w:rFonts w:ascii="Lucida Console" w:hAnsi="Lucida Console" w:cs="Arial"/>
          <w:b/>
          <w:color w:val="0000FF"/>
          <w:sz w:val="24"/>
          <w:szCs w:val="24"/>
          <w:lang w:val="en-US"/>
        </w:rPr>
        <w:t>unit</w:t>
      </w:r>
      <w:r w:rsidRPr="00E53E1B">
        <w:rPr>
          <w:rFonts w:ascii="Lucida Console" w:hAnsi="Lucida Console" w:cs="Arial"/>
          <w:color w:val="0000FF"/>
          <w:sz w:val="24"/>
          <w:szCs w:val="24"/>
          <w:lang w:val="en-US"/>
        </w:rPr>
        <w:t xml:space="preserve"> A</w:t>
      </w:r>
      <w:r w:rsidR="00B63D12" w:rsidRPr="00B63D12">
        <w:rPr>
          <w:rFonts w:ascii="Lucida Console" w:hAnsi="Lucida Console" w:cs="Arial"/>
          <w:color w:val="0000FF"/>
          <w:sz w:val="24"/>
          <w:szCs w:val="24"/>
          <w:lang w:val="en-US"/>
        </w:rPr>
        <w:br/>
      </w:r>
      <w:r w:rsidRPr="00E53E1B">
        <w:rPr>
          <w:rFonts w:ascii="Lucida Console" w:hAnsi="Lucida Console" w:cs="Arial"/>
          <w:color w:val="0000FF"/>
          <w:sz w:val="24"/>
          <w:szCs w:val="24"/>
          <w:lang w:val="en-US"/>
        </w:rPr>
        <w:t xml:space="preserve"> </w:t>
      </w:r>
      <w:r w:rsidR="00B63D12" w:rsidRPr="00B63D12">
        <w:rPr>
          <w:rFonts w:ascii="Lucida Console" w:hAnsi="Lucida Console" w:cs="Arial"/>
          <w:color w:val="0000FF"/>
          <w:sz w:val="24"/>
          <w:szCs w:val="24"/>
          <w:lang w:val="en-US"/>
        </w:rPr>
        <w:t xml:space="preserve">   </w:t>
      </w:r>
      <w:r w:rsidRPr="00E53E1B">
        <w:rPr>
          <w:rFonts w:ascii="Lucida Console" w:hAnsi="Lucida Console" w:cs="Arial"/>
          <w:b/>
          <w:color w:val="0000FF"/>
          <w:sz w:val="24"/>
          <w:szCs w:val="24"/>
          <w:lang w:val="en-US"/>
        </w:rPr>
        <w:t>use</w:t>
      </w:r>
      <w:r w:rsidRPr="00E53E1B">
        <w:rPr>
          <w:rFonts w:ascii="Lucida Console" w:hAnsi="Lucida Console" w:cs="Arial"/>
          <w:color w:val="0000FF"/>
          <w:sz w:val="24"/>
          <w:szCs w:val="24"/>
          <w:lang w:val="en-US"/>
        </w:rPr>
        <w:t xml:space="preserve"> </w:t>
      </w:r>
      <w:proofErr w:type="spellStart"/>
      <w:r w:rsidRPr="00E53E1B">
        <w:rPr>
          <w:rFonts w:ascii="Lucida Console" w:hAnsi="Lucida Console" w:cs="Arial"/>
          <w:color w:val="0000FF"/>
          <w:sz w:val="24"/>
          <w:szCs w:val="24"/>
          <w:lang w:val="en-US"/>
        </w:rPr>
        <w:t>VeryVeryLongNameForTheUnit</w:t>
      </w:r>
      <w:proofErr w:type="spellEnd"/>
      <w:r w:rsidRPr="00E53E1B">
        <w:rPr>
          <w:rFonts w:ascii="Lucida Console" w:hAnsi="Lucida Console" w:cs="Arial"/>
          <w:color w:val="0000FF"/>
          <w:sz w:val="24"/>
          <w:szCs w:val="24"/>
          <w:lang w:val="en-US"/>
        </w:rPr>
        <w:t xml:space="preserve"> </w:t>
      </w:r>
      <w:r w:rsidRPr="00E53E1B">
        <w:rPr>
          <w:rFonts w:ascii="Lucida Console" w:hAnsi="Lucida Console" w:cs="Arial"/>
          <w:b/>
          <w:color w:val="0000FF"/>
          <w:sz w:val="24"/>
          <w:szCs w:val="24"/>
          <w:lang w:val="en-US"/>
        </w:rPr>
        <w:t>as</w:t>
      </w:r>
      <w:r w:rsidRPr="00E53E1B">
        <w:rPr>
          <w:rFonts w:ascii="Lucida Console" w:hAnsi="Lucida Console" w:cs="Arial"/>
          <w:color w:val="0000FF"/>
          <w:sz w:val="24"/>
          <w:szCs w:val="24"/>
          <w:lang w:val="en-US"/>
        </w:rPr>
        <w:t xml:space="preserve"> Short</w:t>
      </w:r>
      <w:r w:rsidR="00B63D12" w:rsidRPr="00B63D12">
        <w:rPr>
          <w:rFonts w:ascii="Lucida Console" w:hAnsi="Lucida Console" w:cs="Arial"/>
          <w:color w:val="0000FF"/>
          <w:sz w:val="24"/>
          <w:szCs w:val="24"/>
          <w:lang w:val="en-US"/>
        </w:rPr>
        <w:br/>
      </w:r>
      <w:r w:rsidRPr="00E53E1B">
        <w:rPr>
          <w:rFonts w:ascii="Lucida Console" w:hAnsi="Lucida Console" w:cs="Arial"/>
          <w:b/>
          <w:color w:val="0000FF"/>
          <w:sz w:val="24"/>
          <w:szCs w:val="24"/>
          <w:lang w:val="en-US"/>
        </w:rPr>
        <w:t>is</w:t>
      </w:r>
      <w:r w:rsidRPr="00E53E1B">
        <w:rPr>
          <w:rFonts w:ascii="Lucida Console" w:hAnsi="Lucida Console" w:cs="Arial"/>
          <w:color w:val="0000FF"/>
          <w:sz w:val="24"/>
          <w:szCs w:val="24"/>
          <w:lang w:val="en-US"/>
        </w:rPr>
        <w:br/>
        <w:t xml:space="preserve">    ...</w:t>
      </w:r>
      <w:proofErr w:type="spellStart"/>
      <w:r w:rsidRPr="00E53E1B">
        <w:rPr>
          <w:rFonts w:ascii="Lucida Console" w:hAnsi="Lucida Console" w:cs="Arial"/>
          <w:color w:val="0000FF"/>
          <w:sz w:val="24"/>
          <w:szCs w:val="24"/>
          <w:lang w:val="en-US"/>
        </w:rPr>
        <w:t>Short.object</w:t>
      </w:r>
      <w:proofErr w:type="spellEnd"/>
      <w:r w:rsidRPr="00E53E1B">
        <w:rPr>
          <w:rFonts w:ascii="Lucida Console" w:hAnsi="Lucida Console" w:cs="Arial"/>
          <w:color w:val="0000FF"/>
          <w:sz w:val="24"/>
          <w:szCs w:val="24"/>
          <w:lang w:val="en-US"/>
        </w:rPr>
        <w:t>...</w:t>
      </w:r>
      <w:r w:rsidRPr="00E53E1B">
        <w:rPr>
          <w:rFonts w:ascii="Lucida Console" w:hAnsi="Lucida Console" w:cs="Arial"/>
          <w:color w:val="0000FF"/>
          <w:sz w:val="24"/>
          <w:szCs w:val="24"/>
          <w:lang w:val="en-US"/>
        </w:rPr>
        <w:br/>
      </w:r>
      <w:r w:rsidRPr="00E53E1B">
        <w:rPr>
          <w:rFonts w:ascii="Lucida Console" w:hAnsi="Lucida Console" w:cs="Arial"/>
          <w:b/>
          <w:color w:val="0000FF"/>
          <w:sz w:val="24"/>
          <w:szCs w:val="24"/>
          <w:lang w:val="en-US"/>
        </w:rPr>
        <w:t>end</w:t>
      </w:r>
    </w:p>
    <w:p w:rsidR="00282280" w:rsidRDefault="00282280" w:rsidP="00282280">
      <w:pPr>
        <w:rPr>
          <w:rFonts w:ascii="Arial" w:hAnsi="Arial" w:cs="Arial"/>
          <w:b/>
          <w:sz w:val="24"/>
          <w:szCs w:val="24"/>
        </w:rPr>
      </w:pPr>
      <w:r w:rsidRPr="005F5641">
        <w:rPr>
          <w:rFonts w:ascii="Arial" w:hAnsi="Arial" w:cs="Arial"/>
          <w:b/>
          <w:sz w:val="24"/>
          <w:szCs w:val="24"/>
        </w:rPr>
        <w:t>Объекты контейнеров</w:t>
      </w:r>
      <w:r w:rsidR="00A90880">
        <w:rPr>
          <w:rFonts w:ascii="Arial" w:hAnsi="Arial" w:cs="Arial"/>
          <w:b/>
          <w:sz w:val="24"/>
          <w:szCs w:val="24"/>
        </w:rPr>
        <w:t xml:space="preserve"> (атрибуты)</w:t>
      </w:r>
      <w:r w:rsidRPr="005F5641">
        <w:rPr>
          <w:rFonts w:ascii="Arial" w:hAnsi="Arial" w:cs="Arial"/>
          <w:b/>
          <w:sz w:val="24"/>
          <w:szCs w:val="24"/>
        </w:rPr>
        <w:br/>
      </w:r>
      <w:r w:rsidRPr="005F5641">
        <w:rPr>
          <w:rFonts w:ascii="Arial" w:hAnsi="Arial" w:cs="Arial"/>
          <w:b/>
          <w:sz w:val="24"/>
          <w:szCs w:val="24"/>
          <w:lang w:val="en-US"/>
        </w:rPr>
        <w:t>In</w:t>
      </w:r>
      <w:r w:rsidRPr="005F5641">
        <w:rPr>
          <w:rFonts w:ascii="Arial" w:hAnsi="Arial" w:cs="Arial"/>
          <w:b/>
          <w:sz w:val="24"/>
          <w:szCs w:val="24"/>
        </w:rPr>
        <w:t>-</w:t>
      </w:r>
      <w:r w:rsidRPr="005F5641">
        <w:rPr>
          <w:rFonts w:ascii="Arial" w:hAnsi="Arial" w:cs="Arial"/>
          <w:b/>
          <w:sz w:val="24"/>
          <w:szCs w:val="24"/>
          <w:lang w:val="en-US"/>
        </w:rPr>
        <w:t>unit</w:t>
      </w:r>
      <w:r w:rsidRPr="005F5641">
        <w:rPr>
          <w:rFonts w:ascii="Arial" w:hAnsi="Arial" w:cs="Arial"/>
          <w:b/>
          <w:sz w:val="24"/>
          <w:szCs w:val="24"/>
        </w:rPr>
        <w:t xml:space="preserve"> </w:t>
      </w:r>
      <w:r w:rsidRPr="005F5641">
        <w:rPr>
          <w:rFonts w:ascii="Arial" w:hAnsi="Arial" w:cs="Arial"/>
          <w:b/>
          <w:sz w:val="24"/>
          <w:szCs w:val="24"/>
          <w:lang w:val="en-US"/>
        </w:rPr>
        <w:t>objects</w:t>
      </w:r>
    </w:p>
    <w:p w:rsidR="00D10F65" w:rsidRDefault="00D10F65" w:rsidP="00282280">
      <w:pPr>
        <w:rPr>
          <w:rFonts w:ascii="Arial" w:hAnsi="Arial" w:cs="Arial"/>
          <w:sz w:val="24"/>
          <w:szCs w:val="24"/>
        </w:rPr>
      </w:pPr>
      <w:r>
        <w:rPr>
          <w:rFonts w:ascii="Arial" w:hAnsi="Arial" w:cs="Arial"/>
          <w:sz w:val="24"/>
          <w:szCs w:val="24"/>
        </w:rPr>
        <w:t>В эту категорию попадают все объекты, объявленные как члены контейнера. Их область действия ограничена самим контейнером. В то же время механизм доступа к публичным членам контейнера определяется способом использования контейнера (</w:t>
      </w:r>
      <w:r w:rsidRPr="00D10F65">
        <w:rPr>
          <w:rFonts w:ascii="Arial" w:hAnsi="Arial" w:cs="Arial"/>
          <w:i/>
          <w:sz w:val="24"/>
          <w:szCs w:val="24"/>
        </w:rPr>
        <w:t>это принц</w:t>
      </w:r>
      <w:r w:rsidR="005B6826">
        <w:rPr>
          <w:rFonts w:ascii="Arial" w:hAnsi="Arial" w:cs="Arial"/>
          <w:i/>
          <w:sz w:val="24"/>
          <w:szCs w:val="24"/>
        </w:rPr>
        <w:t>и</w:t>
      </w:r>
      <w:r w:rsidRPr="00D10F65">
        <w:rPr>
          <w:rFonts w:ascii="Arial" w:hAnsi="Arial" w:cs="Arial"/>
          <w:i/>
          <w:sz w:val="24"/>
          <w:szCs w:val="24"/>
        </w:rPr>
        <w:t>пиальное положени</w:t>
      </w:r>
      <w:r w:rsidR="005F5641">
        <w:rPr>
          <w:rFonts w:ascii="Arial" w:hAnsi="Arial" w:cs="Arial"/>
          <w:i/>
          <w:sz w:val="24"/>
          <w:szCs w:val="24"/>
        </w:rPr>
        <w:t>е</w:t>
      </w:r>
      <w:r w:rsidRPr="00D10F65">
        <w:rPr>
          <w:rFonts w:ascii="Arial" w:hAnsi="Arial" w:cs="Arial"/>
          <w:i/>
          <w:sz w:val="24"/>
          <w:szCs w:val="24"/>
        </w:rPr>
        <w:t xml:space="preserve"> </w:t>
      </w:r>
      <w:r w:rsidR="005F5641">
        <w:rPr>
          <w:rFonts w:ascii="Arial" w:hAnsi="Arial" w:cs="Arial"/>
          <w:i/>
          <w:sz w:val="24"/>
          <w:szCs w:val="24"/>
        </w:rPr>
        <w:t>дизайна</w:t>
      </w:r>
      <w:r w:rsidRPr="00D10F65">
        <w:rPr>
          <w:rFonts w:ascii="Arial" w:hAnsi="Arial" w:cs="Arial"/>
          <w:i/>
          <w:sz w:val="24"/>
          <w:szCs w:val="24"/>
        </w:rPr>
        <w:t xml:space="preserve"> языка</w:t>
      </w:r>
      <w:r>
        <w:rPr>
          <w:rFonts w:ascii="Arial" w:hAnsi="Arial" w:cs="Arial"/>
          <w:sz w:val="24"/>
          <w:szCs w:val="24"/>
        </w:rPr>
        <w:t>)</w:t>
      </w:r>
      <w:r w:rsidR="00D80E4F">
        <w:rPr>
          <w:rFonts w:ascii="Arial" w:hAnsi="Arial" w:cs="Arial"/>
          <w:sz w:val="24"/>
          <w:szCs w:val="24"/>
        </w:rPr>
        <w:t>. Если контейнер используется как тип, например, в следующем объявлении:</w:t>
      </w:r>
    </w:p>
    <w:p w:rsidR="00D80E4F" w:rsidRPr="00D80E4F" w:rsidRDefault="00D80E4F" w:rsidP="00C95EEE">
      <w:pPr>
        <w:ind w:left="708"/>
        <w:rPr>
          <w:rFonts w:ascii="Lucida Console" w:hAnsi="Lucida Console" w:cs="Arial"/>
          <w:color w:val="0000FF"/>
          <w:sz w:val="24"/>
          <w:szCs w:val="24"/>
        </w:rPr>
      </w:pPr>
      <w:r w:rsidRPr="00D80E4F">
        <w:rPr>
          <w:rFonts w:ascii="Lucida Console" w:hAnsi="Lucida Console" w:cs="Arial"/>
          <w:color w:val="0000FF"/>
          <w:sz w:val="24"/>
          <w:szCs w:val="24"/>
          <w:lang w:val="en-US"/>
        </w:rPr>
        <w:t>x</w:t>
      </w:r>
      <w:r w:rsidRPr="00D80E4F">
        <w:rPr>
          <w:rFonts w:ascii="Lucida Console" w:hAnsi="Lucida Console" w:cs="Arial"/>
          <w:color w:val="0000FF"/>
          <w:sz w:val="24"/>
          <w:szCs w:val="24"/>
        </w:rPr>
        <w:t xml:space="preserve">: </w:t>
      </w:r>
      <w:r w:rsidRPr="00D80E4F">
        <w:rPr>
          <w:rFonts w:ascii="Lucida Console" w:hAnsi="Lucida Console" w:cs="Arial"/>
          <w:color w:val="0000FF"/>
          <w:sz w:val="24"/>
          <w:szCs w:val="24"/>
          <w:lang w:val="en-US"/>
        </w:rPr>
        <w:t>X</w:t>
      </w:r>
    </w:p>
    <w:p w:rsidR="00D80E4F" w:rsidRDefault="00D80E4F" w:rsidP="00282280">
      <w:pPr>
        <w:rPr>
          <w:rFonts w:ascii="Arial" w:hAnsi="Arial" w:cs="Arial"/>
          <w:sz w:val="24"/>
          <w:szCs w:val="24"/>
        </w:rPr>
      </w:pPr>
      <w:r>
        <w:rPr>
          <w:rFonts w:ascii="Arial" w:hAnsi="Arial" w:cs="Arial"/>
          <w:sz w:val="24"/>
          <w:szCs w:val="24"/>
        </w:rPr>
        <w:t xml:space="preserve">то объекты из контейнера </w:t>
      </w:r>
      <w:r w:rsidRPr="005B6826">
        <w:rPr>
          <w:rFonts w:ascii="Lucida Console" w:hAnsi="Lucida Console" w:cs="Arial"/>
          <w:color w:val="0000FF"/>
          <w:sz w:val="24"/>
          <w:szCs w:val="24"/>
          <w:lang w:val="en-US"/>
        </w:rPr>
        <w:t>X</w:t>
      </w:r>
      <w:r w:rsidRPr="00D80E4F">
        <w:rPr>
          <w:rFonts w:ascii="Arial" w:hAnsi="Arial" w:cs="Arial"/>
          <w:sz w:val="24"/>
          <w:szCs w:val="24"/>
        </w:rPr>
        <w:t xml:space="preserve"> </w:t>
      </w:r>
      <w:r>
        <w:rPr>
          <w:rFonts w:ascii="Arial" w:hAnsi="Arial" w:cs="Arial"/>
          <w:sz w:val="24"/>
          <w:szCs w:val="24"/>
        </w:rPr>
        <w:t>доступны посредством их квалификации именем объекта этого типа, например:</w:t>
      </w:r>
    </w:p>
    <w:p w:rsidR="00D80E4F" w:rsidRPr="00896876" w:rsidRDefault="002373F3" w:rsidP="00C95EEE">
      <w:pPr>
        <w:ind w:left="708"/>
        <w:rPr>
          <w:rFonts w:ascii="Lucida Console" w:hAnsi="Lucida Console" w:cs="Arial"/>
          <w:color w:val="0000FF"/>
          <w:sz w:val="24"/>
          <w:szCs w:val="24"/>
        </w:rPr>
      </w:pPr>
      <w:r>
        <w:rPr>
          <w:rFonts w:ascii="Lucida Console" w:hAnsi="Lucida Console" w:cs="Arial"/>
          <w:color w:val="0000FF"/>
          <w:sz w:val="24"/>
          <w:szCs w:val="24"/>
          <w:lang w:val="en-US"/>
        </w:rPr>
        <w:t>a</w:t>
      </w:r>
      <w:r w:rsidRPr="004F5FAC">
        <w:rPr>
          <w:rFonts w:ascii="Lucida Console" w:hAnsi="Lucida Console" w:cs="Arial"/>
          <w:color w:val="0000FF"/>
          <w:sz w:val="24"/>
          <w:szCs w:val="24"/>
        </w:rPr>
        <w:t xml:space="preserve">: </w:t>
      </w:r>
      <w:r>
        <w:rPr>
          <w:rFonts w:ascii="Lucida Console" w:hAnsi="Lucida Console" w:cs="Arial"/>
          <w:color w:val="0000FF"/>
          <w:sz w:val="24"/>
          <w:szCs w:val="24"/>
          <w:lang w:val="en-US"/>
        </w:rPr>
        <w:t>Integer</w:t>
      </w:r>
      <w:r w:rsidRPr="004F5FAC">
        <w:rPr>
          <w:rFonts w:ascii="Lucida Console" w:hAnsi="Lucida Console" w:cs="Arial"/>
          <w:color w:val="0000FF"/>
          <w:sz w:val="24"/>
          <w:szCs w:val="24"/>
        </w:rPr>
        <w:t xml:space="preserve"> </w:t>
      </w:r>
      <w:ins w:id="121" w:author="Kanatov Alexey" w:date="2016-04-13T20:43:00Z">
        <w:r w:rsidR="00DF503E">
          <w:rPr>
            <w:rFonts w:ascii="Lucida Console" w:hAnsi="Lucida Console" w:cs="Arial"/>
            <w:color w:val="0000FF"/>
            <w:sz w:val="24"/>
            <w:szCs w:val="24"/>
            <w:lang w:val="en-US"/>
          </w:rPr>
          <w:t>is</w:t>
        </w:r>
      </w:ins>
      <w:del w:id="122" w:author="Kanatov Alexey" w:date="2016-04-13T20:43:00Z">
        <w:r w:rsidRPr="004F5FAC" w:rsidDel="00DF503E">
          <w:rPr>
            <w:rFonts w:ascii="Lucida Console" w:hAnsi="Lucida Console" w:cs="Arial"/>
            <w:color w:val="0000FF"/>
            <w:sz w:val="24"/>
            <w:szCs w:val="24"/>
          </w:rPr>
          <w:delText>:=</w:delText>
        </w:r>
      </w:del>
      <w:r w:rsidRPr="004F5FAC">
        <w:rPr>
          <w:rFonts w:ascii="Lucida Console" w:hAnsi="Lucida Console" w:cs="Arial"/>
          <w:color w:val="0000FF"/>
          <w:sz w:val="24"/>
          <w:szCs w:val="24"/>
        </w:rPr>
        <w:t xml:space="preserve"> </w:t>
      </w:r>
      <w:r w:rsidR="00D80E4F" w:rsidRPr="00D80E4F">
        <w:rPr>
          <w:rFonts w:ascii="Lucida Console" w:hAnsi="Lucida Console" w:cs="Arial"/>
          <w:color w:val="0000FF"/>
          <w:sz w:val="24"/>
          <w:szCs w:val="24"/>
          <w:lang w:val="en-US"/>
        </w:rPr>
        <w:t>x</w:t>
      </w:r>
      <w:r w:rsidR="00D80E4F" w:rsidRPr="00741029">
        <w:rPr>
          <w:rFonts w:ascii="Lucida Console" w:hAnsi="Lucida Console" w:cs="Arial"/>
          <w:color w:val="0000FF"/>
          <w:sz w:val="24"/>
          <w:szCs w:val="24"/>
        </w:rPr>
        <w:t>.</w:t>
      </w:r>
      <w:r w:rsidR="00D80E4F" w:rsidRPr="00D80E4F">
        <w:rPr>
          <w:rFonts w:ascii="Lucida Console" w:hAnsi="Lucida Console" w:cs="Arial"/>
          <w:color w:val="0000FF"/>
          <w:sz w:val="24"/>
          <w:szCs w:val="24"/>
          <w:lang w:val="en-US"/>
        </w:rPr>
        <w:t>object</w:t>
      </w:r>
    </w:p>
    <w:p w:rsidR="00D80E4F" w:rsidRDefault="00D80E4F" w:rsidP="00282280">
      <w:pPr>
        <w:rPr>
          <w:rFonts w:ascii="Arial" w:hAnsi="Arial" w:cs="Arial"/>
          <w:sz w:val="24"/>
          <w:szCs w:val="24"/>
        </w:rPr>
      </w:pPr>
      <w:r>
        <w:rPr>
          <w:rFonts w:ascii="Arial" w:hAnsi="Arial" w:cs="Arial"/>
          <w:sz w:val="24"/>
          <w:szCs w:val="24"/>
        </w:rPr>
        <w:t>Если же</w:t>
      </w:r>
      <w:r w:rsidR="00741029">
        <w:rPr>
          <w:rFonts w:ascii="Arial" w:hAnsi="Arial" w:cs="Arial"/>
          <w:sz w:val="24"/>
          <w:szCs w:val="24"/>
        </w:rPr>
        <w:t xml:space="preserve"> контейнер используется как модуль (одиночный объект, «синглтон»), то его публичные члены доступны посредством квалификации именем самого контейнера</w:t>
      </w:r>
      <w:r w:rsidR="006848B8">
        <w:rPr>
          <w:rFonts w:ascii="Arial" w:hAnsi="Arial" w:cs="Arial"/>
          <w:sz w:val="24"/>
          <w:szCs w:val="24"/>
        </w:rPr>
        <w:t xml:space="preserve"> (об этом говорилось в предыдущем подразделе)</w:t>
      </w:r>
      <w:r w:rsidR="00741029">
        <w:rPr>
          <w:rFonts w:ascii="Arial" w:hAnsi="Arial" w:cs="Arial"/>
          <w:sz w:val="24"/>
          <w:szCs w:val="24"/>
        </w:rPr>
        <w:t>, например:</w:t>
      </w:r>
    </w:p>
    <w:p w:rsidR="00741029" w:rsidRPr="00DF503E" w:rsidRDefault="00F1401B" w:rsidP="00F1401B">
      <w:pPr>
        <w:ind w:left="708"/>
        <w:rPr>
          <w:rFonts w:ascii="Lucida Console" w:hAnsi="Lucida Console" w:cs="Arial"/>
          <w:color w:val="0000FF"/>
          <w:sz w:val="24"/>
          <w:szCs w:val="24"/>
          <w:rPrChange w:id="123" w:author="Kanatov Alexey" w:date="2016-04-13T20:43:00Z">
            <w:rPr>
              <w:rFonts w:ascii="Lucida Console" w:hAnsi="Lucida Console" w:cs="Arial"/>
              <w:color w:val="0000FF"/>
              <w:sz w:val="24"/>
              <w:szCs w:val="24"/>
              <w:lang w:val="en-US"/>
            </w:rPr>
          </w:rPrChange>
        </w:rPr>
      </w:pPr>
      <w:r w:rsidRPr="00F1401B">
        <w:rPr>
          <w:rFonts w:ascii="Lucida Console" w:hAnsi="Lucida Console" w:cs="Arial"/>
          <w:b/>
          <w:color w:val="0000FF"/>
          <w:sz w:val="24"/>
          <w:szCs w:val="24"/>
          <w:lang w:val="en-US"/>
        </w:rPr>
        <w:t>use</w:t>
      </w:r>
      <w:r w:rsidR="00D318A5" w:rsidRPr="00896876">
        <w:rPr>
          <w:rFonts w:ascii="Lucida Console" w:hAnsi="Lucida Console" w:cs="Arial"/>
          <w:color w:val="0000FF"/>
          <w:sz w:val="24"/>
          <w:szCs w:val="24"/>
          <w:lang w:val="en-US"/>
        </w:rPr>
        <w:t xml:space="preserve"> </w:t>
      </w:r>
      <w:r w:rsidRPr="00F1401B">
        <w:rPr>
          <w:rFonts w:ascii="Lucida Console" w:hAnsi="Lucida Console" w:cs="Arial"/>
          <w:color w:val="0000FF"/>
          <w:sz w:val="24"/>
          <w:szCs w:val="24"/>
          <w:lang w:val="en-US"/>
        </w:rPr>
        <w:t>X</w:t>
      </w:r>
      <w:r w:rsidR="00D318A5" w:rsidRPr="00896876">
        <w:rPr>
          <w:rFonts w:ascii="Lucida Console" w:hAnsi="Lucida Console" w:cs="Arial"/>
          <w:color w:val="0000FF"/>
          <w:sz w:val="24"/>
          <w:szCs w:val="24"/>
          <w:lang w:val="en-US"/>
        </w:rPr>
        <w:br/>
        <w:t>...</w:t>
      </w:r>
      <w:r w:rsidR="00D318A5" w:rsidRPr="00896876">
        <w:rPr>
          <w:rFonts w:ascii="Lucida Console" w:hAnsi="Lucida Console" w:cs="Arial"/>
          <w:color w:val="0000FF"/>
          <w:sz w:val="24"/>
          <w:szCs w:val="24"/>
          <w:lang w:val="en-US"/>
        </w:rPr>
        <w:br/>
      </w:r>
      <w:r w:rsidRPr="00F1401B">
        <w:rPr>
          <w:rFonts w:ascii="Lucida Console" w:hAnsi="Lucida Console" w:cs="Arial"/>
          <w:color w:val="0000FF"/>
          <w:sz w:val="24"/>
          <w:szCs w:val="24"/>
          <w:lang w:val="en-US"/>
        </w:rPr>
        <w:t>foo</w:t>
      </w:r>
      <w:r w:rsidR="00D318A5" w:rsidRPr="00896876">
        <w:rPr>
          <w:rFonts w:ascii="Lucida Console" w:hAnsi="Lucida Console" w:cs="Arial"/>
          <w:color w:val="0000FF"/>
          <w:sz w:val="24"/>
          <w:szCs w:val="24"/>
          <w:lang w:val="en-US"/>
        </w:rPr>
        <w:t xml:space="preserve">(): </w:t>
      </w:r>
      <w:r w:rsidRPr="00F1401B">
        <w:rPr>
          <w:rFonts w:ascii="Lucida Console" w:hAnsi="Lucida Console" w:cs="Arial"/>
          <w:color w:val="0000FF"/>
          <w:sz w:val="24"/>
          <w:szCs w:val="24"/>
          <w:lang w:val="en-US"/>
        </w:rPr>
        <w:t>Integer</w:t>
      </w:r>
      <w:r w:rsidR="00D318A5" w:rsidRPr="00896876">
        <w:rPr>
          <w:rFonts w:ascii="Lucida Console" w:hAnsi="Lucida Console" w:cs="Arial"/>
          <w:color w:val="0000FF"/>
          <w:sz w:val="24"/>
          <w:szCs w:val="24"/>
          <w:lang w:val="en-US"/>
        </w:rPr>
        <w:t xml:space="preserve"> </w:t>
      </w:r>
      <w:r w:rsidRPr="00F1401B">
        <w:rPr>
          <w:rFonts w:ascii="Lucida Console" w:hAnsi="Lucida Console" w:cs="Arial"/>
          <w:b/>
          <w:color w:val="0000FF"/>
          <w:sz w:val="24"/>
          <w:szCs w:val="24"/>
          <w:lang w:val="en-US"/>
        </w:rPr>
        <w:t>is</w:t>
      </w:r>
      <w:r w:rsidR="00D318A5" w:rsidRPr="00896876">
        <w:rPr>
          <w:rFonts w:ascii="Lucida Console" w:hAnsi="Lucida Console" w:cs="Arial"/>
          <w:color w:val="0000FF"/>
          <w:sz w:val="24"/>
          <w:szCs w:val="24"/>
          <w:lang w:val="en-US"/>
        </w:rPr>
        <w:br/>
        <w:t xml:space="preserve">    ...</w:t>
      </w:r>
      <w:r w:rsidR="00D318A5" w:rsidRPr="00896876">
        <w:rPr>
          <w:rFonts w:ascii="Lucida Console" w:hAnsi="Lucida Console" w:cs="Arial"/>
          <w:color w:val="0000FF"/>
          <w:sz w:val="24"/>
          <w:szCs w:val="24"/>
          <w:lang w:val="en-US"/>
        </w:rPr>
        <w:br/>
        <w:t xml:space="preserve">    </w:t>
      </w:r>
      <w:r w:rsidRPr="00F1401B">
        <w:rPr>
          <w:rFonts w:ascii="Lucida Console" w:hAnsi="Lucida Console" w:cs="Arial"/>
          <w:color w:val="0000FF"/>
          <w:sz w:val="24"/>
          <w:szCs w:val="24"/>
          <w:lang w:val="en-US"/>
        </w:rPr>
        <w:t>X</w:t>
      </w:r>
      <w:r w:rsidR="00D318A5" w:rsidRPr="00DF503E">
        <w:rPr>
          <w:rFonts w:ascii="Lucida Console" w:hAnsi="Lucida Console" w:cs="Arial"/>
          <w:color w:val="0000FF"/>
          <w:sz w:val="24"/>
          <w:szCs w:val="24"/>
          <w:rPrChange w:id="124" w:author="Kanatov Alexey" w:date="2016-04-13T20:43:00Z">
            <w:rPr>
              <w:rFonts w:ascii="Lucida Console" w:hAnsi="Lucida Console" w:cs="Arial"/>
              <w:color w:val="0000FF"/>
              <w:sz w:val="24"/>
              <w:szCs w:val="24"/>
              <w:lang w:val="en-US"/>
            </w:rPr>
          </w:rPrChange>
        </w:rPr>
        <w:t>.</w:t>
      </w:r>
      <w:r w:rsidRPr="00F1401B">
        <w:rPr>
          <w:rFonts w:ascii="Lucida Console" w:hAnsi="Lucida Console" w:cs="Arial"/>
          <w:color w:val="0000FF"/>
          <w:sz w:val="24"/>
          <w:szCs w:val="24"/>
          <w:lang w:val="en-US"/>
        </w:rPr>
        <w:t>object</w:t>
      </w:r>
      <w:r w:rsidR="00D318A5" w:rsidRPr="00DF503E">
        <w:rPr>
          <w:rFonts w:ascii="Lucida Console" w:hAnsi="Lucida Console" w:cs="Arial"/>
          <w:color w:val="0000FF"/>
          <w:sz w:val="24"/>
          <w:szCs w:val="24"/>
          <w:rPrChange w:id="125" w:author="Kanatov Alexey" w:date="2016-04-13T20:43:00Z">
            <w:rPr>
              <w:rFonts w:ascii="Lucida Console" w:hAnsi="Lucida Console" w:cs="Arial"/>
              <w:color w:val="0000FF"/>
              <w:sz w:val="24"/>
              <w:szCs w:val="24"/>
              <w:lang w:val="en-US"/>
            </w:rPr>
          </w:rPrChange>
        </w:rPr>
        <w:t xml:space="preserve"> := 77</w:t>
      </w:r>
      <w:ins w:id="126" w:author="Kanatov Alexey" w:date="2016-04-13T20:43:00Z">
        <w:r w:rsidR="00DF503E" w:rsidRPr="00DF503E">
          <w:rPr>
            <w:rFonts w:ascii="Lucida Console" w:hAnsi="Lucida Console" w:cs="Arial"/>
            <w:color w:val="0000FF"/>
            <w:sz w:val="24"/>
            <w:szCs w:val="24"/>
          </w:rPr>
          <w:t xml:space="preserve"> /</w:t>
        </w:r>
      </w:ins>
      <w:ins w:id="127" w:author="Kanatov Alexey" w:date="2016-04-13T20:44:00Z">
        <w:r w:rsidR="00DF503E" w:rsidRPr="00DF503E">
          <w:rPr>
            <w:rFonts w:ascii="Lucida Console" w:hAnsi="Lucida Console" w:cs="Arial"/>
            <w:color w:val="0000FF"/>
            <w:sz w:val="24"/>
            <w:szCs w:val="24"/>
            <w:rPrChange w:id="128" w:author="Kanatov Alexey" w:date="2016-04-13T20:44:00Z">
              <w:rPr>
                <w:rFonts w:ascii="Lucida Console" w:hAnsi="Lucida Console" w:cs="Arial"/>
                <w:color w:val="0000FF"/>
                <w:sz w:val="24"/>
                <w:szCs w:val="24"/>
                <w:lang w:val="en-US"/>
              </w:rPr>
            </w:rPrChange>
          </w:rPr>
          <w:t>*</w:t>
        </w:r>
      </w:ins>
      <w:ins w:id="129" w:author="Kanatov Alexey" w:date="2016-04-13T20:43:00Z">
        <w:r w:rsidR="00DF503E" w:rsidRPr="00DF503E">
          <w:rPr>
            <w:rFonts w:ascii="Lucida Console" w:hAnsi="Lucida Console" w:cs="Arial"/>
            <w:color w:val="0000FF"/>
            <w:sz w:val="24"/>
            <w:szCs w:val="24"/>
            <w:rPrChange w:id="130" w:author="Kanatov Alexey" w:date="2016-04-13T20:43:00Z">
              <w:rPr>
                <w:rFonts w:ascii="Lucida Console" w:hAnsi="Lucida Console" w:cs="Arial"/>
                <w:color w:val="0000FF"/>
                <w:sz w:val="24"/>
                <w:szCs w:val="24"/>
                <w:lang w:val="en-US"/>
              </w:rPr>
            </w:rPrChange>
          </w:rPr>
          <w:t xml:space="preserve"> </w:t>
        </w:r>
        <w:r w:rsidR="00DF503E">
          <w:rPr>
            <w:rFonts w:ascii="Lucida Console" w:hAnsi="Lucida Console" w:cs="Arial"/>
            <w:color w:val="0000FF"/>
            <w:sz w:val="24"/>
            <w:szCs w:val="24"/>
          </w:rPr>
          <w:t>Плохой пример !!! Он работает лишь тог</w:t>
        </w:r>
      </w:ins>
      <w:ins w:id="131" w:author="Kanatov Alexey" w:date="2016-04-13T20:44:00Z">
        <w:r w:rsidR="00DF503E">
          <w:rPr>
            <w:rFonts w:ascii="Lucida Console" w:hAnsi="Lucida Console" w:cs="Arial"/>
            <w:color w:val="0000FF"/>
            <w:sz w:val="24"/>
            <w:szCs w:val="24"/>
          </w:rPr>
          <w:t>д</w:t>
        </w:r>
      </w:ins>
      <w:ins w:id="132" w:author="Kanatov Alexey" w:date="2016-04-13T20:43:00Z">
        <w:r w:rsidR="00DF503E">
          <w:rPr>
            <w:rFonts w:ascii="Lucida Console" w:hAnsi="Lucida Console" w:cs="Arial"/>
            <w:color w:val="0000FF"/>
            <w:sz w:val="24"/>
            <w:szCs w:val="24"/>
          </w:rPr>
          <w:t>а ког</w:t>
        </w:r>
      </w:ins>
      <w:ins w:id="133" w:author="Kanatov Alexey" w:date="2016-04-13T20:44:00Z">
        <w:r w:rsidR="00DF503E">
          <w:rPr>
            <w:rFonts w:ascii="Lucida Console" w:hAnsi="Lucida Console" w:cs="Arial"/>
            <w:color w:val="0000FF"/>
            <w:sz w:val="24"/>
            <w:szCs w:val="24"/>
          </w:rPr>
          <w:t>д</w:t>
        </w:r>
      </w:ins>
      <w:ins w:id="134" w:author="Kanatov Alexey" w:date="2016-04-13T20:43:00Z">
        <w:r w:rsidR="00DF503E">
          <w:rPr>
            <w:rFonts w:ascii="Lucida Console" w:hAnsi="Lucida Console" w:cs="Arial"/>
            <w:color w:val="0000FF"/>
            <w:sz w:val="24"/>
            <w:szCs w:val="24"/>
          </w:rPr>
          <w:t xml:space="preserve">а определен сеттер для атрибута </w:t>
        </w:r>
      </w:ins>
      <w:ins w:id="135" w:author="Kanatov Alexey" w:date="2016-04-13T20:44:00Z">
        <w:r w:rsidR="00DF503E">
          <w:rPr>
            <w:rFonts w:ascii="Lucida Console" w:hAnsi="Lucida Console" w:cs="Arial"/>
            <w:color w:val="0000FF"/>
            <w:sz w:val="24"/>
            <w:szCs w:val="24"/>
            <w:lang w:val="en-US"/>
          </w:rPr>
          <w:t>object</w:t>
        </w:r>
        <w:r w:rsidR="00DF503E" w:rsidRPr="00DF503E">
          <w:rPr>
            <w:rFonts w:ascii="Lucida Console" w:hAnsi="Lucida Console" w:cs="Arial"/>
            <w:color w:val="0000FF"/>
            <w:sz w:val="24"/>
            <w:szCs w:val="24"/>
            <w:rPrChange w:id="136" w:author="Kanatov Alexey" w:date="2016-04-13T20:44:00Z">
              <w:rPr>
                <w:rFonts w:ascii="Lucida Console" w:hAnsi="Lucida Console" w:cs="Arial"/>
                <w:color w:val="0000FF"/>
                <w:sz w:val="24"/>
                <w:szCs w:val="24"/>
                <w:lang w:val="en-US"/>
              </w:rPr>
            </w:rPrChange>
          </w:rPr>
          <w:t>!!!!</w:t>
        </w:r>
        <w:r w:rsidR="00DF503E">
          <w:rPr>
            <w:rFonts w:ascii="Lucida Console" w:hAnsi="Lucida Console" w:cs="Arial"/>
            <w:color w:val="0000FF"/>
            <w:sz w:val="24"/>
            <w:szCs w:val="24"/>
          </w:rPr>
          <w:t xml:space="preserve"> Перепиши плиз!</w:t>
        </w:r>
        <w:r w:rsidR="00DF503E" w:rsidRPr="00DF503E">
          <w:rPr>
            <w:rFonts w:ascii="Lucida Console" w:hAnsi="Lucida Console" w:cs="Arial"/>
            <w:color w:val="0000FF"/>
            <w:sz w:val="24"/>
            <w:szCs w:val="24"/>
            <w:rPrChange w:id="137" w:author="Kanatov Alexey" w:date="2016-04-13T20:44:00Z">
              <w:rPr>
                <w:rFonts w:ascii="Lucida Console" w:hAnsi="Lucida Console" w:cs="Arial"/>
                <w:color w:val="0000FF"/>
                <w:sz w:val="24"/>
                <w:szCs w:val="24"/>
                <w:lang w:val="en-US"/>
              </w:rPr>
            </w:rPrChange>
          </w:rPr>
          <w:t>*/</w:t>
        </w:r>
      </w:ins>
      <w:r w:rsidR="00D318A5" w:rsidRPr="00DF503E">
        <w:rPr>
          <w:rFonts w:ascii="Lucida Console" w:hAnsi="Lucida Console" w:cs="Arial"/>
          <w:color w:val="0000FF"/>
          <w:sz w:val="24"/>
          <w:szCs w:val="24"/>
          <w:rPrChange w:id="138" w:author="Kanatov Alexey" w:date="2016-04-13T20:43:00Z">
            <w:rPr>
              <w:rFonts w:ascii="Lucida Console" w:hAnsi="Lucida Console" w:cs="Arial"/>
              <w:color w:val="0000FF"/>
              <w:sz w:val="24"/>
              <w:szCs w:val="24"/>
              <w:lang w:val="en-US"/>
            </w:rPr>
          </w:rPrChange>
        </w:rPr>
        <w:br/>
      </w:r>
      <w:r w:rsidRPr="00F1401B">
        <w:rPr>
          <w:rFonts w:ascii="Lucida Console" w:hAnsi="Lucida Console" w:cs="Arial"/>
          <w:b/>
          <w:color w:val="0000FF"/>
          <w:sz w:val="24"/>
          <w:szCs w:val="24"/>
          <w:lang w:val="en-US"/>
        </w:rPr>
        <w:t>end</w:t>
      </w:r>
    </w:p>
    <w:p w:rsidR="00282280" w:rsidRPr="006B1315" w:rsidRDefault="00282280" w:rsidP="00282280">
      <w:pPr>
        <w:rPr>
          <w:rFonts w:ascii="Arial" w:hAnsi="Arial" w:cs="Arial"/>
          <w:b/>
          <w:sz w:val="24"/>
          <w:szCs w:val="24"/>
          <w:rPrChange w:id="139" w:author="Kanatov Alexey" w:date="2016-04-15T13:59:00Z">
            <w:rPr>
              <w:rFonts w:ascii="Arial" w:hAnsi="Arial" w:cs="Arial"/>
              <w:b/>
              <w:sz w:val="24"/>
              <w:szCs w:val="24"/>
              <w:lang w:val="en-US"/>
            </w:rPr>
          </w:rPrChange>
        </w:rPr>
      </w:pPr>
      <w:r w:rsidRPr="00A37CCF">
        <w:rPr>
          <w:rFonts w:ascii="Arial" w:hAnsi="Arial" w:cs="Arial"/>
          <w:b/>
          <w:sz w:val="24"/>
          <w:szCs w:val="24"/>
        </w:rPr>
        <w:t>Локальные</w:t>
      </w:r>
      <w:r w:rsidRPr="006B1315">
        <w:rPr>
          <w:rFonts w:ascii="Arial" w:hAnsi="Arial" w:cs="Arial"/>
          <w:b/>
          <w:sz w:val="24"/>
          <w:szCs w:val="24"/>
          <w:rPrChange w:id="140" w:author="Kanatov Alexey" w:date="2016-04-15T13:59:00Z">
            <w:rPr>
              <w:rFonts w:ascii="Arial" w:hAnsi="Arial" w:cs="Arial"/>
              <w:b/>
              <w:sz w:val="24"/>
              <w:szCs w:val="24"/>
              <w:lang w:val="en-US"/>
            </w:rPr>
          </w:rPrChange>
        </w:rPr>
        <w:t xml:space="preserve"> </w:t>
      </w:r>
      <w:r w:rsidRPr="00A37CCF">
        <w:rPr>
          <w:rFonts w:ascii="Arial" w:hAnsi="Arial" w:cs="Arial"/>
          <w:b/>
          <w:sz w:val="24"/>
          <w:szCs w:val="24"/>
        </w:rPr>
        <w:t>объекты</w:t>
      </w:r>
      <w:r w:rsidRPr="006B1315">
        <w:rPr>
          <w:rFonts w:ascii="Arial" w:hAnsi="Arial" w:cs="Arial"/>
          <w:b/>
          <w:sz w:val="24"/>
          <w:szCs w:val="24"/>
          <w:rPrChange w:id="141" w:author="Kanatov Alexey" w:date="2016-04-15T13:59:00Z">
            <w:rPr>
              <w:rFonts w:ascii="Arial" w:hAnsi="Arial" w:cs="Arial"/>
              <w:b/>
              <w:sz w:val="24"/>
              <w:szCs w:val="24"/>
              <w:lang w:val="en-US"/>
            </w:rPr>
          </w:rPrChange>
        </w:rPr>
        <w:br/>
      </w:r>
      <w:r w:rsidRPr="00A37CCF">
        <w:rPr>
          <w:rFonts w:ascii="Arial" w:hAnsi="Arial" w:cs="Arial"/>
          <w:b/>
          <w:sz w:val="24"/>
          <w:szCs w:val="24"/>
          <w:lang w:val="en-US"/>
        </w:rPr>
        <w:t>Local</w:t>
      </w:r>
      <w:r w:rsidRPr="006B1315">
        <w:rPr>
          <w:rFonts w:ascii="Arial" w:hAnsi="Arial" w:cs="Arial"/>
          <w:b/>
          <w:sz w:val="24"/>
          <w:szCs w:val="24"/>
          <w:rPrChange w:id="142" w:author="Kanatov Alexey" w:date="2016-04-15T13:59:00Z">
            <w:rPr>
              <w:rFonts w:ascii="Arial" w:hAnsi="Arial" w:cs="Arial"/>
              <w:b/>
              <w:sz w:val="24"/>
              <w:szCs w:val="24"/>
              <w:lang w:val="en-US"/>
            </w:rPr>
          </w:rPrChange>
        </w:rPr>
        <w:t xml:space="preserve"> </w:t>
      </w:r>
      <w:r w:rsidRPr="00A37CCF">
        <w:rPr>
          <w:rFonts w:ascii="Arial" w:hAnsi="Arial" w:cs="Arial"/>
          <w:b/>
          <w:sz w:val="24"/>
          <w:szCs w:val="24"/>
          <w:lang w:val="en-US"/>
        </w:rPr>
        <w:t>objects</w:t>
      </w:r>
    </w:p>
    <w:p w:rsidR="00282280" w:rsidRDefault="00741029" w:rsidP="00282280">
      <w:pPr>
        <w:rPr>
          <w:rFonts w:ascii="Arial" w:hAnsi="Arial" w:cs="Arial"/>
          <w:sz w:val="24"/>
          <w:szCs w:val="24"/>
        </w:rPr>
      </w:pPr>
      <w:r>
        <w:rPr>
          <w:rFonts w:ascii="Arial" w:hAnsi="Arial" w:cs="Arial"/>
          <w:sz w:val="24"/>
          <w:szCs w:val="24"/>
        </w:rPr>
        <w:lastRenderedPageBreak/>
        <w:t xml:space="preserve">Локальные объекты объявляются внутри областей действия подпрограмм или блоков (то есть, внутри составных операторов). </w:t>
      </w:r>
      <w:del w:id="143" w:author="Kanatov Alexey" w:date="2016-04-13T20:44:00Z">
        <w:r w:rsidDel="00DF503E">
          <w:rPr>
            <w:rFonts w:ascii="Arial" w:hAnsi="Arial" w:cs="Arial"/>
            <w:sz w:val="24"/>
            <w:szCs w:val="24"/>
          </w:rPr>
          <w:delText>Время жизни</w:delText>
        </w:r>
      </w:del>
      <w:ins w:id="144" w:author="Kanatov Alexey" w:date="2016-04-13T20:44:00Z">
        <w:r w:rsidR="00DF503E">
          <w:rPr>
            <w:rFonts w:ascii="Arial" w:hAnsi="Arial" w:cs="Arial"/>
            <w:sz w:val="24"/>
            <w:szCs w:val="24"/>
          </w:rPr>
          <w:t xml:space="preserve"> Доступность</w:t>
        </w:r>
      </w:ins>
      <w:r>
        <w:rPr>
          <w:rFonts w:ascii="Arial" w:hAnsi="Arial" w:cs="Arial"/>
          <w:sz w:val="24"/>
          <w:szCs w:val="24"/>
        </w:rPr>
        <w:t xml:space="preserve"> локальных объектов ограничено временем жизни блока, в котором такой объект объявлен.</w:t>
      </w:r>
    </w:p>
    <w:p w:rsidR="00741029" w:rsidRDefault="00741029" w:rsidP="00282280">
      <w:pPr>
        <w:rPr>
          <w:rFonts w:ascii="Arial" w:hAnsi="Arial" w:cs="Arial"/>
          <w:sz w:val="24"/>
          <w:szCs w:val="24"/>
        </w:rPr>
      </w:pPr>
      <w:r>
        <w:rPr>
          <w:rFonts w:ascii="Arial" w:hAnsi="Arial" w:cs="Arial"/>
          <w:sz w:val="24"/>
          <w:szCs w:val="24"/>
        </w:rPr>
        <w:t>Пример:</w:t>
      </w:r>
    </w:p>
    <w:p w:rsidR="00F1401B" w:rsidRDefault="00741029" w:rsidP="00F1401B">
      <w:pPr>
        <w:ind w:left="708"/>
        <w:rPr>
          <w:rFonts w:ascii="Arial" w:hAnsi="Arial" w:cs="Arial"/>
          <w:b/>
          <w:sz w:val="28"/>
          <w:szCs w:val="28"/>
        </w:rPr>
      </w:pPr>
      <w:r w:rsidRPr="00741029">
        <w:rPr>
          <w:rFonts w:ascii="Lucida Console" w:hAnsi="Lucida Console" w:cs="Arial"/>
          <w:color w:val="0000FF"/>
          <w:sz w:val="24"/>
          <w:szCs w:val="24"/>
          <w:lang w:val="en-US"/>
        </w:rPr>
        <w:t xml:space="preserve">foo(): Integer </w:t>
      </w:r>
      <w:r w:rsidRPr="00741029">
        <w:rPr>
          <w:rFonts w:ascii="Lucida Console" w:hAnsi="Lucida Console" w:cs="Arial"/>
          <w:b/>
          <w:color w:val="0000FF"/>
          <w:sz w:val="24"/>
          <w:szCs w:val="24"/>
          <w:lang w:val="en-US"/>
        </w:rPr>
        <w:t>is</w:t>
      </w:r>
      <w:r w:rsidRPr="00741029">
        <w:rPr>
          <w:rFonts w:ascii="Lucida Console" w:hAnsi="Lucida Console" w:cs="Arial"/>
          <w:color w:val="0000FF"/>
          <w:sz w:val="24"/>
          <w:szCs w:val="24"/>
          <w:lang w:val="en-US"/>
        </w:rPr>
        <w:br/>
        <w:t xml:space="preserve">    local1: Real        // </w:t>
      </w:r>
      <w:r w:rsidRPr="00741029">
        <w:rPr>
          <w:rFonts w:ascii="Lucida Console" w:hAnsi="Lucida Console" w:cs="Arial"/>
          <w:color w:val="0000FF"/>
          <w:sz w:val="24"/>
          <w:szCs w:val="24"/>
        </w:rPr>
        <w:t>объект</w:t>
      </w:r>
      <w:r w:rsidRPr="00741029">
        <w:rPr>
          <w:rFonts w:ascii="Lucida Console" w:hAnsi="Lucida Console" w:cs="Arial"/>
          <w:color w:val="0000FF"/>
          <w:sz w:val="24"/>
          <w:szCs w:val="24"/>
          <w:lang w:val="en-US"/>
        </w:rPr>
        <w:t xml:space="preserve"> local</w:t>
      </w:r>
      <w:r w:rsidR="00393FB4" w:rsidRPr="009316E9">
        <w:rPr>
          <w:rFonts w:ascii="Lucida Console" w:hAnsi="Lucida Console" w:cs="Arial"/>
          <w:color w:val="0000FF"/>
          <w:sz w:val="24"/>
          <w:szCs w:val="24"/>
          <w:lang w:val="en-US"/>
        </w:rPr>
        <w:t>1</w:t>
      </w:r>
      <w:r w:rsidRPr="00741029">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rPr>
        <w:t>определен</w:t>
      </w:r>
      <w:r w:rsidRPr="00741029">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rPr>
        <w:t>внутри</w:t>
      </w:r>
      <w:r w:rsidRPr="00741029">
        <w:rPr>
          <w:rFonts w:ascii="Lucida Console" w:hAnsi="Lucida Console" w:cs="Arial"/>
          <w:color w:val="0000FF"/>
          <w:sz w:val="24"/>
          <w:szCs w:val="24"/>
          <w:lang w:val="en-US"/>
        </w:rPr>
        <w:br/>
        <w:t xml:space="preserve">    ...                 // </w:t>
      </w:r>
      <w:r w:rsidRPr="00741029">
        <w:rPr>
          <w:rFonts w:ascii="Lucida Console" w:hAnsi="Lucida Console" w:cs="Arial"/>
          <w:color w:val="0000FF"/>
          <w:sz w:val="24"/>
          <w:szCs w:val="24"/>
        </w:rPr>
        <w:t>тела</w:t>
      </w:r>
      <w:r w:rsidRPr="00741029">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rPr>
        <w:t>функции</w:t>
      </w:r>
      <w:r w:rsidRPr="00741029">
        <w:rPr>
          <w:rFonts w:ascii="Lucida Console" w:hAnsi="Lucida Console" w:cs="Arial"/>
          <w:color w:val="0000FF"/>
          <w:sz w:val="24"/>
          <w:szCs w:val="24"/>
          <w:lang w:val="en-US"/>
        </w:rPr>
        <w:t xml:space="preserve"> foo</w:t>
      </w:r>
      <w:r w:rsidRPr="00741029">
        <w:rPr>
          <w:rFonts w:ascii="Lucida Console" w:hAnsi="Lucida Console" w:cs="Arial"/>
          <w:color w:val="0000FF"/>
          <w:sz w:val="24"/>
          <w:szCs w:val="24"/>
          <w:lang w:val="en-US"/>
        </w:rPr>
        <w:br/>
        <w:t xml:space="preserve">    </w:t>
      </w:r>
      <w:r w:rsidRPr="00741029">
        <w:rPr>
          <w:rFonts w:ascii="Lucida Console" w:hAnsi="Lucida Console" w:cs="Arial"/>
          <w:b/>
          <w:color w:val="0000FF"/>
          <w:sz w:val="24"/>
          <w:szCs w:val="24"/>
          <w:lang w:val="en-US"/>
        </w:rPr>
        <w:t>if</w:t>
      </w:r>
      <w:r w:rsidRPr="00741029">
        <w:rPr>
          <w:rFonts w:ascii="Lucida Console" w:hAnsi="Lucida Console" w:cs="Arial"/>
          <w:color w:val="0000FF"/>
          <w:sz w:val="24"/>
          <w:szCs w:val="24"/>
          <w:lang w:val="en-US"/>
        </w:rPr>
        <w:t xml:space="preserve"> local1 &gt; 0 </w:t>
      </w:r>
      <w:r w:rsidRPr="00741029">
        <w:rPr>
          <w:rFonts w:ascii="Lucida Console" w:hAnsi="Lucida Console" w:cs="Arial"/>
          <w:b/>
          <w:color w:val="0000FF"/>
          <w:sz w:val="24"/>
          <w:szCs w:val="24"/>
          <w:lang w:val="en-US"/>
        </w:rPr>
        <w:t>then</w:t>
      </w:r>
      <w:r w:rsidRPr="00741029">
        <w:rPr>
          <w:rFonts w:ascii="Lucida Console" w:hAnsi="Lucida Console" w:cs="Arial"/>
          <w:color w:val="0000FF"/>
          <w:sz w:val="24"/>
          <w:szCs w:val="24"/>
          <w:lang w:val="en-US"/>
        </w:rPr>
        <w:br/>
        <w:t xml:space="preserve">        local2: Real    // </w:t>
      </w:r>
      <w:r w:rsidRPr="00741029">
        <w:rPr>
          <w:rFonts w:ascii="Lucida Console" w:hAnsi="Lucida Console" w:cs="Arial"/>
          <w:color w:val="0000FF"/>
          <w:sz w:val="24"/>
          <w:szCs w:val="24"/>
        </w:rPr>
        <w:t>объект</w:t>
      </w:r>
      <w:r w:rsidRPr="00741029">
        <w:rPr>
          <w:rFonts w:ascii="Lucida Console" w:hAnsi="Lucida Console" w:cs="Arial"/>
          <w:color w:val="0000FF"/>
          <w:sz w:val="24"/>
          <w:szCs w:val="24"/>
          <w:lang w:val="en-US"/>
        </w:rPr>
        <w:t xml:space="preserve"> local2 </w:t>
      </w:r>
      <w:r w:rsidRPr="00741029">
        <w:rPr>
          <w:rFonts w:ascii="Lucida Console" w:hAnsi="Lucida Console" w:cs="Arial"/>
          <w:color w:val="0000FF"/>
          <w:sz w:val="24"/>
          <w:szCs w:val="24"/>
        </w:rPr>
        <w:t>определен</w:t>
      </w:r>
      <w:r w:rsidRPr="00741029">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rPr>
        <w:t>внутри</w:t>
      </w:r>
      <w:r w:rsidRPr="00741029">
        <w:rPr>
          <w:rFonts w:ascii="Lucida Console" w:hAnsi="Lucida Console" w:cs="Arial"/>
          <w:color w:val="0000FF"/>
          <w:sz w:val="24"/>
          <w:szCs w:val="24"/>
          <w:lang w:val="en-US"/>
        </w:rPr>
        <w:br/>
        <w:t xml:space="preserve">        ...             </w:t>
      </w:r>
      <w:r>
        <w:rPr>
          <w:rFonts w:ascii="Lucida Console" w:hAnsi="Lucida Console" w:cs="Arial"/>
          <w:color w:val="0000FF"/>
          <w:sz w:val="24"/>
          <w:szCs w:val="24"/>
        </w:rPr>
        <w:t>//</w:t>
      </w:r>
      <w:r w:rsidRPr="00741029">
        <w:rPr>
          <w:rFonts w:ascii="Lucida Console" w:hAnsi="Lucida Console" w:cs="Arial"/>
          <w:color w:val="0000FF"/>
          <w:sz w:val="24"/>
          <w:szCs w:val="24"/>
        </w:rPr>
        <w:t xml:space="preserve"> </w:t>
      </w:r>
      <w:r w:rsidRPr="00741029">
        <w:rPr>
          <w:rFonts w:ascii="Lucida Console" w:hAnsi="Lucida Console" w:cs="Arial"/>
          <w:color w:val="0000FF"/>
          <w:sz w:val="24"/>
          <w:szCs w:val="24"/>
          <w:lang w:val="en-US"/>
        </w:rPr>
        <w:t>then</w:t>
      </w:r>
      <w:r w:rsidRPr="00741029">
        <w:rPr>
          <w:rFonts w:ascii="Lucida Console" w:hAnsi="Lucida Console" w:cs="Arial"/>
          <w:color w:val="0000FF"/>
          <w:sz w:val="24"/>
          <w:szCs w:val="24"/>
        </w:rPr>
        <w:t xml:space="preserve">-части оператора </w:t>
      </w:r>
      <w:r w:rsidRPr="00741029">
        <w:rPr>
          <w:rFonts w:ascii="Lucida Console" w:hAnsi="Lucida Console" w:cs="Arial"/>
          <w:color w:val="0000FF"/>
          <w:sz w:val="24"/>
          <w:szCs w:val="24"/>
          <w:lang w:val="en-US"/>
        </w:rPr>
        <w:t>if</w:t>
      </w:r>
      <w:r w:rsidRPr="00741029">
        <w:rPr>
          <w:rFonts w:ascii="Lucida Console" w:hAnsi="Lucida Console" w:cs="Arial"/>
          <w:color w:val="0000FF"/>
          <w:sz w:val="24"/>
          <w:szCs w:val="24"/>
        </w:rPr>
        <w:br/>
        <w:t xml:space="preserve">    </w:t>
      </w:r>
      <w:r w:rsidRPr="00741029">
        <w:rPr>
          <w:rFonts w:ascii="Lucida Console" w:hAnsi="Lucida Console" w:cs="Arial"/>
          <w:b/>
          <w:color w:val="0000FF"/>
          <w:sz w:val="24"/>
          <w:szCs w:val="24"/>
          <w:lang w:val="en-US"/>
        </w:rPr>
        <w:t>end</w:t>
      </w:r>
      <w:r>
        <w:rPr>
          <w:rFonts w:ascii="Lucida Console" w:hAnsi="Lucida Console" w:cs="Arial"/>
          <w:b/>
          <w:color w:val="0000FF"/>
          <w:sz w:val="24"/>
          <w:szCs w:val="24"/>
        </w:rPr>
        <w:br/>
      </w:r>
      <w:r w:rsidRPr="00741029">
        <w:rPr>
          <w:rFonts w:ascii="Lucida Console" w:hAnsi="Lucida Console" w:cs="Arial"/>
          <w:color w:val="0000FF"/>
          <w:sz w:val="24"/>
          <w:szCs w:val="24"/>
        </w:rPr>
        <w:t xml:space="preserve">    //</w:t>
      </w:r>
      <w:r>
        <w:rPr>
          <w:rFonts w:ascii="Lucida Console" w:hAnsi="Lucida Console" w:cs="Arial"/>
          <w:color w:val="0000FF"/>
          <w:sz w:val="24"/>
          <w:szCs w:val="24"/>
        </w:rPr>
        <w:t xml:space="preserve"> Здесь объект </w:t>
      </w:r>
      <w:r>
        <w:rPr>
          <w:rFonts w:ascii="Lucida Console" w:hAnsi="Lucida Console" w:cs="Arial"/>
          <w:color w:val="0000FF"/>
          <w:sz w:val="24"/>
          <w:szCs w:val="24"/>
          <w:lang w:val="en-US"/>
        </w:rPr>
        <w:t>local</w:t>
      </w:r>
      <w:r w:rsidRPr="00741029">
        <w:rPr>
          <w:rFonts w:ascii="Lucida Console" w:hAnsi="Lucida Console" w:cs="Arial"/>
          <w:color w:val="0000FF"/>
          <w:sz w:val="24"/>
          <w:szCs w:val="24"/>
        </w:rPr>
        <w:t xml:space="preserve">1 </w:t>
      </w:r>
      <w:r>
        <w:rPr>
          <w:rFonts w:ascii="Lucida Console" w:hAnsi="Lucida Console" w:cs="Arial"/>
          <w:color w:val="0000FF"/>
          <w:sz w:val="24"/>
          <w:szCs w:val="24"/>
        </w:rPr>
        <w:t>существует;</w:t>
      </w:r>
      <w:r>
        <w:rPr>
          <w:rFonts w:ascii="Lucida Console" w:hAnsi="Lucida Console" w:cs="Arial"/>
          <w:color w:val="0000FF"/>
          <w:sz w:val="24"/>
          <w:szCs w:val="24"/>
        </w:rPr>
        <w:br/>
        <w:t xml:space="preserve">    // объекта </w:t>
      </w:r>
      <w:r>
        <w:rPr>
          <w:rFonts w:ascii="Lucida Console" w:hAnsi="Lucida Console" w:cs="Arial"/>
          <w:color w:val="0000FF"/>
          <w:sz w:val="24"/>
          <w:szCs w:val="24"/>
          <w:lang w:val="en-US"/>
        </w:rPr>
        <w:t>local</w:t>
      </w:r>
      <w:r w:rsidRPr="00741029">
        <w:rPr>
          <w:rFonts w:ascii="Lucida Console" w:hAnsi="Lucida Console" w:cs="Arial"/>
          <w:color w:val="0000FF"/>
          <w:sz w:val="24"/>
          <w:szCs w:val="24"/>
        </w:rPr>
        <w:t xml:space="preserve">2 </w:t>
      </w:r>
      <w:r>
        <w:rPr>
          <w:rFonts w:ascii="Lucida Console" w:hAnsi="Lucida Console" w:cs="Arial"/>
          <w:color w:val="0000FF"/>
          <w:sz w:val="24"/>
          <w:szCs w:val="24"/>
        </w:rPr>
        <w:t xml:space="preserve">уже </w:t>
      </w:r>
      <w:ins w:id="145" w:author="Kanatov Alexey" w:date="2016-04-13T20:46:00Z">
        <w:r w:rsidR="00DF503E">
          <w:rPr>
            <w:rFonts w:ascii="Lucida Console" w:hAnsi="Lucida Console" w:cs="Arial"/>
            <w:color w:val="0000FF"/>
            <w:sz w:val="24"/>
            <w:szCs w:val="24"/>
          </w:rPr>
          <w:t>не доступен и может быть удален</w:t>
        </w:r>
      </w:ins>
      <w:del w:id="146" w:author="Kanatov Alexey" w:date="2016-04-13T20:46:00Z">
        <w:r w:rsidDel="00DF503E">
          <w:rPr>
            <w:rFonts w:ascii="Lucida Console" w:hAnsi="Lucida Console" w:cs="Arial"/>
            <w:color w:val="0000FF"/>
            <w:sz w:val="24"/>
            <w:szCs w:val="24"/>
          </w:rPr>
          <w:delText>нет</w:delText>
        </w:r>
      </w:del>
      <w:r>
        <w:rPr>
          <w:rFonts w:ascii="Lucida Console" w:hAnsi="Lucida Console" w:cs="Arial"/>
          <w:color w:val="0000FF"/>
          <w:sz w:val="24"/>
          <w:szCs w:val="24"/>
        </w:rPr>
        <w:br/>
        <w:t xml:space="preserve">    ...</w:t>
      </w:r>
      <w:r w:rsidRPr="00741029">
        <w:rPr>
          <w:rFonts w:ascii="Lucida Console" w:hAnsi="Lucida Console" w:cs="Arial"/>
          <w:color w:val="0000FF"/>
          <w:sz w:val="24"/>
          <w:szCs w:val="24"/>
        </w:rPr>
        <w:br/>
      </w:r>
      <w:r w:rsidRPr="00741029">
        <w:rPr>
          <w:rFonts w:ascii="Lucida Console" w:hAnsi="Lucida Console" w:cs="Arial"/>
          <w:b/>
          <w:color w:val="0000FF"/>
          <w:sz w:val="24"/>
          <w:szCs w:val="24"/>
          <w:lang w:val="en-US"/>
        </w:rPr>
        <w:t>end</w:t>
      </w:r>
      <w:r>
        <w:rPr>
          <w:rFonts w:ascii="Lucida Console" w:hAnsi="Lucida Console" w:cs="Arial"/>
          <w:b/>
          <w:color w:val="0000FF"/>
          <w:sz w:val="24"/>
          <w:szCs w:val="24"/>
        </w:rPr>
        <w:br/>
      </w:r>
      <w:r w:rsidRPr="00741029">
        <w:rPr>
          <w:rFonts w:ascii="Lucida Console" w:hAnsi="Lucida Console" w:cs="Arial"/>
          <w:color w:val="0000FF"/>
          <w:sz w:val="24"/>
          <w:szCs w:val="24"/>
        </w:rPr>
        <w:t>// Здесь</w:t>
      </w:r>
      <w:r>
        <w:rPr>
          <w:rFonts w:ascii="Lucida Console" w:hAnsi="Lucida Console" w:cs="Arial"/>
          <w:color w:val="0000FF"/>
          <w:sz w:val="24"/>
          <w:szCs w:val="24"/>
        </w:rPr>
        <w:t xml:space="preserve"> объекта </w:t>
      </w:r>
      <w:r>
        <w:rPr>
          <w:rFonts w:ascii="Lucida Console" w:hAnsi="Lucida Console" w:cs="Arial"/>
          <w:color w:val="0000FF"/>
          <w:sz w:val="24"/>
          <w:szCs w:val="24"/>
          <w:lang w:val="en-US"/>
        </w:rPr>
        <w:t>local</w:t>
      </w:r>
      <w:r w:rsidRPr="00741029">
        <w:rPr>
          <w:rFonts w:ascii="Lucida Console" w:hAnsi="Lucida Console" w:cs="Arial"/>
          <w:color w:val="0000FF"/>
          <w:sz w:val="24"/>
          <w:szCs w:val="24"/>
        </w:rPr>
        <w:t xml:space="preserve">1 </w:t>
      </w:r>
      <w:r>
        <w:rPr>
          <w:rFonts w:ascii="Lucida Console" w:hAnsi="Lucida Console" w:cs="Arial"/>
          <w:color w:val="0000FF"/>
          <w:sz w:val="24"/>
          <w:szCs w:val="24"/>
        </w:rPr>
        <w:t xml:space="preserve">уже </w:t>
      </w:r>
      <w:ins w:id="147" w:author="Kanatov Alexey" w:date="2016-04-13T20:46:00Z">
        <w:r w:rsidR="00DF503E">
          <w:rPr>
            <w:rFonts w:ascii="Lucida Console" w:hAnsi="Lucida Console" w:cs="Arial"/>
            <w:color w:val="0000FF"/>
            <w:sz w:val="24"/>
            <w:szCs w:val="24"/>
          </w:rPr>
          <w:t>не доступен!!!</w:t>
        </w:r>
      </w:ins>
      <w:del w:id="148" w:author="Kanatov Alexey" w:date="2016-04-13T20:46:00Z">
        <w:r w:rsidDel="00DF503E">
          <w:rPr>
            <w:rFonts w:ascii="Lucida Console" w:hAnsi="Lucida Console" w:cs="Arial"/>
            <w:color w:val="0000FF"/>
            <w:sz w:val="24"/>
            <w:szCs w:val="24"/>
          </w:rPr>
          <w:delText>нет</w:delText>
        </w:r>
      </w:del>
    </w:p>
    <w:p w:rsidR="0054107C" w:rsidRDefault="00393FB4" w:rsidP="00393FB4">
      <w:pPr>
        <w:rPr>
          <w:rFonts w:ascii="Arial" w:hAnsi="Arial" w:cs="Arial"/>
          <w:b/>
          <w:sz w:val="24"/>
          <w:szCs w:val="24"/>
        </w:rPr>
      </w:pPr>
      <w:r w:rsidRPr="00393FB4">
        <w:rPr>
          <w:rFonts w:ascii="Arial" w:hAnsi="Arial" w:cs="Arial"/>
          <w:b/>
          <w:sz w:val="24"/>
          <w:szCs w:val="24"/>
        </w:rPr>
        <w:t>Локальные объекты и области действия имен</w:t>
      </w:r>
    </w:p>
    <w:p w:rsidR="00393FB4" w:rsidRPr="00BB7A43" w:rsidRDefault="00631484" w:rsidP="00393FB4">
      <w:pPr>
        <w:rPr>
          <w:rFonts w:ascii="Arial" w:hAnsi="Arial" w:cs="Arial"/>
          <w:sz w:val="24"/>
          <w:szCs w:val="24"/>
        </w:rPr>
      </w:pPr>
      <w:r>
        <w:rPr>
          <w:rFonts w:ascii="Arial" w:hAnsi="Arial" w:cs="Arial"/>
          <w:color w:val="CC00FF"/>
          <w:sz w:val="24"/>
          <w:szCs w:val="24"/>
          <w:lang w:val="en-US"/>
        </w:rPr>
        <w:t>To</w:t>
      </w:r>
      <w:r w:rsidRPr="00BB7A43">
        <w:rPr>
          <w:rFonts w:ascii="Arial" w:hAnsi="Arial" w:cs="Arial"/>
          <w:color w:val="CC00FF"/>
          <w:sz w:val="24"/>
          <w:szCs w:val="24"/>
        </w:rPr>
        <w:t xml:space="preserve"> </w:t>
      </w:r>
      <w:r>
        <w:rPr>
          <w:rFonts w:ascii="Arial" w:hAnsi="Arial" w:cs="Arial"/>
          <w:color w:val="CC00FF"/>
          <w:sz w:val="24"/>
          <w:szCs w:val="24"/>
          <w:lang w:val="en-US"/>
        </w:rPr>
        <w:t>be</w:t>
      </w:r>
      <w:r w:rsidRPr="00BB7A43">
        <w:rPr>
          <w:rFonts w:ascii="Arial" w:hAnsi="Arial" w:cs="Arial"/>
          <w:color w:val="CC00FF"/>
          <w:sz w:val="24"/>
          <w:szCs w:val="24"/>
        </w:rPr>
        <w:t xml:space="preserve"> </w:t>
      </w:r>
      <w:r>
        <w:rPr>
          <w:rFonts w:ascii="Arial" w:hAnsi="Arial" w:cs="Arial"/>
          <w:color w:val="CC00FF"/>
          <w:sz w:val="24"/>
          <w:szCs w:val="24"/>
          <w:lang w:val="en-US"/>
        </w:rPr>
        <w:t>discussed</w:t>
      </w:r>
      <w:r w:rsidRPr="00BB7A43">
        <w:rPr>
          <w:rFonts w:ascii="Arial" w:hAnsi="Arial" w:cs="Arial"/>
          <w:sz w:val="24"/>
          <w:szCs w:val="24"/>
        </w:rPr>
        <w:t>…</w:t>
      </w:r>
    </w:p>
    <w:p w:rsidR="00631484" w:rsidRDefault="00631484" w:rsidP="00393FB4">
      <w:pPr>
        <w:rPr>
          <w:rFonts w:ascii="Arial" w:hAnsi="Arial" w:cs="Arial"/>
          <w:sz w:val="24"/>
          <w:szCs w:val="24"/>
        </w:rPr>
      </w:pPr>
      <w:r>
        <w:rPr>
          <w:rFonts w:ascii="Arial" w:hAnsi="Arial" w:cs="Arial"/>
          <w:sz w:val="24"/>
          <w:szCs w:val="24"/>
        </w:rPr>
        <w:t>Тело подпрограммы, а также все составные операторы образуют области действия. Это означает, что имя объекта, объявленное в пределах области действия, действительно от точки его объявления до конца соответствующей области действия.</w:t>
      </w:r>
    </w:p>
    <w:p w:rsidR="00631484" w:rsidRDefault="00631484" w:rsidP="00393FB4">
      <w:pPr>
        <w:rPr>
          <w:rFonts w:ascii="Arial" w:hAnsi="Arial" w:cs="Arial"/>
          <w:sz w:val="24"/>
          <w:szCs w:val="24"/>
        </w:rPr>
      </w:pPr>
      <w:r>
        <w:rPr>
          <w:rFonts w:ascii="Arial" w:hAnsi="Arial" w:cs="Arial"/>
          <w:sz w:val="24"/>
          <w:szCs w:val="24"/>
        </w:rPr>
        <w:t>С другой стороны, в языке не допускается перекрытие имен, то есть, имя объекта, введенное в некоторой области действия, не должно совпадать с именем из объемлющей области действия.</w:t>
      </w:r>
    </w:p>
    <w:p w:rsidR="00631484" w:rsidRPr="00631484" w:rsidRDefault="00631484" w:rsidP="00393FB4">
      <w:pPr>
        <w:rPr>
          <w:rFonts w:ascii="Arial" w:hAnsi="Arial" w:cs="Arial"/>
          <w:sz w:val="24"/>
          <w:szCs w:val="24"/>
        </w:rPr>
      </w:pPr>
      <w:r>
        <w:rPr>
          <w:rFonts w:ascii="Arial" w:hAnsi="Arial" w:cs="Arial"/>
          <w:sz w:val="24"/>
          <w:szCs w:val="24"/>
        </w:rPr>
        <w:t xml:space="preserve">Представляется, что такое ограничение, будучи несколько более жестким, нежели в традиционных языках, будет способствовать большей понятности и читабельности программ. Заметим, что подобное ограничение действует и в языке </w:t>
      </w:r>
      <w:r>
        <w:rPr>
          <w:rFonts w:ascii="Arial" w:hAnsi="Arial" w:cs="Arial"/>
          <w:sz w:val="24"/>
          <w:szCs w:val="24"/>
          <w:lang w:val="en-US"/>
        </w:rPr>
        <w:t>Java</w:t>
      </w:r>
      <w:r w:rsidRPr="00631484">
        <w:rPr>
          <w:rFonts w:ascii="Arial" w:hAnsi="Arial" w:cs="Arial"/>
          <w:sz w:val="24"/>
          <w:szCs w:val="24"/>
        </w:rPr>
        <w:t>.</w:t>
      </w:r>
    </w:p>
    <w:p w:rsidR="00631484" w:rsidRPr="00631484" w:rsidRDefault="00631484" w:rsidP="00393FB4">
      <w:pPr>
        <w:rPr>
          <w:rFonts w:ascii="Arial" w:hAnsi="Arial" w:cs="Arial"/>
          <w:sz w:val="24"/>
          <w:szCs w:val="24"/>
        </w:rPr>
      </w:pPr>
      <w:r>
        <w:rPr>
          <w:rFonts w:ascii="Arial" w:hAnsi="Arial" w:cs="Arial"/>
          <w:sz w:val="24"/>
          <w:szCs w:val="24"/>
        </w:rPr>
        <w:t>Пример:</w:t>
      </w:r>
    </w:p>
    <w:p w:rsidR="0054107C" w:rsidRPr="0003440B" w:rsidRDefault="0054107C" w:rsidP="00F1401B">
      <w:pPr>
        <w:ind w:left="708"/>
        <w:rPr>
          <w:rFonts w:ascii="Arial" w:hAnsi="Arial" w:cs="Arial"/>
          <w:b/>
          <w:sz w:val="28"/>
          <w:szCs w:val="28"/>
          <w:lang w:val="en-US"/>
        </w:rPr>
      </w:pPr>
      <w:r w:rsidRPr="00741029">
        <w:rPr>
          <w:rFonts w:ascii="Lucida Console" w:hAnsi="Lucida Console" w:cs="Arial"/>
          <w:color w:val="0000FF"/>
          <w:sz w:val="24"/>
          <w:szCs w:val="24"/>
          <w:lang w:val="en-US"/>
        </w:rPr>
        <w:t xml:space="preserve">foo(): Integer </w:t>
      </w:r>
      <w:r w:rsidRPr="00741029">
        <w:rPr>
          <w:rFonts w:ascii="Lucida Console" w:hAnsi="Lucida Console" w:cs="Arial"/>
          <w:b/>
          <w:color w:val="0000FF"/>
          <w:sz w:val="24"/>
          <w:szCs w:val="24"/>
          <w:lang w:val="en-US"/>
        </w:rPr>
        <w:t>is</w:t>
      </w:r>
      <w:r w:rsidRPr="00741029">
        <w:rPr>
          <w:rFonts w:ascii="Lucida Console" w:hAnsi="Lucida Console" w:cs="Arial"/>
          <w:color w:val="0000FF"/>
          <w:sz w:val="24"/>
          <w:szCs w:val="24"/>
          <w:lang w:val="en-US"/>
        </w:rPr>
        <w:br/>
        <w:t xml:space="preserve">    local: Real      </w:t>
      </w:r>
      <w:r w:rsidR="0003440B">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lang w:val="en-US"/>
        </w:rPr>
        <w:t xml:space="preserve">  // </w:t>
      </w:r>
      <w:r w:rsidRPr="00741029">
        <w:rPr>
          <w:rFonts w:ascii="Lucida Console" w:hAnsi="Lucida Console" w:cs="Arial"/>
          <w:color w:val="0000FF"/>
          <w:sz w:val="24"/>
          <w:szCs w:val="24"/>
        </w:rPr>
        <w:t>объект</w:t>
      </w:r>
      <w:r w:rsidRPr="00741029">
        <w:rPr>
          <w:rFonts w:ascii="Lucida Console" w:hAnsi="Lucida Console" w:cs="Arial"/>
          <w:color w:val="0000FF"/>
          <w:sz w:val="24"/>
          <w:szCs w:val="24"/>
          <w:lang w:val="en-US"/>
        </w:rPr>
        <w:t xml:space="preserve"> local </w:t>
      </w:r>
      <w:r w:rsidRPr="00741029">
        <w:rPr>
          <w:rFonts w:ascii="Lucida Console" w:hAnsi="Lucida Console" w:cs="Arial"/>
          <w:color w:val="0000FF"/>
          <w:sz w:val="24"/>
          <w:szCs w:val="24"/>
        </w:rPr>
        <w:t>определен</w:t>
      </w:r>
      <w:r w:rsidRPr="00741029">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rPr>
        <w:t>внутри</w:t>
      </w:r>
      <w:r w:rsidRPr="00741029">
        <w:rPr>
          <w:rFonts w:ascii="Lucida Console" w:hAnsi="Lucida Console" w:cs="Arial"/>
          <w:color w:val="0000FF"/>
          <w:sz w:val="24"/>
          <w:szCs w:val="24"/>
          <w:lang w:val="en-US"/>
        </w:rPr>
        <w:br/>
        <w:t xml:space="preserve">    ...                 </w:t>
      </w:r>
      <w:r w:rsidR="00D318A5" w:rsidRPr="0003440B">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rPr>
        <w:t>тела</w:t>
      </w:r>
      <w:r w:rsidR="00D318A5" w:rsidRPr="0003440B">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rPr>
        <w:t>функции</w:t>
      </w:r>
      <w:r w:rsidR="00D318A5" w:rsidRPr="0003440B">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lang w:val="en-US"/>
        </w:rPr>
        <w:t>foo</w:t>
      </w:r>
      <w:r w:rsidR="00D318A5" w:rsidRPr="0003440B">
        <w:rPr>
          <w:rFonts w:ascii="Lucida Console" w:hAnsi="Lucida Console" w:cs="Arial"/>
          <w:color w:val="0000FF"/>
          <w:sz w:val="24"/>
          <w:szCs w:val="24"/>
          <w:lang w:val="en-US"/>
        </w:rPr>
        <w:br/>
        <w:t xml:space="preserve">    </w:t>
      </w:r>
      <w:r w:rsidRPr="00741029">
        <w:rPr>
          <w:rFonts w:ascii="Lucida Console" w:hAnsi="Lucida Console" w:cs="Arial"/>
          <w:b/>
          <w:color w:val="0000FF"/>
          <w:sz w:val="24"/>
          <w:szCs w:val="24"/>
          <w:lang w:val="en-US"/>
        </w:rPr>
        <w:t>if</w:t>
      </w:r>
      <w:r w:rsidR="00D318A5" w:rsidRPr="0003440B">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lang w:val="en-US"/>
        </w:rPr>
        <w:t>local</w:t>
      </w:r>
      <w:r w:rsidR="00D318A5" w:rsidRPr="0003440B">
        <w:rPr>
          <w:rFonts w:ascii="Lucida Console" w:hAnsi="Lucida Console" w:cs="Arial"/>
          <w:color w:val="0000FF"/>
          <w:sz w:val="24"/>
          <w:szCs w:val="24"/>
          <w:lang w:val="en-US"/>
        </w:rPr>
        <w:t xml:space="preserve"> &gt; 0 </w:t>
      </w:r>
      <w:r w:rsidRPr="00741029">
        <w:rPr>
          <w:rFonts w:ascii="Lucida Console" w:hAnsi="Lucida Console" w:cs="Arial"/>
          <w:b/>
          <w:color w:val="0000FF"/>
          <w:sz w:val="24"/>
          <w:szCs w:val="24"/>
          <w:lang w:val="en-US"/>
        </w:rPr>
        <w:t>then</w:t>
      </w:r>
      <w:r w:rsidR="00D318A5" w:rsidRPr="0003440B">
        <w:rPr>
          <w:rFonts w:ascii="Lucida Console" w:hAnsi="Lucida Console" w:cs="Arial"/>
          <w:color w:val="0000FF"/>
          <w:sz w:val="24"/>
          <w:szCs w:val="24"/>
          <w:lang w:val="en-US"/>
        </w:rPr>
        <w:br/>
        <w:t xml:space="preserve">        </w:t>
      </w:r>
      <w:r w:rsidRPr="00741029">
        <w:rPr>
          <w:rFonts w:ascii="Lucida Console" w:hAnsi="Lucida Console" w:cs="Arial"/>
          <w:color w:val="0000FF"/>
          <w:sz w:val="24"/>
          <w:szCs w:val="24"/>
          <w:lang w:val="en-US"/>
        </w:rPr>
        <w:t>local</w:t>
      </w:r>
      <w:r w:rsidR="00D318A5" w:rsidRPr="0003440B">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lang w:val="en-US"/>
        </w:rPr>
        <w:t>Real</w:t>
      </w:r>
      <w:r w:rsidRPr="0003440B">
        <w:rPr>
          <w:rFonts w:ascii="Lucida Console" w:hAnsi="Lucida Console" w:cs="Arial"/>
          <w:color w:val="0000FF"/>
          <w:sz w:val="24"/>
          <w:szCs w:val="24"/>
          <w:lang w:val="en-US"/>
        </w:rPr>
        <w:t xml:space="preserve">    /</w:t>
      </w:r>
      <w:r w:rsidR="0003440B" w:rsidRPr="0003440B">
        <w:rPr>
          <w:rFonts w:ascii="Lucida Console" w:hAnsi="Lucida Console" w:cs="Arial"/>
          <w:color w:val="0000FF"/>
          <w:sz w:val="24"/>
          <w:szCs w:val="24"/>
          <w:lang w:val="en-US"/>
        </w:rPr>
        <w:t>/</w:t>
      </w:r>
      <w:r w:rsidR="00D318A5" w:rsidRPr="0003440B">
        <w:rPr>
          <w:rFonts w:ascii="Lucida Console" w:hAnsi="Lucida Console" w:cs="Arial"/>
          <w:color w:val="0000FF"/>
          <w:sz w:val="24"/>
          <w:szCs w:val="24"/>
          <w:lang w:val="en-US"/>
        </w:rPr>
        <w:t xml:space="preserve"> </w:t>
      </w:r>
      <w:r>
        <w:rPr>
          <w:rFonts w:ascii="Lucida Console" w:hAnsi="Lucida Console" w:cs="Arial"/>
          <w:color w:val="0000FF"/>
          <w:sz w:val="24"/>
          <w:szCs w:val="24"/>
        </w:rPr>
        <w:t>Ошибка</w:t>
      </w:r>
      <w:r w:rsidRPr="0003440B">
        <w:rPr>
          <w:rFonts w:ascii="Lucida Console" w:hAnsi="Lucida Console" w:cs="Arial"/>
          <w:color w:val="0000FF"/>
          <w:sz w:val="24"/>
          <w:szCs w:val="24"/>
          <w:lang w:val="en-US"/>
        </w:rPr>
        <w:t xml:space="preserve"> </w:t>
      </w:r>
      <w:r>
        <w:rPr>
          <w:rFonts w:ascii="Lucida Console" w:hAnsi="Lucida Console" w:cs="Arial"/>
          <w:color w:val="0000FF"/>
          <w:sz w:val="24"/>
          <w:szCs w:val="24"/>
        </w:rPr>
        <w:t>времени</w:t>
      </w:r>
      <w:r w:rsidRPr="0003440B">
        <w:rPr>
          <w:rFonts w:ascii="Lucida Console" w:hAnsi="Lucida Console" w:cs="Arial"/>
          <w:color w:val="0000FF"/>
          <w:sz w:val="24"/>
          <w:szCs w:val="24"/>
          <w:lang w:val="en-US"/>
        </w:rPr>
        <w:t xml:space="preserve"> </w:t>
      </w:r>
      <w:r>
        <w:rPr>
          <w:rFonts w:ascii="Lucida Console" w:hAnsi="Lucida Console" w:cs="Arial"/>
          <w:color w:val="0000FF"/>
          <w:sz w:val="24"/>
          <w:szCs w:val="24"/>
        </w:rPr>
        <w:t>компиляции</w:t>
      </w:r>
      <w:r w:rsidR="0003440B" w:rsidRPr="0003440B">
        <w:rPr>
          <w:rFonts w:ascii="Lucida Console" w:hAnsi="Lucida Console" w:cs="Arial"/>
          <w:color w:val="0000FF"/>
          <w:sz w:val="24"/>
          <w:szCs w:val="24"/>
          <w:lang w:val="en-US"/>
        </w:rPr>
        <w:t>:</w:t>
      </w:r>
      <w:r w:rsidR="0003440B" w:rsidRPr="0003440B">
        <w:rPr>
          <w:rFonts w:ascii="Lucida Console" w:hAnsi="Lucida Console" w:cs="Arial"/>
          <w:color w:val="0000FF"/>
          <w:sz w:val="24"/>
          <w:szCs w:val="24"/>
          <w:lang w:val="en-US"/>
        </w:rPr>
        <w:br/>
        <w:t xml:space="preserve">                      </w:t>
      </w:r>
      <w:r w:rsidRPr="0003440B">
        <w:rPr>
          <w:rFonts w:ascii="Lucida Console" w:hAnsi="Lucida Console" w:cs="Arial"/>
          <w:color w:val="0000FF"/>
          <w:sz w:val="24"/>
          <w:szCs w:val="24"/>
          <w:lang w:val="en-US"/>
        </w:rPr>
        <w:t xml:space="preserve"> </w:t>
      </w:r>
      <w:r w:rsidR="00D318A5" w:rsidRPr="0003440B">
        <w:rPr>
          <w:rFonts w:ascii="Lucida Console" w:hAnsi="Lucida Console" w:cs="Arial"/>
          <w:color w:val="0000FF"/>
          <w:sz w:val="24"/>
          <w:szCs w:val="24"/>
          <w:lang w:val="en-US"/>
        </w:rPr>
        <w:t>/</w:t>
      </w:r>
      <w:r w:rsidR="0003440B" w:rsidRPr="0003440B">
        <w:rPr>
          <w:rFonts w:ascii="Lucida Console" w:hAnsi="Lucida Console" w:cs="Arial"/>
          <w:color w:val="0000FF"/>
          <w:sz w:val="24"/>
          <w:szCs w:val="24"/>
          <w:lang w:val="en-US"/>
        </w:rPr>
        <w:t xml:space="preserve">/ </w:t>
      </w:r>
      <w:r>
        <w:rPr>
          <w:rFonts w:ascii="Lucida Console" w:hAnsi="Lucida Console" w:cs="Arial"/>
          <w:color w:val="0000FF"/>
          <w:sz w:val="24"/>
          <w:szCs w:val="24"/>
        </w:rPr>
        <w:t>повторное</w:t>
      </w:r>
      <w:r w:rsidRPr="0003440B">
        <w:rPr>
          <w:rFonts w:ascii="Lucida Console" w:hAnsi="Lucida Console" w:cs="Arial"/>
          <w:color w:val="0000FF"/>
          <w:sz w:val="24"/>
          <w:szCs w:val="24"/>
          <w:lang w:val="en-US"/>
        </w:rPr>
        <w:t xml:space="preserve"> </w:t>
      </w:r>
      <w:r>
        <w:rPr>
          <w:rFonts w:ascii="Lucida Console" w:hAnsi="Lucida Console" w:cs="Arial"/>
          <w:color w:val="0000FF"/>
          <w:sz w:val="24"/>
          <w:szCs w:val="24"/>
        </w:rPr>
        <w:t>объявление</w:t>
      </w:r>
      <w:r w:rsidR="00D318A5" w:rsidRPr="0003440B">
        <w:rPr>
          <w:rFonts w:ascii="Lucida Console" w:hAnsi="Lucida Console" w:cs="Arial"/>
          <w:color w:val="0000FF"/>
          <w:sz w:val="24"/>
          <w:szCs w:val="24"/>
          <w:lang w:val="en-US"/>
        </w:rPr>
        <w:br/>
      </w:r>
      <w:r w:rsidRPr="0003440B">
        <w:rPr>
          <w:rFonts w:ascii="Lucida Console" w:hAnsi="Lucida Console" w:cs="Arial"/>
          <w:color w:val="0000FF"/>
          <w:sz w:val="24"/>
          <w:szCs w:val="24"/>
          <w:lang w:val="en-US"/>
        </w:rPr>
        <w:t xml:space="preserve">    </w:t>
      </w:r>
      <w:r w:rsidRPr="00741029">
        <w:rPr>
          <w:rFonts w:ascii="Lucida Console" w:hAnsi="Lucida Console" w:cs="Arial"/>
          <w:b/>
          <w:color w:val="0000FF"/>
          <w:sz w:val="24"/>
          <w:szCs w:val="24"/>
          <w:lang w:val="en-US"/>
        </w:rPr>
        <w:t>end</w:t>
      </w:r>
      <w:r w:rsidR="00D318A5" w:rsidRPr="0003440B">
        <w:rPr>
          <w:rFonts w:ascii="Lucida Console" w:hAnsi="Lucida Console" w:cs="Arial"/>
          <w:b/>
          <w:color w:val="0000FF"/>
          <w:sz w:val="24"/>
          <w:szCs w:val="24"/>
          <w:lang w:val="en-US"/>
        </w:rPr>
        <w:br/>
      </w:r>
      <w:r w:rsidRPr="00741029">
        <w:rPr>
          <w:rFonts w:ascii="Lucida Console" w:hAnsi="Lucida Console" w:cs="Arial"/>
          <w:b/>
          <w:color w:val="0000FF"/>
          <w:sz w:val="24"/>
          <w:szCs w:val="24"/>
          <w:lang w:val="en-US"/>
        </w:rPr>
        <w:t>end</w:t>
      </w:r>
    </w:p>
    <w:p w:rsidR="00860D26" w:rsidRPr="00896876" w:rsidRDefault="00C6438F" w:rsidP="00EE47EB">
      <w:pPr>
        <w:rPr>
          <w:rFonts w:ascii="Arial" w:hAnsi="Arial" w:cs="Arial"/>
          <w:b/>
          <w:sz w:val="28"/>
          <w:szCs w:val="28"/>
        </w:rPr>
      </w:pPr>
      <w:r>
        <w:rPr>
          <w:rFonts w:ascii="Arial" w:hAnsi="Arial" w:cs="Arial"/>
          <w:b/>
          <w:sz w:val="28"/>
          <w:szCs w:val="28"/>
        </w:rPr>
        <w:lastRenderedPageBreak/>
        <w:t>Простые</w:t>
      </w:r>
      <w:r w:rsidR="00D318A5" w:rsidRPr="00896876">
        <w:rPr>
          <w:rFonts w:ascii="Arial" w:hAnsi="Arial" w:cs="Arial"/>
          <w:b/>
          <w:sz w:val="28"/>
          <w:szCs w:val="28"/>
        </w:rPr>
        <w:t xml:space="preserve"> </w:t>
      </w:r>
      <w:r>
        <w:rPr>
          <w:rFonts w:ascii="Arial" w:hAnsi="Arial" w:cs="Arial"/>
          <w:b/>
          <w:sz w:val="28"/>
          <w:szCs w:val="28"/>
        </w:rPr>
        <w:t>о</w:t>
      </w:r>
      <w:r w:rsidR="00860D26">
        <w:rPr>
          <w:rFonts w:ascii="Arial" w:hAnsi="Arial" w:cs="Arial"/>
          <w:b/>
          <w:sz w:val="28"/>
          <w:szCs w:val="28"/>
        </w:rPr>
        <w:t>бъявления</w:t>
      </w:r>
      <w:r w:rsidR="00D318A5" w:rsidRPr="00896876">
        <w:rPr>
          <w:rFonts w:ascii="Arial" w:hAnsi="Arial" w:cs="Arial"/>
          <w:b/>
          <w:sz w:val="28"/>
          <w:szCs w:val="28"/>
        </w:rPr>
        <w:br/>
      </w:r>
      <w:r>
        <w:rPr>
          <w:rFonts w:ascii="Arial" w:hAnsi="Arial" w:cs="Arial"/>
          <w:b/>
          <w:sz w:val="28"/>
          <w:szCs w:val="28"/>
          <w:lang w:val="en-US"/>
        </w:rPr>
        <w:t>Simple</w:t>
      </w:r>
      <w:r w:rsidR="00D318A5" w:rsidRPr="00896876">
        <w:rPr>
          <w:rFonts w:ascii="Arial" w:hAnsi="Arial" w:cs="Arial"/>
          <w:b/>
          <w:sz w:val="28"/>
          <w:szCs w:val="28"/>
        </w:rPr>
        <w:t xml:space="preserve"> </w:t>
      </w:r>
      <w:r>
        <w:rPr>
          <w:rFonts w:ascii="Arial" w:hAnsi="Arial" w:cs="Arial"/>
          <w:b/>
          <w:sz w:val="28"/>
          <w:szCs w:val="28"/>
          <w:lang w:val="en-US"/>
        </w:rPr>
        <w:t>declarations</w:t>
      </w:r>
    </w:p>
    <w:p w:rsidR="00860D26" w:rsidRPr="00860D26" w:rsidRDefault="00860D26" w:rsidP="00860D26">
      <w:pPr>
        <w:rPr>
          <w:rFonts w:ascii="Arial" w:hAnsi="Arial" w:cs="Arial"/>
          <w:sz w:val="24"/>
          <w:szCs w:val="24"/>
        </w:rPr>
      </w:pPr>
      <w:r w:rsidRPr="00860D26">
        <w:rPr>
          <w:rFonts w:ascii="Arial" w:hAnsi="Arial" w:cs="Arial"/>
          <w:sz w:val="24"/>
          <w:szCs w:val="24"/>
        </w:rPr>
        <w:t>Начнем с самых п</w:t>
      </w:r>
      <w:r>
        <w:rPr>
          <w:rFonts w:ascii="Arial" w:hAnsi="Arial" w:cs="Arial"/>
          <w:sz w:val="24"/>
          <w:szCs w:val="24"/>
        </w:rPr>
        <w:t>ро</w:t>
      </w:r>
      <w:r w:rsidRPr="00860D26">
        <w:rPr>
          <w:rFonts w:ascii="Arial" w:hAnsi="Arial" w:cs="Arial"/>
          <w:sz w:val="24"/>
          <w:szCs w:val="24"/>
        </w:rPr>
        <w:t>стых примеров. Вот первый:</w:t>
      </w:r>
    </w:p>
    <w:p w:rsidR="00860D26" w:rsidRPr="00860D26" w:rsidRDefault="00860D26" w:rsidP="00860D26">
      <w:pPr>
        <w:ind w:left="708"/>
        <w:rPr>
          <w:rFonts w:ascii="Lucida Console" w:hAnsi="Lucida Console" w:cs="Arial"/>
          <w:color w:val="0000FF"/>
          <w:sz w:val="24"/>
          <w:szCs w:val="24"/>
        </w:rPr>
      </w:pPr>
      <w:r w:rsidRPr="00860D26">
        <w:rPr>
          <w:rFonts w:ascii="Lucida Console" w:hAnsi="Lucida Console" w:cs="Arial"/>
          <w:color w:val="0000FF"/>
          <w:sz w:val="24"/>
          <w:szCs w:val="24"/>
          <w:lang w:val="en-US"/>
        </w:rPr>
        <w:t>x</w:t>
      </w:r>
      <w:r w:rsidRPr="00860D26">
        <w:rPr>
          <w:rFonts w:ascii="Lucida Console" w:hAnsi="Lucida Console" w:cs="Arial"/>
          <w:color w:val="0000FF"/>
          <w:sz w:val="24"/>
          <w:szCs w:val="24"/>
        </w:rPr>
        <w:t xml:space="preserve"> </w:t>
      </w:r>
      <w:r w:rsidRPr="00860D26">
        <w:rPr>
          <w:rFonts w:ascii="Lucida Console" w:hAnsi="Lucida Console" w:cs="Arial"/>
          <w:b/>
          <w:color w:val="0000FF"/>
          <w:sz w:val="24"/>
          <w:szCs w:val="24"/>
          <w:lang w:val="en-US"/>
        </w:rPr>
        <w:t>is</w:t>
      </w:r>
      <w:r w:rsidRPr="00860D26">
        <w:rPr>
          <w:rFonts w:ascii="Lucida Console" w:hAnsi="Lucida Console" w:cs="Arial"/>
          <w:color w:val="0000FF"/>
          <w:sz w:val="24"/>
          <w:szCs w:val="24"/>
        </w:rPr>
        <w:t xml:space="preserve"> 5</w:t>
      </w:r>
    </w:p>
    <w:p w:rsidR="00860D26" w:rsidRPr="00860D26" w:rsidRDefault="00860D26" w:rsidP="00860D26">
      <w:pPr>
        <w:rPr>
          <w:rFonts w:ascii="Arial" w:hAnsi="Arial" w:cs="Arial"/>
          <w:sz w:val="24"/>
          <w:szCs w:val="24"/>
        </w:rPr>
      </w:pPr>
      <w:r w:rsidRPr="00860D26">
        <w:rPr>
          <w:rFonts w:ascii="Arial" w:hAnsi="Arial" w:cs="Arial"/>
          <w:sz w:val="24"/>
          <w:szCs w:val="24"/>
        </w:rPr>
        <w:t>Это весьма компактное, но вместе с тем полноценное объявление</w:t>
      </w:r>
      <w:ins w:id="149" w:author="Kanatov Alexey" w:date="2016-04-13T20:47:00Z">
        <w:r w:rsidR="00DF503E">
          <w:rPr>
            <w:rFonts w:ascii="Arial" w:hAnsi="Arial" w:cs="Arial"/>
            <w:sz w:val="24"/>
            <w:szCs w:val="24"/>
          </w:rPr>
          <w:t>-инициализация</w:t>
        </w:r>
      </w:ins>
      <w:r w:rsidRPr="00860D26">
        <w:rPr>
          <w:rFonts w:ascii="Arial" w:hAnsi="Arial" w:cs="Arial"/>
          <w:sz w:val="24"/>
          <w:szCs w:val="24"/>
        </w:rPr>
        <w:t xml:space="preserve">, в котором присутствует вся необходимая информация для построения компилятором объектного кода и для контроля за последующим использованием объекта </w:t>
      </w:r>
      <w:r w:rsidRPr="00860D26">
        <w:rPr>
          <w:rFonts w:ascii="Lucida Console" w:hAnsi="Lucida Console" w:cs="Arial"/>
          <w:color w:val="0000FF"/>
          <w:sz w:val="24"/>
          <w:szCs w:val="24"/>
          <w:lang w:val="en-US"/>
        </w:rPr>
        <w:t>x</w:t>
      </w:r>
      <w:r w:rsidRPr="00860D26">
        <w:rPr>
          <w:rFonts w:ascii="Arial" w:hAnsi="Arial" w:cs="Arial"/>
          <w:sz w:val="24"/>
          <w:szCs w:val="24"/>
        </w:rPr>
        <w:t>. Кроме того, это объявление выглядит интуитивно понятным без дополнительных объяснений.</w:t>
      </w:r>
    </w:p>
    <w:p w:rsidR="00860D26" w:rsidRPr="00860D26" w:rsidRDefault="00860D26" w:rsidP="00860D26">
      <w:pPr>
        <w:rPr>
          <w:rFonts w:ascii="Arial" w:hAnsi="Arial" w:cs="Arial"/>
          <w:sz w:val="24"/>
          <w:szCs w:val="24"/>
        </w:rPr>
      </w:pPr>
      <w:r w:rsidRPr="00860D26">
        <w:rPr>
          <w:rFonts w:ascii="Arial" w:hAnsi="Arial" w:cs="Arial"/>
          <w:sz w:val="24"/>
          <w:szCs w:val="24"/>
        </w:rPr>
        <w:t xml:space="preserve">Более конкретно, это объявление говорит, что в программе возникает </w:t>
      </w:r>
      <w:r w:rsidRPr="00860D26">
        <w:rPr>
          <w:rFonts w:ascii="Arial" w:hAnsi="Arial" w:cs="Arial"/>
          <w:b/>
          <w:i/>
          <w:sz w:val="24"/>
          <w:szCs w:val="24"/>
        </w:rPr>
        <w:t>объект</w:t>
      </w:r>
      <w:r w:rsidRPr="00860D26">
        <w:rPr>
          <w:rFonts w:ascii="Arial" w:hAnsi="Arial" w:cs="Arial"/>
          <w:sz w:val="24"/>
          <w:szCs w:val="24"/>
        </w:rPr>
        <w:t xml:space="preserve">, </w:t>
      </w:r>
      <w:r>
        <w:rPr>
          <w:rFonts w:ascii="Arial" w:hAnsi="Arial" w:cs="Arial"/>
          <w:sz w:val="24"/>
          <w:szCs w:val="24"/>
        </w:rPr>
        <w:t xml:space="preserve">последующая </w:t>
      </w:r>
      <w:r w:rsidRPr="00860D26">
        <w:rPr>
          <w:rFonts w:ascii="Arial" w:hAnsi="Arial" w:cs="Arial"/>
          <w:sz w:val="24"/>
          <w:szCs w:val="24"/>
        </w:rPr>
        <w:t xml:space="preserve">работа с которым будет производиться по его имени </w:t>
      </w:r>
      <w:r w:rsidRPr="00860D26">
        <w:rPr>
          <w:rFonts w:ascii="Lucida Console" w:hAnsi="Lucida Console" w:cs="Arial"/>
          <w:color w:val="0000FF"/>
          <w:sz w:val="24"/>
          <w:szCs w:val="24"/>
          <w:lang w:val="en-US"/>
        </w:rPr>
        <w:t>x</w:t>
      </w:r>
      <w:r w:rsidRPr="00860D26">
        <w:rPr>
          <w:rFonts w:ascii="Arial" w:hAnsi="Arial" w:cs="Arial"/>
          <w:sz w:val="24"/>
          <w:szCs w:val="24"/>
        </w:rPr>
        <w:t xml:space="preserve">. Этот объект в процессе работы программы будет содержать значение </w:t>
      </w:r>
      <w:r w:rsidRPr="00860D26">
        <w:rPr>
          <w:rFonts w:ascii="Arial" w:hAnsi="Arial" w:cs="Arial"/>
          <w:b/>
          <w:i/>
          <w:sz w:val="24"/>
          <w:szCs w:val="24"/>
        </w:rPr>
        <w:t>целочисленного типа</w:t>
      </w:r>
      <w:r w:rsidRPr="00860D26">
        <w:rPr>
          <w:rFonts w:ascii="Arial" w:hAnsi="Arial" w:cs="Arial"/>
          <w:sz w:val="24"/>
          <w:szCs w:val="24"/>
        </w:rPr>
        <w:t xml:space="preserve">. Это обстоятельство выявляется компилятором из типа </w:t>
      </w:r>
      <w:r w:rsidRPr="00860D26">
        <w:rPr>
          <w:rFonts w:ascii="Arial" w:hAnsi="Arial" w:cs="Arial"/>
          <w:b/>
          <w:i/>
          <w:sz w:val="24"/>
          <w:szCs w:val="24"/>
        </w:rPr>
        <w:t>начального значения</w:t>
      </w:r>
      <w:r w:rsidRPr="00860D26">
        <w:rPr>
          <w:rFonts w:ascii="Arial" w:hAnsi="Arial" w:cs="Arial"/>
          <w:sz w:val="24"/>
          <w:szCs w:val="24"/>
        </w:rPr>
        <w:t xml:space="preserve">, которое получает объект </w:t>
      </w:r>
      <w:r w:rsidRPr="00860D26">
        <w:rPr>
          <w:rFonts w:ascii="Arial" w:hAnsi="Arial" w:cs="Arial"/>
          <w:sz w:val="24"/>
          <w:szCs w:val="24"/>
          <w:lang w:val="en-US"/>
        </w:rPr>
        <w:t>x</w:t>
      </w:r>
      <w:r w:rsidRPr="00860D26">
        <w:rPr>
          <w:rFonts w:ascii="Arial" w:hAnsi="Arial" w:cs="Arial"/>
          <w:sz w:val="24"/>
          <w:szCs w:val="24"/>
        </w:rPr>
        <w:t xml:space="preserve"> при его объявлении. Таким образом, значение (целочисленный литерал) </w:t>
      </w:r>
      <w:r w:rsidRPr="00860D26">
        <w:rPr>
          <w:rFonts w:ascii="Lucida Console" w:hAnsi="Lucida Console" w:cs="Arial"/>
          <w:color w:val="0000FF"/>
          <w:sz w:val="24"/>
          <w:szCs w:val="24"/>
        </w:rPr>
        <w:t>5</w:t>
      </w:r>
      <w:r w:rsidRPr="00860D26">
        <w:rPr>
          <w:rFonts w:ascii="Arial" w:hAnsi="Arial" w:cs="Arial"/>
          <w:sz w:val="24"/>
          <w:szCs w:val="24"/>
        </w:rPr>
        <w:t xml:space="preserve"> играет в данном случае двоякую роль: </w:t>
      </w:r>
      <w:ins w:id="150" w:author="Kanatov Alexey" w:date="2016-04-13T20:47:00Z">
        <w:r w:rsidR="00DF503E">
          <w:rPr>
            <w:rFonts w:ascii="Arial" w:hAnsi="Arial" w:cs="Arial"/>
            <w:sz w:val="24"/>
            <w:szCs w:val="24"/>
          </w:rPr>
          <w:t xml:space="preserve">на его основе выводится тип объекта </w:t>
        </w:r>
      </w:ins>
      <w:ins w:id="151" w:author="Kanatov Alexey" w:date="2016-04-13T20:48:00Z">
        <w:r w:rsidR="00DF503E">
          <w:rPr>
            <w:rFonts w:ascii="Arial" w:hAnsi="Arial" w:cs="Arial"/>
            <w:sz w:val="24"/>
            <w:szCs w:val="24"/>
            <w:lang w:val="en-US"/>
          </w:rPr>
          <w:t>x</w:t>
        </w:r>
        <w:r w:rsidR="00DF503E" w:rsidRPr="00DF503E">
          <w:rPr>
            <w:rFonts w:ascii="Arial" w:hAnsi="Arial" w:cs="Arial"/>
            <w:sz w:val="24"/>
            <w:szCs w:val="24"/>
            <w:rPrChange w:id="152" w:author="Kanatov Alexey" w:date="2016-04-13T20:48:00Z">
              <w:rPr>
                <w:rFonts w:ascii="Arial" w:hAnsi="Arial" w:cs="Arial"/>
                <w:sz w:val="24"/>
                <w:szCs w:val="24"/>
                <w:lang w:val="en-US"/>
              </w:rPr>
            </w:rPrChange>
          </w:rPr>
          <w:t xml:space="preserve"> </w:t>
        </w:r>
      </w:ins>
      <w:del w:id="153" w:author="Kanatov Alexey" w:date="2016-04-13T20:48:00Z">
        <w:r w:rsidRPr="00860D26" w:rsidDel="00DF503E">
          <w:rPr>
            <w:rFonts w:ascii="Arial" w:hAnsi="Arial" w:cs="Arial"/>
            <w:sz w:val="24"/>
            <w:szCs w:val="24"/>
          </w:rPr>
          <w:delText>оно задает тип объекта</w:delText>
        </w:r>
      </w:del>
      <w:r w:rsidRPr="00860D26">
        <w:rPr>
          <w:rFonts w:ascii="Arial" w:hAnsi="Arial" w:cs="Arial"/>
          <w:sz w:val="24"/>
          <w:szCs w:val="24"/>
        </w:rPr>
        <w:t xml:space="preserve"> и</w:t>
      </w:r>
      <w:del w:id="154" w:author="Kanatov Alexey" w:date="2016-04-13T20:48:00Z">
        <w:r w:rsidRPr="00860D26" w:rsidDel="00DF503E">
          <w:rPr>
            <w:rFonts w:ascii="Arial" w:hAnsi="Arial" w:cs="Arial"/>
            <w:sz w:val="24"/>
            <w:szCs w:val="24"/>
          </w:rPr>
          <w:delText>, тем самым, определяет допустимые контексты его использования. С другой стороны,</w:delText>
        </w:r>
      </w:del>
      <w:r w:rsidRPr="00860D26">
        <w:rPr>
          <w:rFonts w:ascii="Arial" w:hAnsi="Arial" w:cs="Arial"/>
          <w:sz w:val="24"/>
          <w:szCs w:val="24"/>
        </w:rPr>
        <w:t xml:space="preserve"> число </w:t>
      </w:r>
      <w:r w:rsidRPr="00860D26">
        <w:rPr>
          <w:rFonts w:ascii="Lucida Console" w:hAnsi="Lucida Console" w:cs="Arial"/>
          <w:color w:val="0000FF"/>
          <w:sz w:val="24"/>
          <w:szCs w:val="24"/>
        </w:rPr>
        <w:t>5</w:t>
      </w:r>
      <w:r w:rsidRPr="00860D26">
        <w:rPr>
          <w:rFonts w:ascii="Arial" w:hAnsi="Arial" w:cs="Arial"/>
          <w:sz w:val="24"/>
          <w:szCs w:val="24"/>
        </w:rPr>
        <w:t xml:space="preserve"> становится значением («на</w:t>
      </w:r>
      <w:r w:rsidR="00C6438F">
        <w:rPr>
          <w:rFonts w:ascii="Arial" w:hAnsi="Arial" w:cs="Arial"/>
          <w:sz w:val="24"/>
          <w:szCs w:val="24"/>
        </w:rPr>
        <w:t>ч</w:t>
      </w:r>
      <w:r w:rsidRPr="00860D26">
        <w:rPr>
          <w:rFonts w:ascii="Arial" w:hAnsi="Arial" w:cs="Arial"/>
          <w:sz w:val="24"/>
          <w:szCs w:val="24"/>
        </w:rPr>
        <w:t>ал</w:t>
      </w:r>
      <w:r w:rsidR="00C6438F">
        <w:rPr>
          <w:rFonts w:ascii="Arial" w:hAnsi="Arial" w:cs="Arial"/>
          <w:sz w:val="24"/>
          <w:szCs w:val="24"/>
        </w:rPr>
        <w:t>ь</w:t>
      </w:r>
      <w:r w:rsidRPr="00860D26">
        <w:rPr>
          <w:rFonts w:ascii="Arial" w:hAnsi="Arial" w:cs="Arial"/>
          <w:sz w:val="24"/>
          <w:szCs w:val="24"/>
        </w:rPr>
        <w:t>н</w:t>
      </w:r>
      <w:r w:rsidR="00C6438F">
        <w:rPr>
          <w:rFonts w:ascii="Arial" w:hAnsi="Arial" w:cs="Arial"/>
          <w:sz w:val="24"/>
          <w:szCs w:val="24"/>
        </w:rPr>
        <w:t>ы</w:t>
      </w:r>
      <w:r w:rsidRPr="00860D26">
        <w:rPr>
          <w:rFonts w:ascii="Arial" w:hAnsi="Arial" w:cs="Arial"/>
          <w:sz w:val="24"/>
          <w:szCs w:val="24"/>
        </w:rPr>
        <w:t xml:space="preserve">м значением») объекта </w:t>
      </w:r>
      <w:r w:rsidRPr="00860D26">
        <w:rPr>
          <w:rFonts w:ascii="Lucida Console" w:hAnsi="Lucida Console" w:cs="Arial"/>
          <w:color w:val="0000FF"/>
          <w:sz w:val="24"/>
          <w:szCs w:val="24"/>
          <w:lang w:val="en-US"/>
        </w:rPr>
        <w:t>x</w:t>
      </w:r>
      <w:r w:rsidRPr="00860D26">
        <w:rPr>
          <w:rFonts w:ascii="Arial" w:hAnsi="Arial" w:cs="Arial"/>
          <w:sz w:val="24"/>
          <w:szCs w:val="24"/>
        </w:rPr>
        <w:t>.</w:t>
      </w:r>
    </w:p>
    <w:p w:rsidR="00860D26" w:rsidRPr="00860D26" w:rsidRDefault="00860D26" w:rsidP="00860D26">
      <w:pPr>
        <w:ind w:left="708"/>
        <w:rPr>
          <w:rFonts w:ascii="Arial" w:hAnsi="Arial" w:cs="Arial"/>
          <w:sz w:val="24"/>
          <w:szCs w:val="24"/>
        </w:rPr>
      </w:pPr>
      <w:r w:rsidRPr="00860D26">
        <w:rPr>
          <w:rFonts w:ascii="Arial" w:hAnsi="Arial" w:cs="Arial"/>
          <w:sz w:val="24"/>
          <w:szCs w:val="24"/>
        </w:rPr>
        <w:t xml:space="preserve">Здесь необходимо сделать два </w:t>
      </w:r>
      <w:r w:rsidRPr="005B31C5">
        <w:rPr>
          <w:rFonts w:ascii="Arial" w:hAnsi="Arial" w:cs="Arial"/>
          <w:b/>
          <w:i/>
          <w:sz w:val="24"/>
          <w:szCs w:val="24"/>
        </w:rPr>
        <w:t>замечания</w:t>
      </w:r>
      <w:r w:rsidRPr="00860D26">
        <w:rPr>
          <w:rFonts w:ascii="Arial" w:hAnsi="Arial" w:cs="Arial"/>
          <w:sz w:val="24"/>
          <w:szCs w:val="24"/>
        </w:rPr>
        <w:t xml:space="preserve"> относительно синтаксиса этого объявления. Во-первых, мы используем служебное слово </w:t>
      </w:r>
      <w:r w:rsidRPr="00860D26">
        <w:rPr>
          <w:rFonts w:ascii="Lucida Console" w:hAnsi="Lucida Console" w:cs="Arial"/>
          <w:b/>
          <w:color w:val="0000FF"/>
          <w:sz w:val="24"/>
          <w:szCs w:val="24"/>
          <w:lang w:val="en-US"/>
        </w:rPr>
        <w:t>is</w:t>
      </w:r>
      <w:r w:rsidRPr="00860D26">
        <w:rPr>
          <w:rFonts w:ascii="Arial" w:hAnsi="Arial" w:cs="Arial"/>
          <w:sz w:val="24"/>
          <w:szCs w:val="24"/>
        </w:rPr>
        <w:t xml:space="preserve"> для связывания имени объекта с его значением. Это служебное слово служит индикатором конструкции объявления</w:t>
      </w:r>
      <w:r w:rsidR="008C16E1" w:rsidRPr="00896876">
        <w:rPr>
          <w:rFonts w:ascii="Arial" w:hAnsi="Arial" w:cs="Arial"/>
          <w:sz w:val="24"/>
          <w:szCs w:val="24"/>
        </w:rPr>
        <w:t>-</w:t>
      </w:r>
      <w:r w:rsidR="008C16E1">
        <w:rPr>
          <w:rFonts w:ascii="Arial" w:hAnsi="Arial" w:cs="Arial"/>
          <w:sz w:val="24"/>
          <w:szCs w:val="24"/>
        </w:rPr>
        <w:t>инициализации</w:t>
      </w:r>
      <w:r w:rsidRPr="00860D26">
        <w:rPr>
          <w:rFonts w:ascii="Arial" w:hAnsi="Arial" w:cs="Arial"/>
          <w:sz w:val="24"/>
          <w:szCs w:val="24"/>
        </w:rPr>
        <w:t xml:space="preserve">. Если использовать для этих целей, например, знак присваивания, то конструкция становится неотличимой от обычного оператора присваивания вида </w:t>
      </w:r>
      <w:r w:rsidRPr="00860D26">
        <w:rPr>
          <w:rFonts w:ascii="Lucida Console" w:hAnsi="Lucida Console" w:cs="Arial"/>
          <w:color w:val="0000FF"/>
          <w:sz w:val="24"/>
          <w:szCs w:val="24"/>
          <w:lang w:val="en-US"/>
        </w:rPr>
        <w:t>x</w:t>
      </w:r>
      <w:r w:rsidRPr="00860D26">
        <w:rPr>
          <w:rFonts w:ascii="Lucida Console" w:hAnsi="Lucida Console" w:cs="Arial"/>
          <w:color w:val="0000FF"/>
          <w:sz w:val="24"/>
          <w:szCs w:val="24"/>
        </w:rPr>
        <w:t xml:space="preserve"> := 5</w:t>
      </w:r>
      <w:r w:rsidRPr="00860D26">
        <w:rPr>
          <w:rFonts w:ascii="Arial" w:hAnsi="Arial" w:cs="Arial"/>
          <w:sz w:val="24"/>
          <w:szCs w:val="24"/>
        </w:rPr>
        <w:t>. Тогда пришлось бы вводить специальное служебное слово, чтобы показать компилятору, что перед ним именно объявление.</w:t>
      </w:r>
    </w:p>
    <w:p w:rsidR="00860D26" w:rsidRPr="00860D26" w:rsidRDefault="00860D26" w:rsidP="00860D26">
      <w:pPr>
        <w:ind w:left="708"/>
        <w:rPr>
          <w:rFonts w:ascii="Arial" w:hAnsi="Arial" w:cs="Arial"/>
          <w:sz w:val="24"/>
          <w:szCs w:val="24"/>
        </w:rPr>
      </w:pPr>
      <w:r w:rsidRPr="00860D26">
        <w:rPr>
          <w:rFonts w:ascii="Arial" w:hAnsi="Arial" w:cs="Arial"/>
          <w:sz w:val="24"/>
          <w:szCs w:val="24"/>
        </w:rPr>
        <w:t>Второе замечание носит более общий характер и касается использования специальных знаков для обозначения концов тех или иных конструкций. Обычно для этих целей используются точки с запятой. Однако, в большинстве случае символы-завершители являются с синтаксической точки зрения избыточными и служат только для повышения наглядности программ.</w:t>
      </w:r>
    </w:p>
    <w:p w:rsidR="00860D26" w:rsidRPr="00860D26" w:rsidRDefault="00860D26" w:rsidP="00860D26">
      <w:pPr>
        <w:ind w:left="708"/>
        <w:rPr>
          <w:rFonts w:ascii="Arial" w:hAnsi="Arial" w:cs="Arial"/>
          <w:sz w:val="24"/>
          <w:szCs w:val="24"/>
        </w:rPr>
      </w:pPr>
      <w:r w:rsidRPr="00860D26">
        <w:rPr>
          <w:rFonts w:ascii="Arial" w:hAnsi="Arial" w:cs="Arial"/>
          <w:sz w:val="24"/>
          <w:szCs w:val="24"/>
        </w:rPr>
        <w:t>В языке принято общее решение, согласно которому символ, завершающий конструкцию (в данном примере объявление) может быть опущен.</w:t>
      </w:r>
      <w:r w:rsidR="00C6438F">
        <w:rPr>
          <w:rFonts w:ascii="Arial" w:hAnsi="Arial" w:cs="Arial"/>
          <w:sz w:val="24"/>
          <w:szCs w:val="24"/>
        </w:rPr>
        <w:t xml:space="preserve"> </w:t>
      </w:r>
      <w:r w:rsidRPr="00860D26">
        <w:rPr>
          <w:rFonts w:ascii="Arial" w:hAnsi="Arial" w:cs="Arial"/>
          <w:sz w:val="24"/>
          <w:szCs w:val="24"/>
        </w:rPr>
        <w:t xml:space="preserve">Более подробное описание правил </w:t>
      </w:r>
      <w:r>
        <w:rPr>
          <w:rFonts w:ascii="Arial" w:hAnsi="Arial" w:cs="Arial"/>
          <w:sz w:val="24"/>
          <w:szCs w:val="24"/>
        </w:rPr>
        <w:t>(не)</w:t>
      </w:r>
      <w:r w:rsidRPr="00860D26">
        <w:rPr>
          <w:rFonts w:ascii="Arial" w:hAnsi="Arial" w:cs="Arial"/>
          <w:sz w:val="24"/>
          <w:szCs w:val="24"/>
        </w:rPr>
        <w:t xml:space="preserve">задания завершителей будет приведено в разделе </w:t>
      </w:r>
      <w:r w:rsidRPr="00860D26">
        <w:rPr>
          <w:rFonts w:ascii="Arial" w:hAnsi="Arial" w:cs="Arial"/>
          <w:sz w:val="24"/>
          <w:szCs w:val="24"/>
          <w:lang w:val="en-US"/>
        </w:rPr>
        <w:t>X</w:t>
      </w:r>
      <w:r w:rsidRPr="00860D26">
        <w:rPr>
          <w:rFonts w:ascii="Arial" w:hAnsi="Arial" w:cs="Arial"/>
          <w:sz w:val="24"/>
          <w:szCs w:val="24"/>
        </w:rPr>
        <w:t>.</w:t>
      </w:r>
    </w:p>
    <w:p w:rsidR="005B31C5" w:rsidRDefault="005B31C5" w:rsidP="00860D26">
      <w:pPr>
        <w:rPr>
          <w:rFonts w:ascii="Arial" w:hAnsi="Arial" w:cs="Arial"/>
          <w:sz w:val="24"/>
          <w:szCs w:val="24"/>
        </w:rPr>
      </w:pPr>
      <w:r>
        <w:rPr>
          <w:rFonts w:ascii="Arial" w:hAnsi="Arial" w:cs="Arial"/>
          <w:sz w:val="24"/>
          <w:szCs w:val="24"/>
        </w:rPr>
        <w:t xml:space="preserve">Как уже было сказано, в объявлении задаются два свойства переменной: её тип и начальное значение. Начальное значение задаётся явно, а тип выводится </w:t>
      </w:r>
      <w:r>
        <w:rPr>
          <w:rFonts w:ascii="Arial" w:hAnsi="Arial" w:cs="Arial"/>
          <w:sz w:val="24"/>
          <w:szCs w:val="24"/>
        </w:rPr>
        <w:lastRenderedPageBreak/>
        <w:t>компилятором из типа заданного значения. При необходимости или при желании тип объявляемого объекта может быть задан и явно, например:</w:t>
      </w:r>
    </w:p>
    <w:p w:rsidR="005B31C5" w:rsidRPr="004F5FAC" w:rsidRDefault="005B31C5" w:rsidP="005B31C5">
      <w:pPr>
        <w:ind w:left="708"/>
        <w:rPr>
          <w:rFonts w:ascii="Lucida Console" w:hAnsi="Lucida Console" w:cs="Arial"/>
          <w:color w:val="0000FF"/>
          <w:sz w:val="24"/>
          <w:szCs w:val="24"/>
        </w:rPr>
      </w:pPr>
      <w:r w:rsidRPr="005B31C5">
        <w:rPr>
          <w:rFonts w:ascii="Lucida Console" w:hAnsi="Lucida Console" w:cs="Arial"/>
          <w:color w:val="0000FF"/>
          <w:sz w:val="24"/>
          <w:szCs w:val="24"/>
          <w:lang w:val="en-US"/>
        </w:rPr>
        <w:t>x</w:t>
      </w:r>
      <w:r w:rsidRPr="004F5FAC">
        <w:rPr>
          <w:rFonts w:ascii="Lucida Console" w:hAnsi="Lucida Console" w:cs="Arial"/>
          <w:color w:val="0000FF"/>
          <w:sz w:val="24"/>
          <w:szCs w:val="24"/>
        </w:rPr>
        <w:t xml:space="preserve">: </w:t>
      </w:r>
      <w:r w:rsidRPr="005B31C5">
        <w:rPr>
          <w:rFonts w:ascii="Lucida Console" w:hAnsi="Lucida Console" w:cs="Arial"/>
          <w:color w:val="0000FF"/>
          <w:sz w:val="24"/>
          <w:szCs w:val="24"/>
          <w:lang w:val="en-US"/>
        </w:rPr>
        <w:t>Integer</w:t>
      </w:r>
      <w:r w:rsidRPr="004F5FAC">
        <w:rPr>
          <w:rFonts w:ascii="Lucida Console" w:hAnsi="Lucida Console" w:cs="Arial"/>
          <w:color w:val="0000FF"/>
          <w:sz w:val="24"/>
          <w:szCs w:val="24"/>
        </w:rPr>
        <w:t xml:space="preserve"> </w:t>
      </w:r>
      <w:r w:rsidRPr="005B31C5">
        <w:rPr>
          <w:rFonts w:ascii="Lucida Console" w:hAnsi="Lucida Console" w:cs="Arial"/>
          <w:b/>
          <w:color w:val="0000FF"/>
          <w:sz w:val="24"/>
          <w:szCs w:val="24"/>
          <w:lang w:val="en-US"/>
        </w:rPr>
        <w:t>is</w:t>
      </w:r>
      <w:r w:rsidRPr="004F5FAC">
        <w:rPr>
          <w:rFonts w:ascii="Lucida Console" w:hAnsi="Lucida Console" w:cs="Arial"/>
          <w:color w:val="0000FF"/>
          <w:sz w:val="24"/>
          <w:szCs w:val="24"/>
        </w:rPr>
        <w:t xml:space="preserve"> 5</w:t>
      </w:r>
    </w:p>
    <w:p w:rsidR="005B31C5" w:rsidRDefault="005B31C5" w:rsidP="00860D26">
      <w:pPr>
        <w:rPr>
          <w:rFonts w:ascii="Arial" w:hAnsi="Arial" w:cs="Arial"/>
          <w:sz w:val="24"/>
          <w:szCs w:val="24"/>
        </w:rPr>
      </w:pPr>
      <w:r>
        <w:rPr>
          <w:rFonts w:ascii="Arial" w:hAnsi="Arial" w:cs="Arial"/>
          <w:sz w:val="24"/>
          <w:szCs w:val="24"/>
        </w:rPr>
        <w:t>Здесь компилятору нет необходимости производить анализ инициализирующего выражения, чтобы определить тип, назначаемый объекту.</w:t>
      </w:r>
      <w:ins w:id="155" w:author="Kanatov Alexey" w:date="2016-04-15T14:05:00Z">
        <w:r w:rsidR="006B1315">
          <w:rPr>
            <w:rFonts w:ascii="Arial" w:hAnsi="Arial" w:cs="Arial"/>
            <w:sz w:val="24"/>
            <w:szCs w:val="24"/>
          </w:rPr>
          <w:t xml:space="preserve"> В общем случае тип заданный для атрибута при описании может отличаться от типа </w:t>
        </w:r>
      </w:ins>
      <w:ins w:id="156" w:author="Kanatov Alexey" w:date="2016-04-15T14:06:00Z">
        <w:r w:rsidR="006B1315">
          <w:rPr>
            <w:rFonts w:ascii="Arial" w:hAnsi="Arial" w:cs="Arial"/>
            <w:sz w:val="24"/>
            <w:szCs w:val="24"/>
          </w:rPr>
          <w:t>инициализирующего выражения при этом либо тип инициализирующего выражения конформен типу в описании либо существует операция присваивания в юните</w:t>
        </w:r>
      </w:ins>
      <w:ins w:id="157" w:author="Kanatov Alexey" w:date="2016-04-15T14:07:00Z">
        <w:r w:rsidR="006B1315">
          <w:rPr>
            <w:rFonts w:ascii="Arial" w:hAnsi="Arial" w:cs="Arial"/>
            <w:sz w:val="24"/>
            <w:szCs w:val="24"/>
          </w:rPr>
          <w:t>,</w:t>
        </w:r>
      </w:ins>
      <w:ins w:id="158" w:author="Kanatov Alexey" w:date="2016-04-15T14:06:00Z">
        <w:r w:rsidR="006B1315">
          <w:rPr>
            <w:rFonts w:ascii="Arial" w:hAnsi="Arial" w:cs="Arial"/>
            <w:sz w:val="24"/>
            <w:szCs w:val="24"/>
          </w:rPr>
          <w:t xml:space="preserve"> кот</w:t>
        </w:r>
      </w:ins>
      <w:ins w:id="159" w:author="Kanatov Alexey" w:date="2016-04-15T14:07:00Z">
        <w:r w:rsidR="006B1315">
          <w:rPr>
            <w:rFonts w:ascii="Arial" w:hAnsi="Arial" w:cs="Arial"/>
            <w:sz w:val="24"/>
            <w:szCs w:val="24"/>
          </w:rPr>
          <w:t>о</w:t>
        </w:r>
      </w:ins>
      <w:ins w:id="160" w:author="Kanatov Alexey" w:date="2016-04-15T14:06:00Z">
        <w:r w:rsidR="006B1315">
          <w:rPr>
            <w:rFonts w:ascii="Arial" w:hAnsi="Arial" w:cs="Arial"/>
            <w:sz w:val="24"/>
            <w:szCs w:val="24"/>
          </w:rPr>
          <w:t>рая позволяет конвертировать объекта типа инициализирующего выражения в тип атрибута.</w:t>
        </w:r>
      </w:ins>
    </w:p>
    <w:p w:rsidR="005B31C5" w:rsidRPr="005B31C5" w:rsidRDefault="005B31C5" w:rsidP="00860D26">
      <w:pPr>
        <w:rPr>
          <w:rFonts w:ascii="Arial" w:hAnsi="Arial" w:cs="Arial"/>
          <w:b/>
          <w:sz w:val="24"/>
          <w:szCs w:val="24"/>
        </w:rPr>
      </w:pPr>
      <w:r w:rsidRPr="005B31C5">
        <w:rPr>
          <w:rFonts w:ascii="Arial" w:hAnsi="Arial" w:cs="Arial"/>
          <w:b/>
          <w:sz w:val="24"/>
          <w:szCs w:val="24"/>
        </w:rPr>
        <w:t xml:space="preserve">Объявления: тип и </w:t>
      </w:r>
      <w:r>
        <w:rPr>
          <w:rFonts w:ascii="Arial" w:hAnsi="Arial" w:cs="Arial"/>
          <w:b/>
          <w:sz w:val="24"/>
          <w:szCs w:val="24"/>
        </w:rPr>
        <w:t>начальное значение</w:t>
      </w:r>
    </w:p>
    <w:p w:rsidR="00860D26" w:rsidRPr="00860D26" w:rsidRDefault="005B31C5" w:rsidP="00860D26">
      <w:pPr>
        <w:rPr>
          <w:rFonts w:ascii="Arial" w:hAnsi="Arial" w:cs="Arial"/>
          <w:sz w:val="24"/>
          <w:szCs w:val="24"/>
        </w:rPr>
      </w:pPr>
      <w:r>
        <w:rPr>
          <w:rFonts w:ascii="Arial" w:hAnsi="Arial" w:cs="Arial"/>
          <w:sz w:val="24"/>
          <w:szCs w:val="24"/>
        </w:rPr>
        <w:t>Зададимся вопросом: а можно ли объявить объект, задав ему только тип</w:t>
      </w:r>
      <w:r w:rsidRPr="005B31C5">
        <w:rPr>
          <w:rFonts w:ascii="Arial" w:hAnsi="Arial" w:cs="Arial"/>
          <w:sz w:val="24"/>
          <w:szCs w:val="24"/>
        </w:rPr>
        <w:t xml:space="preserve">? </w:t>
      </w:r>
      <w:r w:rsidR="00860D26" w:rsidRPr="00860D26">
        <w:rPr>
          <w:rFonts w:ascii="Arial" w:hAnsi="Arial" w:cs="Arial"/>
          <w:sz w:val="24"/>
          <w:szCs w:val="24"/>
        </w:rPr>
        <w:t>Рассмотрим следующий пример объявления:</w:t>
      </w:r>
    </w:p>
    <w:p w:rsidR="005B31C5" w:rsidRPr="00572057" w:rsidRDefault="005B31C5" w:rsidP="00860D26">
      <w:pPr>
        <w:ind w:left="708"/>
        <w:rPr>
          <w:rFonts w:ascii="Lucida Console" w:hAnsi="Lucida Console" w:cs="Arial"/>
          <w:color w:val="0000FF"/>
          <w:sz w:val="24"/>
          <w:szCs w:val="24"/>
        </w:rPr>
      </w:pPr>
      <w:r>
        <w:rPr>
          <w:rFonts w:ascii="Lucida Console" w:hAnsi="Lucida Console" w:cs="Arial"/>
          <w:color w:val="0000FF"/>
          <w:sz w:val="24"/>
          <w:szCs w:val="24"/>
          <w:lang w:val="en-US"/>
        </w:rPr>
        <w:t>x</w:t>
      </w:r>
      <w:r>
        <w:rPr>
          <w:rFonts w:ascii="Lucida Console" w:hAnsi="Lucida Console" w:cs="Arial"/>
          <w:color w:val="0000FF"/>
          <w:sz w:val="24"/>
          <w:szCs w:val="24"/>
        </w:rPr>
        <w:t>:</w:t>
      </w:r>
      <w:r w:rsidR="00860D26" w:rsidRPr="00860D26">
        <w:rPr>
          <w:rFonts w:ascii="Lucida Console" w:hAnsi="Lucida Console" w:cs="Arial"/>
          <w:color w:val="0000FF"/>
          <w:sz w:val="24"/>
          <w:szCs w:val="24"/>
        </w:rPr>
        <w:t xml:space="preserve"> </w:t>
      </w:r>
      <w:r w:rsidR="00860D26" w:rsidRPr="00860D26">
        <w:rPr>
          <w:rFonts w:ascii="Lucida Console" w:hAnsi="Lucida Console" w:cs="Arial"/>
          <w:color w:val="0000FF"/>
          <w:sz w:val="24"/>
          <w:szCs w:val="24"/>
          <w:lang w:val="en-US"/>
        </w:rPr>
        <w:t>Integer</w:t>
      </w:r>
      <w:r w:rsidR="00572057">
        <w:rPr>
          <w:rFonts w:ascii="Lucida Console" w:hAnsi="Lucida Console" w:cs="Arial"/>
          <w:color w:val="0000FF"/>
          <w:sz w:val="24"/>
          <w:szCs w:val="24"/>
        </w:rPr>
        <w:t xml:space="preserve">       // </w:t>
      </w:r>
      <w:r w:rsidR="00572057" w:rsidRPr="004F5FAC">
        <w:rPr>
          <w:rFonts w:ascii="Lucida Console" w:hAnsi="Lucida Console" w:cs="Arial"/>
          <w:color w:val="0000FF"/>
          <w:sz w:val="24"/>
          <w:szCs w:val="24"/>
        </w:rPr>
        <w:t>?</w:t>
      </w:r>
    </w:p>
    <w:p w:rsidR="001D63C9" w:rsidRDefault="00451BEB" w:rsidP="005B31C5">
      <w:pPr>
        <w:rPr>
          <w:rFonts w:ascii="Arial" w:hAnsi="Arial" w:cs="Arial"/>
          <w:sz w:val="24"/>
          <w:szCs w:val="24"/>
        </w:rPr>
      </w:pPr>
      <w:r>
        <w:rPr>
          <w:rFonts w:ascii="Arial" w:hAnsi="Arial" w:cs="Arial"/>
          <w:sz w:val="24"/>
          <w:szCs w:val="24"/>
        </w:rPr>
        <w:t>С э</w:t>
      </w:r>
      <w:r w:rsidR="001D63C9">
        <w:rPr>
          <w:rFonts w:ascii="Arial" w:hAnsi="Arial" w:cs="Arial"/>
          <w:sz w:val="24"/>
          <w:szCs w:val="24"/>
        </w:rPr>
        <w:t>то</w:t>
      </w:r>
      <w:r>
        <w:rPr>
          <w:rFonts w:ascii="Arial" w:hAnsi="Arial" w:cs="Arial"/>
          <w:sz w:val="24"/>
          <w:szCs w:val="24"/>
        </w:rPr>
        <w:t>го</w:t>
      </w:r>
      <w:r w:rsidR="001D63C9">
        <w:rPr>
          <w:rFonts w:ascii="Arial" w:hAnsi="Arial" w:cs="Arial"/>
          <w:sz w:val="24"/>
          <w:szCs w:val="24"/>
        </w:rPr>
        <w:t xml:space="preserve"> пример</w:t>
      </w:r>
      <w:r>
        <w:rPr>
          <w:rFonts w:ascii="Arial" w:hAnsi="Arial" w:cs="Arial"/>
          <w:sz w:val="24"/>
          <w:szCs w:val="24"/>
        </w:rPr>
        <w:t>а начнем обсуждение</w:t>
      </w:r>
      <w:r w:rsidR="001D63C9">
        <w:rPr>
          <w:rFonts w:ascii="Arial" w:hAnsi="Arial" w:cs="Arial"/>
          <w:sz w:val="24"/>
          <w:szCs w:val="24"/>
        </w:rPr>
        <w:t xml:space="preserve"> од</w:t>
      </w:r>
      <w:r>
        <w:rPr>
          <w:rFonts w:ascii="Arial" w:hAnsi="Arial" w:cs="Arial"/>
          <w:sz w:val="24"/>
          <w:szCs w:val="24"/>
        </w:rPr>
        <w:t>ного</w:t>
      </w:r>
      <w:r w:rsidR="001D63C9">
        <w:rPr>
          <w:rFonts w:ascii="Arial" w:hAnsi="Arial" w:cs="Arial"/>
          <w:sz w:val="24"/>
          <w:szCs w:val="24"/>
        </w:rPr>
        <w:t xml:space="preserve"> из базовых принципов дизайна языка </w:t>
      </w:r>
      <w:proofErr w:type="spellStart"/>
      <w:r w:rsidR="001D63C9">
        <w:rPr>
          <w:rFonts w:ascii="Arial" w:hAnsi="Arial" w:cs="Arial"/>
          <w:sz w:val="24"/>
          <w:szCs w:val="24"/>
          <w:lang w:val="en-US"/>
        </w:rPr>
        <w:t>SLang</w:t>
      </w:r>
      <w:proofErr w:type="spellEnd"/>
      <w:r w:rsidR="001D63C9" w:rsidRPr="001D63C9">
        <w:rPr>
          <w:rFonts w:ascii="Arial" w:hAnsi="Arial" w:cs="Arial"/>
          <w:sz w:val="24"/>
          <w:szCs w:val="24"/>
        </w:rPr>
        <w:t xml:space="preserve">. </w:t>
      </w:r>
      <w:r w:rsidR="001D63C9">
        <w:rPr>
          <w:rFonts w:ascii="Arial" w:hAnsi="Arial" w:cs="Arial"/>
          <w:sz w:val="24"/>
          <w:szCs w:val="24"/>
        </w:rPr>
        <w:t xml:space="preserve">Этот принцип состоит в том, что вообще говоря, в программе </w:t>
      </w:r>
      <w:r w:rsidR="001D63C9" w:rsidRPr="001D63C9">
        <w:rPr>
          <w:rFonts w:ascii="Arial" w:hAnsi="Arial" w:cs="Arial"/>
          <w:b/>
          <w:sz w:val="24"/>
          <w:szCs w:val="24"/>
        </w:rPr>
        <w:t>не может существовать объектов, не имеющих значения</w:t>
      </w:r>
      <w:r w:rsidR="00E819C9">
        <w:rPr>
          <w:rStyle w:val="a8"/>
          <w:rFonts w:ascii="Arial" w:hAnsi="Arial" w:cs="Arial"/>
          <w:b/>
          <w:sz w:val="24"/>
          <w:szCs w:val="24"/>
        </w:rPr>
        <w:footnoteReference w:id="2"/>
      </w:r>
      <w:r w:rsidR="001D63C9">
        <w:rPr>
          <w:rFonts w:ascii="Arial" w:hAnsi="Arial" w:cs="Arial"/>
          <w:sz w:val="24"/>
          <w:szCs w:val="24"/>
        </w:rPr>
        <w:t>. Этот подход (детально он будет обсуждаться ниже) позволяет избежать многочисленных</w:t>
      </w:r>
      <w:r w:rsidR="00100DA7">
        <w:rPr>
          <w:rFonts w:ascii="Arial" w:hAnsi="Arial" w:cs="Arial"/>
          <w:sz w:val="24"/>
          <w:szCs w:val="24"/>
        </w:rPr>
        <w:t>,</w:t>
      </w:r>
      <w:r w:rsidR="001D63C9">
        <w:rPr>
          <w:rFonts w:ascii="Arial" w:hAnsi="Arial" w:cs="Arial"/>
          <w:sz w:val="24"/>
          <w:szCs w:val="24"/>
        </w:rPr>
        <w:t xml:space="preserve"> разнообразных и трудноуловимых ошибок в программах.</w:t>
      </w:r>
      <w:r>
        <w:rPr>
          <w:rFonts w:ascii="Arial" w:hAnsi="Arial" w:cs="Arial"/>
          <w:sz w:val="24"/>
          <w:szCs w:val="24"/>
        </w:rPr>
        <w:t xml:space="preserve"> </w:t>
      </w:r>
      <w:r w:rsidR="001D63C9">
        <w:rPr>
          <w:rFonts w:ascii="Arial" w:hAnsi="Arial" w:cs="Arial"/>
          <w:sz w:val="24"/>
          <w:szCs w:val="24"/>
        </w:rPr>
        <w:t>Поэтому в общем случае при объявлении объекта необходимо задать ему некоторое начальное значение.</w:t>
      </w:r>
    </w:p>
    <w:p w:rsidR="00451BEB" w:rsidRPr="00451BEB" w:rsidRDefault="00451BEB" w:rsidP="005B31C5">
      <w:pPr>
        <w:rPr>
          <w:rFonts w:ascii="Arial" w:hAnsi="Arial" w:cs="Arial"/>
          <w:sz w:val="24"/>
          <w:szCs w:val="24"/>
        </w:rPr>
      </w:pPr>
      <w:r w:rsidRPr="00451BEB">
        <w:rPr>
          <w:rFonts w:ascii="Arial" w:hAnsi="Arial" w:cs="Arial"/>
          <w:sz w:val="24"/>
          <w:szCs w:val="24"/>
        </w:rPr>
        <w:t>Вообще говоря, имеется три основных способа задания значения объекту:</w:t>
      </w:r>
    </w:p>
    <w:p w:rsidR="00451BEB" w:rsidRPr="00451BEB" w:rsidRDefault="00451BEB" w:rsidP="005B31C5">
      <w:pPr>
        <w:rPr>
          <w:rFonts w:ascii="Arial" w:hAnsi="Arial" w:cs="Arial"/>
          <w:sz w:val="24"/>
          <w:szCs w:val="24"/>
        </w:rPr>
      </w:pPr>
      <w:r w:rsidRPr="00451BEB">
        <w:rPr>
          <w:rFonts w:ascii="Arial" w:hAnsi="Arial" w:cs="Arial"/>
          <w:sz w:val="24"/>
          <w:szCs w:val="24"/>
        </w:rPr>
        <w:t>- Указать начальное значение непосредственно при его объявлении</w:t>
      </w:r>
      <w:r w:rsidRPr="00451BEB">
        <w:rPr>
          <w:rFonts w:ascii="Arial" w:hAnsi="Arial" w:cs="Arial"/>
          <w:sz w:val="24"/>
          <w:szCs w:val="24"/>
        </w:rPr>
        <w:br/>
        <w:t>- Задать начальное значение неявно</w:t>
      </w:r>
      <w:r w:rsidRPr="00451BEB">
        <w:rPr>
          <w:rFonts w:ascii="Arial" w:hAnsi="Arial" w:cs="Arial"/>
          <w:sz w:val="24"/>
          <w:szCs w:val="24"/>
        </w:rPr>
        <w:br/>
        <w:t xml:space="preserve">- </w:t>
      </w:r>
      <w:r w:rsidR="00A7624D">
        <w:rPr>
          <w:rFonts w:ascii="Arial" w:hAnsi="Arial" w:cs="Arial"/>
          <w:sz w:val="24"/>
          <w:szCs w:val="24"/>
        </w:rPr>
        <w:t xml:space="preserve">Инициализировать объект посредством некоторой </w:t>
      </w:r>
      <w:r w:rsidRPr="00451BEB">
        <w:rPr>
          <w:rFonts w:ascii="Arial" w:hAnsi="Arial" w:cs="Arial"/>
          <w:sz w:val="24"/>
          <w:szCs w:val="24"/>
        </w:rPr>
        <w:t>процедур</w:t>
      </w:r>
      <w:r w:rsidR="00A7624D">
        <w:rPr>
          <w:rFonts w:ascii="Arial" w:hAnsi="Arial" w:cs="Arial"/>
          <w:sz w:val="24"/>
          <w:szCs w:val="24"/>
        </w:rPr>
        <w:t>ы</w:t>
      </w:r>
      <w:r w:rsidRPr="00451BEB">
        <w:rPr>
          <w:rFonts w:ascii="Arial" w:hAnsi="Arial" w:cs="Arial"/>
          <w:sz w:val="24"/>
          <w:szCs w:val="24"/>
        </w:rPr>
        <w:t xml:space="preserve"> инициализации.</w:t>
      </w:r>
    </w:p>
    <w:p w:rsidR="001915DB" w:rsidRDefault="00451BEB" w:rsidP="00EA0C6A">
      <w:pPr>
        <w:rPr>
          <w:rFonts w:ascii="Arial" w:hAnsi="Arial" w:cs="Arial"/>
          <w:sz w:val="24"/>
          <w:szCs w:val="24"/>
        </w:rPr>
      </w:pPr>
      <w:r w:rsidRPr="00451BEB">
        <w:rPr>
          <w:rFonts w:ascii="Arial" w:hAnsi="Arial" w:cs="Arial"/>
          <w:sz w:val="24"/>
          <w:szCs w:val="24"/>
        </w:rPr>
        <w:t>О</w:t>
      </w:r>
      <w:r w:rsidR="002F7DB4">
        <w:rPr>
          <w:rFonts w:ascii="Arial" w:hAnsi="Arial" w:cs="Arial"/>
          <w:sz w:val="24"/>
          <w:szCs w:val="24"/>
        </w:rPr>
        <w:t>б</w:t>
      </w:r>
      <w:r w:rsidRPr="00451BEB">
        <w:rPr>
          <w:rFonts w:ascii="Arial" w:hAnsi="Arial" w:cs="Arial"/>
          <w:sz w:val="24"/>
          <w:szCs w:val="24"/>
        </w:rPr>
        <w:t>судим эти три варианта подробно</w:t>
      </w:r>
      <w:r w:rsidR="000334C7">
        <w:rPr>
          <w:rFonts w:ascii="Arial" w:hAnsi="Arial" w:cs="Arial"/>
          <w:sz w:val="24"/>
          <w:szCs w:val="24"/>
        </w:rPr>
        <w:t xml:space="preserve"> в применении к различным контекстам.</w:t>
      </w:r>
      <w:r w:rsidR="00EA0C6A">
        <w:rPr>
          <w:rFonts w:ascii="Arial" w:hAnsi="Arial" w:cs="Arial"/>
          <w:sz w:val="24"/>
          <w:szCs w:val="24"/>
        </w:rPr>
        <w:t xml:space="preserve"> Но сначала введем общее правило</w:t>
      </w:r>
      <w:r w:rsidR="00901022">
        <w:rPr>
          <w:rFonts w:ascii="Arial" w:hAnsi="Arial" w:cs="Arial"/>
          <w:sz w:val="24"/>
          <w:szCs w:val="24"/>
        </w:rPr>
        <w:t>. Оно</w:t>
      </w:r>
      <w:r w:rsidR="001915DB">
        <w:rPr>
          <w:rFonts w:ascii="Arial" w:hAnsi="Arial" w:cs="Arial"/>
          <w:sz w:val="24"/>
          <w:szCs w:val="24"/>
        </w:rPr>
        <w:t xml:space="preserve"> вытекает из предыдущего правила («все объекты должны иметь значение») и</w:t>
      </w:r>
      <w:r w:rsidR="00901022">
        <w:rPr>
          <w:rFonts w:ascii="Arial" w:hAnsi="Arial" w:cs="Arial"/>
          <w:sz w:val="24"/>
          <w:szCs w:val="24"/>
        </w:rPr>
        <w:t xml:space="preserve"> звучит достаточно просто: </w:t>
      </w:r>
      <w:r w:rsidR="00EA0C6A" w:rsidRPr="00FA1F41">
        <w:rPr>
          <w:rFonts w:ascii="Arial" w:hAnsi="Arial" w:cs="Arial"/>
          <w:b/>
          <w:sz w:val="24"/>
          <w:szCs w:val="24"/>
        </w:rPr>
        <w:t>все объекты в программе должны быть проинициализированы – явно или неявно</w:t>
      </w:r>
      <w:r w:rsidR="00EA0C6A" w:rsidRPr="00AB04F1">
        <w:rPr>
          <w:rFonts w:ascii="Arial" w:hAnsi="Arial" w:cs="Arial"/>
          <w:sz w:val="24"/>
          <w:szCs w:val="24"/>
        </w:rPr>
        <w:t>.</w:t>
      </w:r>
    </w:p>
    <w:p w:rsidR="00901022" w:rsidRDefault="00AB04F1" w:rsidP="001915DB">
      <w:pPr>
        <w:ind w:left="708"/>
        <w:rPr>
          <w:rFonts w:ascii="Arial" w:hAnsi="Arial" w:cs="Arial"/>
          <w:b/>
          <w:sz w:val="24"/>
          <w:szCs w:val="24"/>
        </w:rPr>
      </w:pPr>
      <w:r w:rsidRPr="00AB04F1">
        <w:rPr>
          <w:rFonts w:ascii="Arial" w:hAnsi="Arial" w:cs="Arial"/>
          <w:sz w:val="24"/>
          <w:szCs w:val="24"/>
        </w:rPr>
        <w:t>Из эт</w:t>
      </w:r>
      <w:r w:rsidR="001915DB">
        <w:rPr>
          <w:rFonts w:ascii="Arial" w:hAnsi="Arial" w:cs="Arial"/>
          <w:sz w:val="24"/>
          <w:szCs w:val="24"/>
        </w:rPr>
        <w:t>их</w:t>
      </w:r>
      <w:r w:rsidRPr="00AB04F1">
        <w:rPr>
          <w:rFonts w:ascii="Arial" w:hAnsi="Arial" w:cs="Arial"/>
          <w:sz w:val="24"/>
          <w:szCs w:val="24"/>
        </w:rPr>
        <w:t xml:space="preserve"> правил, правда, есть одно исключение, которое будет рассматриваться </w:t>
      </w:r>
      <w:r w:rsidR="00462079">
        <w:rPr>
          <w:rFonts w:ascii="Arial" w:hAnsi="Arial" w:cs="Arial"/>
          <w:sz w:val="24"/>
          <w:szCs w:val="24"/>
        </w:rPr>
        <w:t xml:space="preserve">далее </w:t>
      </w:r>
      <w:r w:rsidRPr="00AB04F1">
        <w:rPr>
          <w:rFonts w:ascii="Arial" w:hAnsi="Arial" w:cs="Arial"/>
          <w:sz w:val="24"/>
          <w:szCs w:val="24"/>
        </w:rPr>
        <w:t>в отдельном подразделе.</w:t>
      </w:r>
    </w:p>
    <w:p w:rsidR="00E84639" w:rsidRDefault="00E84639" w:rsidP="005B31C5">
      <w:pPr>
        <w:rPr>
          <w:rFonts w:ascii="Arial" w:hAnsi="Arial" w:cs="Arial"/>
          <w:sz w:val="24"/>
          <w:szCs w:val="24"/>
        </w:rPr>
      </w:pPr>
      <w:r>
        <w:rPr>
          <w:rFonts w:ascii="Arial" w:hAnsi="Arial" w:cs="Arial"/>
          <w:sz w:val="24"/>
          <w:szCs w:val="24"/>
        </w:rPr>
        <w:t>Первый</w:t>
      </w:r>
      <w:r w:rsidR="00462079">
        <w:rPr>
          <w:rFonts w:ascii="Arial" w:hAnsi="Arial" w:cs="Arial"/>
          <w:sz w:val="24"/>
          <w:szCs w:val="24"/>
        </w:rPr>
        <w:t>, самый простой и наглядный способ инициализации</w:t>
      </w:r>
      <w:r>
        <w:rPr>
          <w:rFonts w:ascii="Arial" w:hAnsi="Arial" w:cs="Arial"/>
          <w:sz w:val="24"/>
          <w:szCs w:val="24"/>
        </w:rPr>
        <w:t xml:space="preserve"> был представлен в начальном примере. Объект </w:t>
      </w:r>
      <w:r w:rsidRPr="00A90880">
        <w:rPr>
          <w:rFonts w:ascii="Lucida Console" w:hAnsi="Lucida Console" w:cs="Arial"/>
          <w:color w:val="0000FF"/>
          <w:sz w:val="24"/>
          <w:szCs w:val="24"/>
          <w:lang w:val="en-US"/>
        </w:rPr>
        <w:t>x</w:t>
      </w:r>
      <w:r w:rsidRPr="00A90880">
        <w:rPr>
          <w:rFonts w:ascii="Arial" w:hAnsi="Arial" w:cs="Arial"/>
          <w:sz w:val="24"/>
          <w:szCs w:val="24"/>
        </w:rPr>
        <w:t xml:space="preserve"> </w:t>
      </w:r>
      <w:r>
        <w:rPr>
          <w:rFonts w:ascii="Arial" w:hAnsi="Arial" w:cs="Arial"/>
          <w:sz w:val="24"/>
          <w:szCs w:val="24"/>
        </w:rPr>
        <w:t>при объявлении получает тип и начальное значение.</w:t>
      </w:r>
      <w:r w:rsidR="00A90880">
        <w:rPr>
          <w:rFonts w:ascii="Arial" w:hAnsi="Arial" w:cs="Arial"/>
          <w:sz w:val="24"/>
          <w:szCs w:val="24"/>
        </w:rPr>
        <w:t xml:space="preserve"> Посредством </w:t>
      </w:r>
      <w:r w:rsidR="00572057">
        <w:rPr>
          <w:rFonts w:ascii="Arial" w:hAnsi="Arial" w:cs="Arial"/>
          <w:sz w:val="24"/>
          <w:szCs w:val="24"/>
        </w:rPr>
        <w:t xml:space="preserve">таких </w:t>
      </w:r>
      <w:r w:rsidR="00A90880">
        <w:rPr>
          <w:rFonts w:ascii="Arial" w:hAnsi="Arial" w:cs="Arial"/>
          <w:sz w:val="24"/>
          <w:szCs w:val="24"/>
        </w:rPr>
        <w:t>объявлени</w:t>
      </w:r>
      <w:r w:rsidR="00572057">
        <w:rPr>
          <w:rFonts w:ascii="Arial" w:hAnsi="Arial" w:cs="Arial"/>
          <w:sz w:val="24"/>
          <w:szCs w:val="24"/>
        </w:rPr>
        <w:t>й</w:t>
      </w:r>
      <w:r w:rsidR="00A90880">
        <w:rPr>
          <w:rFonts w:ascii="Arial" w:hAnsi="Arial" w:cs="Arial"/>
          <w:sz w:val="24"/>
          <w:szCs w:val="24"/>
        </w:rPr>
        <w:t xml:space="preserve"> можно вводить как локальные объекты в подпрограммах, так и атрибуты контейнеров</w:t>
      </w:r>
      <w:r w:rsidR="000334C7">
        <w:rPr>
          <w:rFonts w:ascii="Arial" w:hAnsi="Arial" w:cs="Arial"/>
          <w:sz w:val="24"/>
          <w:szCs w:val="24"/>
        </w:rPr>
        <w:t>, например:</w:t>
      </w:r>
    </w:p>
    <w:p w:rsidR="00A90880" w:rsidRPr="000334C7" w:rsidRDefault="000334C7" w:rsidP="000334C7">
      <w:pPr>
        <w:ind w:left="708"/>
        <w:rPr>
          <w:rFonts w:ascii="Lucida Console" w:hAnsi="Lucida Console" w:cs="Arial"/>
          <w:color w:val="0000FF"/>
          <w:sz w:val="24"/>
          <w:szCs w:val="24"/>
          <w:lang w:val="en-US"/>
        </w:rPr>
      </w:pPr>
      <w:r w:rsidRPr="000334C7">
        <w:rPr>
          <w:rFonts w:ascii="Lucida Console" w:hAnsi="Lucida Console" w:cs="Arial"/>
          <w:b/>
          <w:color w:val="0000FF"/>
          <w:sz w:val="24"/>
          <w:szCs w:val="24"/>
          <w:lang w:val="en-US"/>
        </w:rPr>
        <w:lastRenderedPageBreak/>
        <w:t>unit</w:t>
      </w:r>
      <w:r w:rsidRPr="000334C7">
        <w:rPr>
          <w:rFonts w:ascii="Lucida Console" w:hAnsi="Lucida Console" w:cs="Arial"/>
          <w:color w:val="0000FF"/>
          <w:sz w:val="24"/>
          <w:szCs w:val="24"/>
          <w:lang w:val="en-US"/>
        </w:rPr>
        <w:t xml:space="preserve"> A </w:t>
      </w:r>
      <w:r w:rsidRPr="000334C7">
        <w:rPr>
          <w:rFonts w:ascii="Lucida Console" w:hAnsi="Lucida Console" w:cs="Arial"/>
          <w:b/>
          <w:color w:val="0000FF"/>
          <w:sz w:val="24"/>
          <w:szCs w:val="24"/>
          <w:lang w:val="en-US"/>
        </w:rPr>
        <w:t>is</w:t>
      </w:r>
      <w:r w:rsidRPr="000334C7">
        <w:rPr>
          <w:rFonts w:ascii="Lucida Console" w:hAnsi="Lucida Console" w:cs="Arial"/>
          <w:color w:val="0000FF"/>
          <w:sz w:val="24"/>
          <w:szCs w:val="24"/>
          <w:lang w:val="en-US"/>
        </w:rPr>
        <w:br/>
        <w:t xml:space="preserve">    x </w:t>
      </w:r>
      <w:r w:rsidRPr="000334C7">
        <w:rPr>
          <w:rFonts w:ascii="Lucida Console" w:hAnsi="Lucida Console" w:cs="Arial"/>
          <w:b/>
          <w:color w:val="0000FF"/>
          <w:sz w:val="24"/>
          <w:szCs w:val="24"/>
          <w:lang w:val="en-US"/>
        </w:rPr>
        <w:t>is</w:t>
      </w:r>
      <w:r w:rsidRPr="000334C7">
        <w:rPr>
          <w:rFonts w:ascii="Lucida Console" w:hAnsi="Lucida Console" w:cs="Arial"/>
          <w:color w:val="0000FF"/>
          <w:sz w:val="24"/>
          <w:szCs w:val="24"/>
          <w:lang w:val="en-US"/>
        </w:rPr>
        <w:t xml:space="preserve"> 5</w:t>
      </w:r>
      <w:r w:rsidRPr="000334C7">
        <w:rPr>
          <w:rFonts w:ascii="Lucida Console" w:hAnsi="Lucida Console" w:cs="Arial"/>
          <w:color w:val="0000FF"/>
          <w:sz w:val="24"/>
          <w:szCs w:val="24"/>
          <w:lang w:val="en-US"/>
        </w:rPr>
        <w:br/>
      </w:r>
      <w:r w:rsidRPr="000334C7">
        <w:rPr>
          <w:rFonts w:ascii="Lucida Console" w:hAnsi="Lucida Console" w:cs="Arial"/>
          <w:b/>
          <w:color w:val="0000FF"/>
          <w:sz w:val="24"/>
          <w:szCs w:val="24"/>
          <w:lang w:val="en-US"/>
        </w:rPr>
        <w:t>end</w:t>
      </w:r>
    </w:p>
    <w:p w:rsidR="000334C7" w:rsidRPr="004F5FAC" w:rsidRDefault="000334C7" w:rsidP="000334C7">
      <w:pPr>
        <w:ind w:left="708"/>
        <w:rPr>
          <w:rFonts w:ascii="Lucida Console" w:hAnsi="Lucida Console" w:cs="Arial"/>
          <w:color w:val="0000FF"/>
          <w:sz w:val="24"/>
          <w:szCs w:val="24"/>
        </w:rPr>
      </w:pPr>
      <w:r w:rsidRPr="000334C7">
        <w:rPr>
          <w:rFonts w:ascii="Lucida Console" w:hAnsi="Lucida Console" w:cs="Arial"/>
          <w:color w:val="0000FF"/>
          <w:sz w:val="24"/>
          <w:szCs w:val="24"/>
          <w:lang w:val="en-US"/>
        </w:rPr>
        <w:t>foo</w:t>
      </w:r>
      <w:r w:rsidRPr="004F5FAC">
        <w:rPr>
          <w:rFonts w:ascii="Lucida Console" w:hAnsi="Lucida Console" w:cs="Arial"/>
          <w:color w:val="0000FF"/>
          <w:sz w:val="24"/>
          <w:szCs w:val="24"/>
        </w:rPr>
        <w:t xml:space="preserve">() </w:t>
      </w:r>
      <w:r w:rsidRPr="000334C7">
        <w:rPr>
          <w:rFonts w:ascii="Lucida Console" w:hAnsi="Lucida Console" w:cs="Arial"/>
          <w:b/>
          <w:color w:val="0000FF"/>
          <w:sz w:val="24"/>
          <w:szCs w:val="24"/>
          <w:lang w:val="en-US"/>
        </w:rPr>
        <w:t>is</w:t>
      </w:r>
      <w:r w:rsidRPr="004F5FAC">
        <w:rPr>
          <w:rFonts w:ascii="Lucida Console" w:hAnsi="Lucida Console" w:cs="Arial"/>
          <w:color w:val="0000FF"/>
          <w:sz w:val="24"/>
          <w:szCs w:val="24"/>
        </w:rPr>
        <w:br/>
        <w:t xml:space="preserve">    </w:t>
      </w:r>
      <w:r w:rsidRPr="000334C7">
        <w:rPr>
          <w:rFonts w:ascii="Lucida Console" w:hAnsi="Lucida Console" w:cs="Arial"/>
          <w:color w:val="0000FF"/>
          <w:sz w:val="24"/>
          <w:szCs w:val="24"/>
          <w:lang w:val="en-US"/>
        </w:rPr>
        <w:t>x</w:t>
      </w:r>
      <w:r w:rsidRPr="004F5FAC">
        <w:rPr>
          <w:rFonts w:ascii="Lucida Console" w:hAnsi="Lucida Console" w:cs="Arial"/>
          <w:color w:val="0000FF"/>
          <w:sz w:val="24"/>
          <w:szCs w:val="24"/>
        </w:rPr>
        <w:t xml:space="preserve"> </w:t>
      </w:r>
      <w:r w:rsidRPr="000334C7">
        <w:rPr>
          <w:rFonts w:ascii="Lucida Console" w:hAnsi="Lucida Console" w:cs="Arial"/>
          <w:b/>
          <w:color w:val="0000FF"/>
          <w:sz w:val="24"/>
          <w:szCs w:val="24"/>
          <w:lang w:val="en-US"/>
        </w:rPr>
        <w:t>is</w:t>
      </w:r>
      <w:r w:rsidRPr="004F5FAC">
        <w:rPr>
          <w:rFonts w:ascii="Lucida Console" w:hAnsi="Lucida Console" w:cs="Arial"/>
          <w:color w:val="0000FF"/>
          <w:sz w:val="24"/>
          <w:szCs w:val="24"/>
        </w:rPr>
        <w:t xml:space="preserve"> 5</w:t>
      </w:r>
      <w:r w:rsidRPr="004F5FAC">
        <w:rPr>
          <w:rFonts w:ascii="Lucida Console" w:hAnsi="Lucida Console" w:cs="Arial"/>
          <w:color w:val="0000FF"/>
          <w:sz w:val="24"/>
          <w:szCs w:val="24"/>
        </w:rPr>
        <w:br/>
      </w:r>
      <w:r w:rsidRPr="000334C7">
        <w:rPr>
          <w:rFonts w:ascii="Lucida Console" w:hAnsi="Lucida Console" w:cs="Arial"/>
          <w:b/>
          <w:color w:val="0000FF"/>
          <w:sz w:val="24"/>
          <w:szCs w:val="24"/>
          <w:lang w:val="en-US"/>
        </w:rPr>
        <w:t>end</w:t>
      </w:r>
    </w:p>
    <w:p w:rsidR="00462079" w:rsidRDefault="00462079" w:rsidP="005B31C5">
      <w:pPr>
        <w:rPr>
          <w:rFonts w:ascii="Arial" w:hAnsi="Arial" w:cs="Arial"/>
          <w:sz w:val="24"/>
          <w:szCs w:val="24"/>
        </w:rPr>
      </w:pPr>
      <w:r>
        <w:rPr>
          <w:rFonts w:ascii="Arial" w:hAnsi="Arial" w:cs="Arial"/>
          <w:sz w:val="24"/>
          <w:szCs w:val="24"/>
        </w:rPr>
        <w:t>Дальше начинаются отличия. Рассмотрим пример объявления атрибута контейнера:</w:t>
      </w:r>
    </w:p>
    <w:p w:rsidR="00462079" w:rsidRPr="000334C7" w:rsidRDefault="00462079" w:rsidP="00462079">
      <w:pPr>
        <w:ind w:left="708"/>
        <w:rPr>
          <w:rFonts w:ascii="Lucida Console" w:hAnsi="Lucida Console" w:cs="Arial"/>
          <w:color w:val="0000FF"/>
          <w:sz w:val="24"/>
          <w:szCs w:val="24"/>
          <w:lang w:val="en-US"/>
        </w:rPr>
      </w:pPr>
      <w:r w:rsidRPr="000334C7">
        <w:rPr>
          <w:rFonts w:ascii="Lucida Console" w:hAnsi="Lucida Console" w:cs="Arial"/>
          <w:b/>
          <w:color w:val="0000FF"/>
          <w:sz w:val="24"/>
          <w:szCs w:val="24"/>
          <w:lang w:val="en-US"/>
        </w:rPr>
        <w:t>unit</w:t>
      </w:r>
      <w:r w:rsidRPr="000334C7">
        <w:rPr>
          <w:rFonts w:ascii="Lucida Console" w:hAnsi="Lucida Console" w:cs="Arial"/>
          <w:color w:val="0000FF"/>
          <w:sz w:val="24"/>
          <w:szCs w:val="24"/>
          <w:lang w:val="en-US"/>
        </w:rPr>
        <w:t xml:space="preserve"> A </w:t>
      </w:r>
      <w:r w:rsidRPr="000334C7">
        <w:rPr>
          <w:rFonts w:ascii="Lucida Console" w:hAnsi="Lucida Console" w:cs="Arial"/>
          <w:b/>
          <w:color w:val="0000FF"/>
          <w:sz w:val="24"/>
          <w:szCs w:val="24"/>
          <w:lang w:val="en-US"/>
        </w:rPr>
        <w:t>is</w:t>
      </w:r>
      <w:r w:rsidRPr="000334C7">
        <w:rPr>
          <w:rFonts w:ascii="Lucida Console" w:hAnsi="Lucida Console" w:cs="Arial"/>
          <w:color w:val="0000FF"/>
          <w:sz w:val="24"/>
          <w:szCs w:val="24"/>
          <w:lang w:val="en-US"/>
        </w:rPr>
        <w:br/>
        <w:t xml:space="preserve">    x</w:t>
      </w:r>
      <w:r>
        <w:rPr>
          <w:rFonts w:ascii="Lucida Console" w:hAnsi="Lucida Console" w:cs="Arial"/>
          <w:color w:val="0000FF"/>
          <w:sz w:val="24"/>
          <w:szCs w:val="24"/>
          <w:lang w:val="en-US"/>
        </w:rPr>
        <w:t>: T</w:t>
      </w:r>
      <w:r w:rsidRPr="000334C7">
        <w:rPr>
          <w:rFonts w:ascii="Lucida Console" w:hAnsi="Lucida Console" w:cs="Arial"/>
          <w:color w:val="0000FF"/>
          <w:sz w:val="24"/>
          <w:szCs w:val="24"/>
          <w:lang w:val="en-US"/>
        </w:rPr>
        <w:br/>
      </w:r>
      <w:r w:rsidRPr="000334C7">
        <w:rPr>
          <w:rFonts w:ascii="Lucida Console" w:hAnsi="Lucida Console" w:cs="Arial"/>
          <w:b/>
          <w:color w:val="0000FF"/>
          <w:sz w:val="24"/>
          <w:szCs w:val="24"/>
          <w:lang w:val="en-US"/>
        </w:rPr>
        <w:t>end</w:t>
      </w:r>
    </w:p>
    <w:p w:rsidR="00462079" w:rsidRDefault="00462079" w:rsidP="005B31C5">
      <w:pPr>
        <w:rPr>
          <w:rFonts w:ascii="Arial" w:hAnsi="Arial" w:cs="Arial"/>
          <w:sz w:val="24"/>
          <w:szCs w:val="24"/>
        </w:rPr>
      </w:pPr>
      <w:r>
        <w:rPr>
          <w:rFonts w:ascii="Arial" w:hAnsi="Arial" w:cs="Arial"/>
          <w:sz w:val="24"/>
          <w:szCs w:val="24"/>
        </w:rPr>
        <w:t xml:space="preserve">Здесь инициализация атрибута явно не задана. Такая форма объявления считается допустимой только в случае, когда в процедуре инициализации контейнера имеется явное присваивание атрибуту </w:t>
      </w:r>
      <w:r w:rsidRPr="00462079">
        <w:rPr>
          <w:rFonts w:ascii="Lucida Console" w:hAnsi="Lucida Console" w:cs="Arial"/>
          <w:color w:val="0000FF"/>
          <w:sz w:val="24"/>
          <w:szCs w:val="24"/>
          <w:lang w:val="en-US"/>
        </w:rPr>
        <w:t>x</w:t>
      </w:r>
      <w:r w:rsidRPr="00462079">
        <w:rPr>
          <w:rFonts w:ascii="Arial" w:hAnsi="Arial" w:cs="Arial"/>
          <w:sz w:val="24"/>
          <w:szCs w:val="24"/>
        </w:rPr>
        <w:t xml:space="preserve"> </w:t>
      </w:r>
      <w:r>
        <w:rPr>
          <w:rFonts w:ascii="Arial" w:hAnsi="Arial" w:cs="Arial"/>
          <w:sz w:val="24"/>
          <w:szCs w:val="24"/>
        </w:rPr>
        <w:t>некоторого (начального) значения, например:</w:t>
      </w:r>
    </w:p>
    <w:p w:rsidR="00462079" w:rsidRPr="000334C7" w:rsidRDefault="00462079" w:rsidP="00462079">
      <w:pPr>
        <w:ind w:left="708"/>
        <w:rPr>
          <w:rFonts w:ascii="Lucida Console" w:hAnsi="Lucida Console" w:cs="Arial"/>
          <w:color w:val="0000FF"/>
          <w:sz w:val="24"/>
          <w:szCs w:val="24"/>
          <w:lang w:val="en-US"/>
        </w:rPr>
      </w:pPr>
      <w:r w:rsidRPr="000334C7">
        <w:rPr>
          <w:rFonts w:ascii="Lucida Console" w:hAnsi="Lucida Console" w:cs="Arial"/>
          <w:b/>
          <w:color w:val="0000FF"/>
          <w:sz w:val="24"/>
          <w:szCs w:val="24"/>
          <w:lang w:val="en-US"/>
        </w:rPr>
        <w:t>unit</w:t>
      </w:r>
      <w:r w:rsidRPr="000334C7">
        <w:rPr>
          <w:rFonts w:ascii="Lucida Console" w:hAnsi="Lucida Console" w:cs="Arial"/>
          <w:color w:val="0000FF"/>
          <w:sz w:val="24"/>
          <w:szCs w:val="24"/>
          <w:lang w:val="en-US"/>
        </w:rPr>
        <w:t xml:space="preserve"> A </w:t>
      </w:r>
      <w:r w:rsidRPr="000334C7">
        <w:rPr>
          <w:rFonts w:ascii="Lucida Console" w:hAnsi="Lucida Console" w:cs="Arial"/>
          <w:b/>
          <w:color w:val="0000FF"/>
          <w:sz w:val="24"/>
          <w:szCs w:val="24"/>
          <w:lang w:val="en-US"/>
        </w:rPr>
        <w:t>is</w:t>
      </w:r>
      <w:r w:rsidRPr="000334C7">
        <w:rPr>
          <w:rFonts w:ascii="Lucida Console" w:hAnsi="Lucida Console" w:cs="Arial"/>
          <w:color w:val="0000FF"/>
          <w:sz w:val="24"/>
          <w:szCs w:val="24"/>
          <w:lang w:val="en-US"/>
        </w:rPr>
        <w:br/>
        <w:t xml:space="preserve">    x</w:t>
      </w:r>
      <w:r>
        <w:rPr>
          <w:rFonts w:ascii="Lucida Console" w:hAnsi="Lucida Console" w:cs="Arial"/>
          <w:color w:val="0000FF"/>
          <w:sz w:val="24"/>
          <w:szCs w:val="24"/>
          <w:lang w:val="en-US"/>
        </w:rPr>
        <w:t>: T</w:t>
      </w:r>
      <w:r w:rsidRPr="00462079">
        <w:rPr>
          <w:rFonts w:ascii="Lucida Console" w:hAnsi="Lucida Console" w:cs="Arial"/>
          <w:color w:val="0000FF"/>
          <w:sz w:val="24"/>
          <w:szCs w:val="24"/>
          <w:lang w:val="en-US"/>
        </w:rPr>
        <w:br/>
        <w:t xml:space="preserve">    </w:t>
      </w:r>
      <w:r w:rsidRPr="00462079">
        <w:rPr>
          <w:rFonts w:ascii="Lucida Console" w:hAnsi="Lucida Console" w:cs="Arial"/>
          <w:b/>
          <w:color w:val="0000FF"/>
          <w:sz w:val="24"/>
          <w:szCs w:val="24"/>
          <w:lang w:val="en-US"/>
        </w:rPr>
        <w:t>init</w:t>
      </w:r>
      <w:r>
        <w:rPr>
          <w:rFonts w:ascii="Lucida Console" w:hAnsi="Lucida Console" w:cs="Arial"/>
          <w:color w:val="0000FF"/>
          <w:sz w:val="24"/>
          <w:szCs w:val="24"/>
          <w:lang w:val="en-US"/>
        </w:rPr>
        <w:t xml:space="preserve"> </w:t>
      </w:r>
      <w:r w:rsidRPr="00462079">
        <w:rPr>
          <w:rFonts w:ascii="Lucida Console" w:hAnsi="Lucida Console" w:cs="Arial"/>
          <w:b/>
          <w:color w:val="0000FF"/>
          <w:sz w:val="24"/>
          <w:szCs w:val="24"/>
          <w:lang w:val="en-US"/>
        </w:rPr>
        <w:t>is</w:t>
      </w:r>
      <w:r>
        <w:rPr>
          <w:rFonts w:ascii="Lucida Console" w:hAnsi="Lucida Console" w:cs="Arial"/>
          <w:color w:val="0000FF"/>
          <w:sz w:val="24"/>
          <w:szCs w:val="24"/>
          <w:lang w:val="en-US"/>
        </w:rPr>
        <w:t xml:space="preserve"> x := T(1) </w:t>
      </w:r>
      <w:r w:rsidRPr="00462079">
        <w:rPr>
          <w:rFonts w:ascii="Lucida Console" w:hAnsi="Lucida Console" w:cs="Arial"/>
          <w:b/>
          <w:color w:val="0000FF"/>
          <w:sz w:val="24"/>
          <w:szCs w:val="24"/>
          <w:lang w:val="en-US"/>
        </w:rPr>
        <w:t>end</w:t>
      </w:r>
      <w:r w:rsidRPr="000334C7">
        <w:rPr>
          <w:rFonts w:ascii="Lucida Console" w:hAnsi="Lucida Console" w:cs="Arial"/>
          <w:color w:val="0000FF"/>
          <w:sz w:val="24"/>
          <w:szCs w:val="24"/>
          <w:lang w:val="en-US"/>
        </w:rPr>
        <w:br/>
      </w:r>
      <w:r w:rsidRPr="000334C7">
        <w:rPr>
          <w:rFonts w:ascii="Lucida Console" w:hAnsi="Lucida Console" w:cs="Arial"/>
          <w:b/>
          <w:color w:val="0000FF"/>
          <w:sz w:val="24"/>
          <w:szCs w:val="24"/>
          <w:lang w:val="en-US"/>
        </w:rPr>
        <w:t>end</w:t>
      </w:r>
    </w:p>
    <w:p w:rsidR="00462079" w:rsidRDefault="00462079" w:rsidP="005B31C5">
      <w:pPr>
        <w:rPr>
          <w:rFonts w:ascii="Arial" w:hAnsi="Arial" w:cs="Arial"/>
          <w:sz w:val="24"/>
          <w:szCs w:val="24"/>
        </w:rPr>
      </w:pPr>
      <w:r>
        <w:rPr>
          <w:rFonts w:ascii="Arial" w:hAnsi="Arial" w:cs="Arial"/>
          <w:sz w:val="24"/>
          <w:szCs w:val="24"/>
        </w:rPr>
        <w:t>Альтернативой присваиванию в процедуре инициализации служит явное присваивание, например:</w:t>
      </w:r>
    </w:p>
    <w:p w:rsidR="00462079" w:rsidRPr="000334C7" w:rsidRDefault="00462079" w:rsidP="00462079">
      <w:pPr>
        <w:ind w:left="708"/>
        <w:rPr>
          <w:rFonts w:ascii="Lucida Console" w:hAnsi="Lucida Console" w:cs="Arial"/>
          <w:color w:val="0000FF"/>
          <w:sz w:val="24"/>
          <w:szCs w:val="24"/>
          <w:lang w:val="en-US"/>
        </w:rPr>
      </w:pPr>
      <w:r w:rsidRPr="000334C7">
        <w:rPr>
          <w:rFonts w:ascii="Lucida Console" w:hAnsi="Lucida Console" w:cs="Arial"/>
          <w:b/>
          <w:color w:val="0000FF"/>
          <w:sz w:val="24"/>
          <w:szCs w:val="24"/>
          <w:lang w:val="en-US"/>
        </w:rPr>
        <w:t>unit</w:t>
      </w:r>
      <w:r w:rsidRPr="000334C7">
        <w:rPr>
          <w:rFonts w:ascii="Lucida Console" w:hAnsi="Lucida Console" w:cs="Arial"/>
          <w:color w:val="0000FF"/>
          <w:sz w:val="24"/>
          <w:szCs w:val="24"/>
          <w:lang w:val="en-US"/>
        </w:rPr>
        <w:t xml:space="preserve"> A </w:t>
      </w:r>
      <w:r w:rsidRPr="000334C7">
        <w:rPr>
          <w:rFonts w:ascii="Lucida Console" w:hAnsi="Lucida Console" w:cs="Arial"/>
          <w:b/>
          <w:color w:val="0000FF"/>
          <w:sz w:val="24"/>
          <w:szCs w:val="24"/>
          <w:lang w:val="en-US"/>
        </w:rPr>
        <w:t>is</w:t>
      </w:r>
      <w:r w:rsidRPr="000334C7">
        <w:rPr>
          <w:rFonts w:ascii="Lucida Console" w:hAnsi="Lucida Console" w:cs="Arial"/>
          <w:color w:val="0000FF"/>
          <w:sz w:val="24"/>
          <w:szCs w:val="24"/>
          <w:lang w:val="en-US"/>
        </w:rPr>
        <w:br/>
        <w:t xml:space="preserve">    x</w:t>
      </w:r>
      <w:r>
        <w:rPr>
          <w:rFonts w:ascii="Lucida Console" w:hAnsi="Lucida Console" w:cs="Arial"/>
          <w:color w:val="0000FF"/>
          <w:sz w:val="24"/>
          <w:szCs w:val="24"/>
          <w:lang w:val="en-US"/>
        </w:rPr>
        <w:t>: T</w:t>
      </w:r>
      <w:r w:rsidRPr="00462079">
        <w:rPr>
          <w:rFonts w:ascii="Lucida Console" w:hAnsi="Lucida Console" w:cs="Arial"/>
          <w:color w:val="0000FF"/>
          <w:sz w:val="24"/>
          <w:szCs w:val="24"/>
          <w:lang w:val="en-US"/>
        </w:rPr>
        <w:t xml:space="preserve"> </w:t>
      </w:r>
      <w:r w:rsidRPr="00462079">
        <w:rPr>
          <w:rFonts w:ascii="Lucida Console" w:hAnsi="Lucida Console" w:cs="Arial"/>
          <w:b/>
          <w:color w:val="0000FF"/>
          <w:sz w:val="24"/>
          <w:szCs w:val="24"/>
          <w:lang w:val="en-US"/>
        </w:rPr>
        <w:t>is</w:t>
      </w:r>
      <w:r>
        <w:rPr>
          <w:rFonts w:ascii="Lucida Console" w:hAnsi="Lucida Console" w:cs="Arial"/>
          <w:color w:val="0000FF"/>
          <w:sz w:val="24"/>
          <w:szCs w:val="24"/>
          <w:lang w:val="en-US"/>
        </w:rPr>
        <w:t xml:space="preserve"> T(1)</w:t>
      </w:r>
      <w:r w:rsidRPr="000334C7">
        <w:rPr>
          <w:rFonts w:ascii="Lucida Console" w:hAnsi="Lucida Console" w:cs="Arial"/>
          <w:color w:val="0000FF"/>
          <w:sz w:val="24"/>
          <w:szCs w:val="24"/>
          <w:lang w:val="en-US"/>
        </w:rPr>
        <w:br/>
      </w:r>
      <w:r w:rsidRPr="000334C7">
        <w:rPr>
          <w:rFonts w:ascii="Lucida Console" w:hAnsi="Lucida Console" w:cs="Arial"/>
          <w:b/>
          <w:color w:val="0000FF"/>
          <w:sz w:val="24"/>
          <w:szCs w:val="24"/>
          <w:lang w:val="en-US"/>
        </w:rPr>
        <w:t>end</w:t>
      </w:r>
    </w:p>
    <w:p w:rsidR="00462079" w:rsidRDefault="00462079" w:rsidP="005B31C5">
      <w:pPr>
        <w:rPr>
          <w:rFonts w:ascii="Arial" w:hAnsi="Arial" w:cs="Arial"/>
          <w:sz w:val="24"/>
          <w:szCs w:val="24"/>
        </w:rPr>
      </w:pPr>
      <w:r>
        <w:rPr>
          <w:rFonts w:ascii="Arial" w:hAnsi="Arial" w:cs="Arial"/>
          <w:sz w:val="24"/>
          <w:szCs w:val="24"/>
        </w:rPr>
        <w:t xml:space="preserve">В обоих приведенных примерах реальная инициализация атрибута </w:t>
      </w:r>
      <w:r w:rsidRPr="00462079">
        <w:rPr>
          <w:rFonts w:ascii="Lucida Console" w:hAnsi="Lucida Console" w:cs="Arial"/>
          <w:color w:val="0000FF"/>
          <w:sz w:val="24"/>
          <w:szCs w:val="24"/>
          <w:lang w:val="en-US"/>
        </w:rPr>
        <w:t>x</w:t>
      </w:r>
      <w:r w:rsidRPr="00462079">
        <w:rPr>
          <w:rFonts w:ascii="Arial" w:hAnsi="Arial" w:cs="Arial"/>
          <w:sz w:val="24"/>
          <w:szCs w:val="24"/>
        </w:rPr>
        <w:t xml:space="preserve"> </w:t>
      </w:r>
      <w:r>
        <w:rPr>
          <w:rFonts w:ascii="Arial" w:hAnsi="Arial" w:cs="Arial"/>
          <w:sz w:val="24"/>
          <w:szCs w:val="24"/>
        </w:rPr>
        <w:t>произойдет при создании экземпляра контейнера, точнее, при выполнении его процедуры инициализации.</w:t>
      </w:r>
    </w:p>
    <w:p w:rsidR="00462079" w:rsidRPr="001915DB" w:rsidRDefault="00462079" w:rsidP="005B31C5">
      <w:pPr>
        <w:rPr>
          <w:rFonts w:ascii="Arial" w:hAnsi="Arial" w:cs="Arial"/>
          <w:sz w:val="24"/>
          <w:szCs w:val="24"/>
        </w:rPr>
      </w:pPr>
      <w:r>
        <w:rPr>
          <w:rFonts w:ascii="Arial" w:hAnsi="Arial" w:cs="Arial"/>
          <w:sz w:val="24"/>
          <w:szCs w:val="24"/>
        </w:rPr>
        <w:t>В</w:t>
      </w:r>
      <w:r w:rsidR="001915DB">
        <w:rPr>
          <w:rFonts w:ascii="Arial" w:hAnsi="Arial" w:cs="Arial"/>
          <w:sz w:val="24"/>
          <w:szCs w:val="24"/>
        </w:rPr>
        <w:t xml:space="preserve"> отличие от объявлений атрибутов контейнеров, локальные</w:t>
      </w:r>
      <w:r>
        <w:rPr>
          <w:rFonts w:ascii="Arial" w:hAnsi="Arial" w:cs="Arial"/>
          <w:sz w:val="24"/>
          <w:szCs w:val="24"/>
        </w:rPr>
        <w:t xml:space="preserve"> объект</w:t>
      </w:r>
      <w:r w:rsidR="001915DB">
        <w:rPr>
          <w:rFonts w:ascii="Arial" w:hAnsi="Arial" w:cs="Arial"/>
          <w:sz w:val="24"/>
          <w:szCs w:val="24"/>
        </w:rPr>
        <w:t xml:space="preserve">ы следует объявлять только с инциализацией. Иными словами, в их объявлениях должна обязательно присутствовать фраза </w:t>
      </w:r>
      <w:r w:rsidR="001915DB" w:rsidRPr="001915DB">
        <w:rPr>
          <w:rFonts w:ascii="Lucida Console" w:hAnsi="Lucida Console" w:cs="Arial"/>
          <w:b/>
          <w:color w:val="0000FF"/>
          <w:sz w:val="24"/>
          <w:szCs w:val="24"/>
          <w:lang w:val="en-US"/>
        </w:rPr>
        <w:t>is</w:t>
      </w:r>
      <w:r w:rsidR="001915DB">
        <w:rPr>
          <w:rFonts w:ascii="Arial" w:hAnsi="Arial" w:cs="Arial"/>
          <w:sz w:val="24"/>
          <w:szCs w:val="24"/>
        </w:rPr>
        <w:t>, например:</w:t>
      </w:r>
    </w:p>
    <w:p w:rsidR="000334C7" w:rsidRPr="001915DB" w:rsidRDefault="000334C7" w:rsidP="000334C7">
      <w:pPr>
        <w:ind w:left="708"/>
        <w:rPr>
          <w:rFonts w:ascii="Lucida Console" w:hAnsi="Lucida Console" w:cs="Arial"/>
          <w:color w:val="0000FF"/>
          <w:sz w:val="24"/>
          <w:szCs w:val="24"/>
        </w:rPr>
      </w:pPr>
      <w:r w:rsidRPr="000334C7">
        <w:rPr>
          <w:rFonts w:ascii="Lucida Console" w:hAnsi="Lucida Console" w:cs="Arial"/>
          <w:color w:val="0000FF"/>
          <w:sz w:val="24"/>
          <w:szCs w:val="24"/>
          <w:lang w:val="en-US"/>
        </w:rPr>
        <w:t>foo</w:t>
      </w:r>
      <w:r w:rsidRPr="001915DB">
        <w:rPr>
          <w:rFonts w:ascii="Lucida Console" w:hAnsi="Lucida Console" w:cs="Arial"/>
          <w:color w:val="0000FF"/>
          <w:sz w:val="24"/>
          <w:szCs w:val="24"/>
        </w:rPr>
        <w:t xml:space="preserve">() </w:t>
      </w:r>
      <w:r w:rsidRPr="000334C7">
        <w:rPr>
          <w:rFonts w:ascii="Lucida Console" w:hAnsi="Lucida Console" w:cs="Arial"/>
          <w:b/>
          <w:color w:val="0000FF"/>
          <w:sz w:val="24"/>
          <w:szCs w:val="24"/>
          <w:lang w:val="en-US"/>
        </w:rPr>
        <w:t>is</w:t>
      </w:r>
      <w:r w:rsidRPr="001915DB">
        <w:rPr>
          <w:rFonts w:ascii="Lucida Console" w:hAnsi="Lucida Console" w:cs="Arial"/>
          <w:color w:val="0000FF"/>
          <w:sz w:val="24"/>
          <w:szCs w:val="24"/>
        </w:rPr>
        <w:br/>
        <w:t xml:space="preserve">    </w:t>
      </w:r>
      <w:r w:rsidRPr="000334C7">
        <w:rPr>
          <w:rFonts w:ascii="Lucida Console" w:hAnsi="Lucida Console" w:cs="Arial"/>
          <w:color w:val="0000FF"/>
          <w:sz w:val="24"/>
          <w:szCs w:val="24"/>
          <w:lang w:val="en-US"/>
        </w:rPr>
        <w:t>x</w:t>
      </w:r>
      <w:r w:rsidR="001915DB">
        <w:rPr>
          <w:rFonts w:ascii="Lucida Console" w:hAnsi="Lucida Console" w:cs="Arial"/>
          <w:color w:val="0000FF"/>
          <w:sz w:val="24"/>
          <w:szCs w:val="24"/>
        </w:rPr>
        <w:t>1</w:t>
      </w:r>
      <w:r w:rsidRPr="001915DB">
        <w:rPr>
          <w:rFonts w:ascii="Lucida Console" w:hAnsi="Lucida Console" w:cs="Arial"/>
          <w:b/>
          <w:color w:val="0000FF"/>
          <w:sz w:val="24"/>
          <w:szCs w:val="24"/>
        </w:rPr>
        <w:t xml:space="preserve">: </w:t>
      </w:r>
      <w:r w:rsidR="00A905D5">
        <w:rPr>
          <w:rFonts w:ascii="Lucida Console" w:hAnsi="Lucida Console" w:cs="Arial"/>
          <w:color w:val="0000FF"/>
          <w:sz w:val="24"/>
          <w:szCs w:val="24"/>
          <w:lang w:val="en-US"/>
        </w:rPr>
        <w:t>T</w:t>
      </w:r>
      <w:r w:rsidR="001915DB">
        <w:rPr>
          <w:rFonts w:ascii="Lucida Console" w:hAnsi="Lucida Console" w:cs="Arial"/>
          <w:color w:val="0000FF"/>
          <w:sz w:val="24"/>
          <w:szCs w:val="24"/>
        </w:rPr>
        <w:t xml:space="preserve">    // ошибка: не задано начальное значение</w:t>
      </w:r>
      <w:r w:rsidR="001915DB">
        <w:rPr>
          <w:rFonts w:ascii="Lucida Console" w:hAnsi="Lucida Console" w:cs="Arial"/>
          <w:color w:val="0000FF"/>
          <w:sz w:val="24"/>
          <w:szCs w:val="24"/>
        </w:rPr>
        <w:br/>
        <w:t xml:space="preserve">    </w:t>
      </w:r>
      <w:r w:rsidR="001915DB">
        <w:rPr>
          <w:rFonts w:ascii="Lucida Console" w:hAnsi="Lucida Console" w:cs="Arial"/>
          <w:color w:val="0000FF"/>
          <w:sz w:val="24"/>
          <w:szCs w:val="24"/>
          <w:lang w:val="en-US"/>
        </w:rPr>
        <w:t>x</w:t>
      </w:r>
      <w:r w:rsidR="001915DB" w:rsidRPr="001915DB">
        <w:rPr>
          <w:rFonts w:ascii="Lucida Console" w:hAnsi="Lucida Console" w:cs="Arial"/>
          <w:color w:val="0000FF"/>
          <w:sz w:val="24"/>
          <w:szCs w:val="24"/>
        </w:rPr>
        <w:t xml:space="preserve">2: </w:t>
      </w:r>
      <w:r w:rsidR="001915DB">
        <w:rPr>
          <w:rFonts w:ascii="Lucida Console" w:hAnsi="Lucida Console" w:cs="Arial"/>
          <w:color w:val="0000FF"/>
          <w:sz w:val="24"/>
          <w:szCs w:val="24"/>
          <w:lang w:val="en-US"/>
        </w:rPr>
        <w:t>T</w:t>
      </w:r>
      <w:r w:rsidR="001915DB" w:rsidRPr="001915DB">
        <w:rPr>
          <w:rFonts w:ascii="Lucida Console" w:hAnsi="Lucida Console" w:cs="Arial"/>
          <w:color w:val="0000FF"/>
          <w:sz w:val="24"/>
          <w:szCs w:val="24"/>
        </w:rPr>
        <w:t xml:space="preserve"> </w:t>
      </w:r>
      <w:r w:rsidR="001915DB" w:rsidRPr="001915DB">
        <w:rPr>
          <w:rFonts w:ascii="Lucida Console" w:hAnsi="Lucida Console" w:cs="Arial"/>
          <w:b/>
          <w:color w:val="0000FF"/>
          <w:sz w:val="24"/>
          <w:szCs w:val="24"/>
          <w:lang w:val="en-US"/>
        </w:rPr>
        <w:t>is</w:t>
      </w:r>
      <w:r w:rsidR="001915DB" w:rsidRPr="001915DB">
        <w:rPr>
          <w:rFonts w:ascii="Lucida Console" w:hAnsi="Lucida Console" w:cs="Arial"/>
          <w:color w:val="0000FF"/>
          <w:sz w:val="24"/>
          <w:szCs w:val="24"/>
        </w:rPr>
        <w:t xml:space="preserve"> </w:t>
      </w:r>
      <w:r w:rsidR="001915DB">
        <w:rPr>
          <w:rFonts w:ascii="Lucida Console" w:hAnsi="Lucida Console" w:cs="Arial"/>
          <w:color w:val="0000FF"/>
          <w:sz w:val="24"/>
          <w:szCs w:val="24"/>
          <w:lang w:val="en-US"/>
        </w:rPr>
        <w:t>T</w:t>
      </w:r>
      <w:r w:rsidR="001915DB" w:rsidRPr="001915DB">
        <w:rPr>
          <w:rFonts w:ascii="Lucida Console" w:hAnsi="Lucida Console" w:cs="Arial"/>
          <w:color w:val="0000FF"/>
          <w:sz w:val="24"/>
          <w:szCs w:val="24"/>
        </w:rPr>
        <w:t xml:space="preserve">(4)    // </w:t>
      </w:r>
      <w:r w:rsidR="001915DB">
        <w:rPr>
          <w:rFonts w:ascii="Lucida Console" w:hAnsi="Lucida Console" w:cs="Arial"/>
          <w:color w:val="0000FF"/>
          <w:sz w:val="24"/>
          <w:szCs w:val="24"/>
        </w:rPr>
        <w:t>правильно</w:t>
      </w:r>
      <w:r w:rsidR="001915DB">
        <w:rPr>
          <w:rFonts w:ascii="Lucida Console" w:hAnsi="Lucida Console" w:cs="Arial"/>
          <w:color w:val="0000FF"/>
          <w:sz w:val="24"/>
          <w:szCs w:val="24"/>
        </w:rPr>
        <w:br/>
        <w:t xml:space="preserve">    </w:t>
      </w:r>
      <w:r w:rsidR="001915DB">
        <w:rPr>
          <w:rFonts w:ascii="Lucida Console" w:hAnsi="Lucida Console" w:cs="Arial"/>
          <w:color w:val="0000FF"/>
          <w:sz w:val="24"/>
          <w:szCs w:val="24"/>
          <w:lang w:val="en-US"/>
        </w:rPr>
        <w:t>x</w:t>
      </w:r>
      <w:r w:rsidR="001915DB" w:rsidRPr="001915DB">
        <w:rPr>
          <w:rFonts w:ascii="Lucida Console" w:hAnsi="Lucida Console" w:cs="Arial"/>
          <w:color w:val="0000FF"/>
          <w:sz w:val="24"/>
          <w:szCs w:val="24"/>
        </w:rPr>
        <w:t xml:space="preserve">3 </w:t>
      </w:r>
      <w:r w:rsidR="001915DB" w:rsidRPr="001915DB">
        <w:rPr>
          <w:rFonts w:ascii="Lucida Console" w:hAnsi="Lucida Console" w:cs="Arial"/>
          <w:b/>
          <w:color w:val="0000FF"/>
          <w:sz w:val="24"/>
          <w:szCs w:val="24"/>
          <w:lang w:val="en-US"/>
        </w:rPr>
        <w:t>is</w:t>
      </w:r>
      <w:r w:rsidR="001915DB" w:rsidRPr="001915DB">
        <w:rPr>
          <w:rFonts w:ascii="Lucida Console" w:hAnsi="Lucida Console" w:cs="Arial"/>
          <w:color w:val="0000FF"/>
          <w:sz w:val="24"/>
          <w:szCs w:val="24"/>
        </w:rPr>
        <w:t xml:space="preserve"> </w:t>
      </w:r>
      <w:r w:rsidR="001915DB">
        <w:rPr>
          <w:rFonts w:ascii="Lucida Console" w:hAnsi="Lucida Console" w:cs="Arial"/>
          <w:color w:val="0000FF"/>
          <w:sz w:val="24"/>
          <w:szCs w:val="24"/>
          <w:lang w:val="en-US"/>
        </w:rPr>
        <w:t>T</w:t>
      </w:r>
      <w:r w:rsidR="001915DB" w:rsidRPr="001915DB">
        <w:rPr>
          <w:rFonts w:ascii="Lucida Console" w:hAnsi="Lucida Console" w:cs="Arial"/>
          <w:color w:val="0000FF"/>
          <w:sz w:val="24"/>
          <w:szCs w:val="24"/>
        </w:rPr>
        <w:t xml:space="preserve">(7)       // </w:t>
      </w:r>
      <w:r w:rsidR="001915DB">
        <w:rPr>
          <w:rFonts w:ascii="Lucida Console" w:hAnsi="Lucida Console" w:cs="Arial"/>
          <w:color w:val="0000FF"/>
          <w:sz w:val="24"/>
          <w:szCs w:val="24"/>
        </w:rPr>
        <w:t>тоже правильно</w:t>
      </w:r>
      <w:r w:rsidRPr="001915DB">
        <w:rPr>
          <w:rFonts w:ascii="Lucida Console" w:hAnsi="Lucida Console" w:cs="Arial"/>
          <w:color w:val="0000FF"/>
          <w:sz w:val="24"/>
          <w:szCs w:val="24"/>
        </w:rPr>
        <w:br/>
      </w:r>
      <w:r w:rsidRPr="000334C7">
        <w:rPr>
          <w:rFonts w:ascii="Lucida Console" w:hAnsi="Lucida Console" w:cs="Arial"/>
          <w:b/>
          <w:color w:val="0000FF"/>
          <w:sz w:val="24"/>
          <w:szCs w:val="24"/>
          <w:lang w:val="en-US"/>
        </w:rPr>
        <w:t>end</w:t>
      </w:r>
    </w:p>
    <w:p w:rsidR="001915DB" w:rsidRDefault="001915DB" w:rsidP="00860D26">
      <w:pPr>
        <w:rPr>
          <w:rFonts w:ascii="Arial" w:hAnsi="Arial" w:cs="Arial"/>
          <w:sz w:val="24"/>
          <w:szCs w:val="24"/>
        </w:rPr>
      </w:pPr>
      <w:r>
        <w:rPr>
          <w:rFonts w:ascii="Arial" w:hAnsi="Arial" w:cs="Arial"/>
          <w:sz w:val="24"/>
          <w:szCs w:val="24"/>
        </w:rPr>
        <w:t>====================================</w:t>
      </w:r>
    </w:p>
    <w:p w:rsidR="00860D26" w:rsidRPr="00860D26" w:rsidRDefault="00903CE2" w:rsidP="00860D26">
      <w:pPr>
        <w:rPr>
          <w:rFonts w:ascii="Arial" w:hAnsi="Arial" w:cs="Arial"/>
          <w:sz w:val="24"/>
          <w:szCs w:val="24"/>
        </w:rPr>
      </w:pPr>
      <w:r>
        <w:rPr>
          <w:rFonts w:ascii="Arial" w:hAnsi="Arial" w:cs="Arial"/>
          <w:sz w:val="24"/>
          <w:szCs w:val="24"/>
        </w:rPr>
        <w:t>З</w:t>
      </w:r>
      <w:r w:rsidR="00860D26" w:rsidRPr="00860D26">
        <w:rPr>
          <w:rFonts w:ascii="Arial" w:hAnsi="Arial" w:cs="Arial"/>
          <w:sz w:val="24"/>
          <w:szCs w:val="24"/>
        </w:rPr>
        <w:t>апись вид</w:t>
      </w:r>
      <w:r>
        <w:rPr>
          <w:rFonts w:ascii="Arial" w:hAnsi="Arial" w:cs="Arial"/>
          <w:sz w:val="24"/>
          <w:szCs w:val="24"/>
        </w:rPr>
        <w:t xml:space="preserve">а </w:t>
      </w:r>
      <w:r w:rsidR="00860D26" w:rsidRPr="00860D26">
        <w:rPr>
          <w:rFonts w:ascii="Lucida Console" w:hAnsi="Lucida Console" w:cs="Arial"/>
          <w:color w:val="0000FF"/>
          <w:sz w:val="24"/>
          <w:szCs w:val="24"/>
          <w:lang w:val="en-US"/>
        </w:rPr>
        <w:t>x</w:t>
      </w:r>
      <w:r w:rsidR="00860D26" w:rsidRPr="00860D26">
        <w:rPr>
          <w:rFonts w:ascii="Lucida Console" w:hAnsi="Lucida Console" w:cs="Arial"/>
          <w:color w:val="0000FF"/>
          <w:sz w:val="24"/>
          <w:szCs w:val="24"/>
        </w:rPr>
        <w:t xml:space="preserve"> </w:t>
      </w:r>
      <w:r w:rsidR="00860D26" w:rsidRPr="00860D26">
        <w:rPr>
          <w:rFonts w:ascii="Lucida Console" w:hAnsi="Lucida Console" w:cs="Arial"/>
          <w:b/>
          <w:color w:val="0000FF"/>
          <w:sz w:val="24"/>
          <w:szCs w:val="24"/>
          <w:lang w:val="en-US"/>
        </w:rPr>
        <w:t>is</w:t>
      </w:r>
      <w:r w:rsidR="00860D26" w:rsidRPr="00860D26">
        <w:rPr>
          <w:rFonts w:ascii="Lucida Console" w:hAnsi="Lucida Console" w:cs="Arial"/>
          <w:color w:val="0000FF"/>
          <w:sz w:val="24"/>
          <w:szCs w:val="24"/>
        </w:rPr>
        <w:t xml:space="preserve"> 5</w:t>
      </w:r>
      <w:r>
        <w:rPr>
          <w:rFonts w:ascii="Arial" w:hAnsi="Arial" w:cs="Arial"/>
          <w:sz w:val="24"/>
          <w:szCs w:val="24"/>
        </w:rPr>
        <w:t xml:space="preserve"> </w:t>
      </w:r>
      <w:r w:rsidR="00860D26" w:rsidRPr="00860D26">
        <w:rPr>
          <w:rFonts w:ascii="Arial" w:hAnsi="Arial" w:cs="Arial"/>
          <w:sz w:val="24"/>
          <w:szCs w:val="24"/>
        </w:rPr>
        <w:t>является более короткой формой объявления</w:t>
      </w:r>
    </w:p>
    <w:p w:rsidR="00860D26" w:rsidRPr="00860D26" w:rsidRDefault="00860D26" w:rsidP="00860D26">
      <w:pPr>
        <w:ind w:left="708"/>
        <w:rPr>
          <w:rFonts w:ascii="Lucida Console" w:hAnsi="Lucida Console" w:cs="Arial"/>
          <w:color w:val="0000FF"/>
          <w:sz w:val="24"/>
          <w:szCs w:val="24"/>
        </w:rPr>
      </w:pPr>
      <w:r w:rsidRPr="00860D26">
        <w:rPr>
          <w:rFonts w:ascii="Lucida Console" w:hAnsi="Lucida Console" w:cs="Arial"/>
          <w:color w:val="0000FF"/>
          <w:sz w:val="24"/>
          <w:szCs w:val="24"/>
          <w:lang w:val="en-US"/>
        </w:rPr>
        <w:t>x</w:t>
      </w:r>
      <w:r w:rsidRPr="00860D26">
        <w:rPr>
          <w:rFonts w:ascii="Lucida Console" w:hAnsi="Lucida Console" w:cs="Arial"/>
          <w:color w:val="0000FF"/>
          <w:sz w:val="24"/>
          <w:szCs w:val="24"/>
        </w:rPr>
        <w:t xml:space="preserve"> </w:t>
      </w:r>
      <w:r w:rsidRPr="00860D26">
        <w:rPr>
          <w:rFonts w:ascii="Lucida Console" w:hAnsi="Lucida Console" w:cs="Arial"/>
          <w:b/>
          <w:color w:val="0000FF"/>
          <w:sz w:val="24"/>
          <w:szCs w:val="24"/>
          <w:lang w:val="en-US"/>
        </w:rPr>
        <w:t>is</w:t>
      </w:r>
      <w:r w:rsidRPr="00860D26">
        <w:rPr>
          <w:rFonts w:ascii="Lucida Console" w:hAnsi="Lucida Console" w:cs="Arial"/>
          <w:color w:val="0000FF"/>
          <w:sz w:val="24"/>
          <w:szCs w:val="24"/>
        </w:rPr>
        <w:t xml:space="preserve"> </w:t>
      </w:r>
      <w:r w:rsidRPr="00860D26">
        <w:rPr>
          <w:rFonts w:ascii="Lucida Console" w:hAnsi="Lucida Console" w:cs="Arial"/>
          <w:color w:val="0000FF"/>
          <w:sz w:val="24"/>
          <w:szCs w:val="24"/>
          <w:lang w:val="en-US"/>
        </w:rPr>
        <w:t>Integer</w:t>
      </w:r>
      <w:r w:rsidRPr="00860D26">
        <w:rPr>
          <w:rFonts w:ascii="Lucida Console" w:hAnsi="Lucida Console" w:cs="Arial"/>
          <w:color w:val="0000FF"/>
          <w:sz w:val="24"/>
          <w:szCs w:val="24"/>
        </w:rPr>
        <w:t>(5)</w:t>
      </w:r>
    </w:p>
    <w:p w:rsidR="00860D26" w:rsidRDefault="00860D26" w:rsidP="00860D26">
      <w:pPr>
        <w:rPr>
          <w:rFonts w:ascii="Arial" w:hAnsi="Arial" w:cs="Arial"/>
          <w:sz w:val="24"/>
          <w:szCs w:val="24"/>
        </w:rPr>
      </w:pPr>
      <w:r w:rsidRPr="00860D26">
        <w:rPr>
          <w:rFonts w:ascii="Arial" w:hAnsi="Arial" w:cs="Arial"/>
          <w:sz w:val="24"/>
          <w:szCs w:val="24"/>
        </w:rPr>
        <w:lastRenderedPageBreak/>
        <w:t xml:space="preserve">Значением объекта </w:t>
      </w:r>
      <w:r w:rsidRPr="00860D26">
        <w:rPr>
          <w:rFonts w:ascii="Lucida Console" w:hAnsi="Lucida Console" w:cs="Arial"/>
          <w:color w:val="0000FF"/>
          <w:sz w:val="24"/>
          <w:szCs w:val="24"/>
          <w:lang w:val="en-US"/>
        </w:rPr>
        <w:t>x</w:t>
      </w:r>
      <w:r w:rsidRPr="00860D26">
        <w:rPr>
          <w:rFonts w:ascii="Lucida Console" w:hAnsi="Lucida Console" w:cs="Arial"/>
          <w:color w:val="0000FF"/>
          <w:sz w:val="24"/>
          <w:szCs w:val="24"/>
        </w:rPr>
        <w:t xml:space="preserve"> </w:t>
      </w:r>
      <w:r w:rsidRPr="00860D26">
        <w:rPr>
          <w:rFonts w:ascii="Arial" w:hAnsi="Arial" w:cs="Arial"/>
          <w:sz w:val="24"/>
          <w:szCs w:val="24"/>
        </w:rPr>
        <w:t xml:space="preserve">становится объект типа </w:t>
      </w:r>
      <w:r w:rsidRPr="00860D26">
        <w:rPr>
          <w:rFonts w:ascii="Lucida Console" w:hAnsi="Lucida Console" w:cs="Arial"/>
          <w:color w:val="0000FF"/>
          <w:sz w:val="24"/>
          <w:szCs w:val="24"/>
          <w:lang w:val="en-US"/>
        </w:rPr>
        <w:t>Integer</w:t>
      </w:r>
      <w:r w:rsidRPr="00860D26">
        <w:rPr>
          <w:rFonts w:ascii="Arial" w:hAnsi="Arial" w:cs="Arial"/>
          <w:sz w:val="24"/>
          <w:szCs w:val="24"/>
        </w:rPr>
        <w:t xml:space="preserve">, который возникает в результате работы </w:t>
      </w:r>
      <w:r w:rsidR="00903CE2">
        <w:rPr>
          <w:rFonts w:ascii="Arial" w:hAnsi="Arial" w:cs="Arial"/>
          <w:sz w:val="24"/>
          <w:szCs w:val="24"/>
        </w:rPr>
        <w:t>инициализатора</w:t>
      </w:r>
      <w:r w:rsidRPr="00860D26">
        <w:rPr>
          <w:rFonts w:ascii="Arial" w:hAnsi="Arial" w:cs="Arial"/>
          <w:sz w:val="24"/>
          <w:szCs w:val="24"/>
        </w:rPr>
        <w:t xml:space="preserve"> с одним параметром.</w:t>
      </w:r>
    </w:p>
    <w:p w:rsidR="009A05F0" w:rsidRPr="009A05F0" w:rsidRDefault="009A05F0" w:rsidP="009A05F0">
      <w:pPr>
        <w:ind w:left="708"/>
        <w:rPr>
          <w:rFonts w:ascii="Lucida Console" w:hAnsi="Lucida Console" w:cs="Arial"/>
          <w:color w:val="0000FF"/>
          <w:sz w:val="24"/>
          <w:szCs w:val="24"/>
        </w:rPr>
      </w:pPr>
      <w:r w:rsidRPr="009A05F0">
        <w:rPr>
          <w:rFonts w:ascii="Lucida Console" w:hAnsi="Lucida Console" w:cs="Arial"/>
          <w:color w:val="0000FF"/>
          <w:sz w:val="24"/>
          <w:szCs w:val="24"/>
          <w:lang w:val="en-US"/>
        </w:rPr>
        <w:t>a</w:t>
      </w:r>
      <w:r w:rsidRPr="009A05F0">
        <w:rPr>
          <w:rFonts w:ascii="Lucida Console" w:hAnsi="Lucida Console" w:cs="Arial"/>
          <w:color w:val="0000FF"/>
          <w:sz w:val="24"/>
          <w:szCs w:val="24"/>
        </w:rPr>
        <w:t xml:space="preserve">: </w:t>
      </w:r>
      <w:r w:rsidRPr="009A05F0">
        <w:rPr>
          <w:rFonts w:ascii="Lucida Console" w:hAnsi="Lucida Console" w:cs="Arial"/>
          <w:color w:val="0000FF"/>
          <w:sz w:val="24"/>
          <w:szCs w:val="24"/>
          <w:lang w:val="en-US"/>
        </w:rPr>
        <w:t>Integer</w:t>
      </w:r>
      <w:r w:rsidRPr="009A05F0">
        <w:rPr>
          <w:rFonts w:ascii="Lucida Console" w:hAnsi="Lucida Console" w:cs="Arial"/>
          <w:color w:val="0000FF"/>
          <w:sz w:val="24"/>
          <w:szCs w:val="24"/>
        </w:rPr>
        <w:br/>
      </w:r>
      <w:r w:rsidRPr="009A05F0">
        <w:rPr>
          <w:rFonts w:ascii="Lucida Console" w:hAnsi="Lucida Console" w:cs="Arial"/>
          <w:color w:val="0000FF"/>
          <w:sz w:val="24"/>
          <w:szCs w:val="24"/>
          <w:lang w:val="en-US"/>
        </w:rPr>
        <w:t>b</w:t>
      </w:r>
      <w:r w:rsidRPr="009A05F0">
        <w:rPr>
          <w:rFonts w:ascii="Lucida Console" w:hAnsi="Lucida Console" w:cs="Arial"/>
          <w:color w:val="0000FF"/>
          <w:sz w:val="24"/>
          <w:szCs w:val="24"/>
        </w:rPr>
        <w:t xml:space="preserve">: </w:t>
      </w:r>
      <w:r w:rsidRPr="009A05F0">
        <w:rPr>
          <w:rFonts w:ascii="Lucida Console" w:hAnsi="Lucida Console" w:cs="Arial"/>
          <w:color w:val="0000FF"/>
          <w:sz w:val="24"/>
          <w:szCs w:val="24"/>
          <w:lang w:val="en-US"/>
        </w:rPr>
        <w:t>T</w:t>
      </w:r>
      <w:r w:rsidRPr="009A05F0">
        <w:rPr>
          <w:rFonts w:ascii="Lucida Console" w:hAnsi="Lucida Console" w:cs="Arial"/>
          <w:color w:val="0000FF"/>
          <w:sz w:val="24"/>
          <w:szCs w:val="24"/>
        </w:rPr>
        <w:t xml:space="preserve"> </w:t>
      </w:r>
      <w:r w:rsidRPr="009A05F0">
        <w:rPr>
          <w:rFonts w:ascii="Lucida Console" w:hAnsi="Lucida Console" w:cs="Arial"/>
          <w:b/>
          <w:color w:val="0000FF"/>
          <w:sz w:val="24"/>
          <w:szCs w:val="24"/>
          <w:lang w:val="en-US"/>
        </w:rPr>
        <w:t>is</w:t>
      </w:r>
      <w:r w:rsidRPr="009A05F0">
        <w:rPr>
          <w:rFonts w:ascii="Lucida Console" w:hAnsi="Lucida Console" w:cs="Arial"/>
          <w:color w:val="0000FF"/>
          <w:sz w:val="24"/>
          <w:szCs w:val="24"/>
        </w:rPr>
        <w:t xml:space="preserve"> 5  </w:t>
      </w:r>
      <w:r>
        <w:rPr>
          <w:rFonts w:ascii="Lucida Console" w:hAnsi="Lucida Console" w:cs="Arial"/>
          <w:color w:val="0000FF"/>
          <w:sz w:val="24"/>
          <w:szCs w:val="24"/>
        </w:rPr>
        <w:t xml:space="preserve">  </w:t>
      </w:r>
      <w:r w:rsidRPr="009A05F0">
        <w:rPr>
          <w:rFonts w:ascii="Lucida Console" w:hAnsi="Lucida Console" w:cs="Arial"/>
          <w:color w:val="0000FF"/>
          <w:sz w:val="24"/>
          <w:szCs w:val="24"/>
        </w:rPr>
        <w:t xml:space="preserve">// начальное значение </w:t>
      </w:r>
      <w:r w:rsidRPr="009A05F0">
        <w:rPr>
          <w:rFonts w:ascii="Lucida Console" w:hAnsi="Lucida Console" w:cs="Arial"/>
          <w:color w:val="0000FF"/>
          <w:sz w:val="24"/>
          <w:szCs w:val="24"/>
          <w:lang w:val="en-US"/>
        </w:rPr>
        <w:t>b</w:t>
      </w:r>
      <w:r w:rsidRPr="009A05F0">
        <w:rPr>
          <w:rFonts w:ascii="Lucida Console" w:hAnsi="Lucida Console" w:cs="Arial"/>
          <w:color w:val="0000FF"/>
          <w:sz w:val="24"/>
          <w:szCs w:val="24"/>
        </w:rPr>
        <w:t xml:space="preserve"> – вызов</w:t>
      </w:r>
      <w:r w:rsidRPr="009A05F0">
        <w:rPr>
          <w:rFonts w:ascii="Lucida Console" w:hAnsi="Lucida Console" w:cs="Arial"/>
          <w:color w:val="0000FF"/>
          <w:sz w:val="24"/>
          <w:szCs w:val="24"/>
        </w:rPr>
        <w:br/>
      </w:r>
      <w:r>
        <w:rPr>
          <w:rFonts w:ascii="Lucida Console" w:hAnsi="Lucida Console" w:cs="Arial"/>
          <w:color w:val="0000FF"/>
          <w:sz w:val="24"/>
          <w:szCs w:val="24"/>
        </w:rPr>
        <w:t xml:space="preserve">  </w:t>
      </w:r>
      <w:r w:rsidRPr="009A05F0">
        <w:rPr>
          <w:rFonts w:ascii="Lucida Console" w:hAnsi="Lucida Console" w:cs="Arial"/>
          <w:color w:val="0000FF"/>
          <w:sz w:val="24"/>
          <w:szCs w:val="24"/>
        </w:rPr>
        <w:t xml:space="preserve">           // </w:t>
      </w:r>
      <w:r w:rsidR="00C24CF6">
        <w:rPr>
          <w:rFonts w:ascii="Lucida Console" w:hAnsi="Lucida Console" w:cs="Arial"/>
          <w:color w:val="0000FF"/>
          <w:sz w:val="24"/>
          <w:szCs w:val="24"/>
        </w:rPr>
        <w:t>процедуры инициализации</w:t>
      </w:r>
      <w:r w:rsidRPr="009A05F0">
        <w:rPr>
          <w:rFonts w:ascii="Lucida Console" w:hAnsi="Lucida Console" w:cs="Arial"/>
          <w:color w:val="0000FF"/>
          <w:sz w:val="24"/>
          <w:szCs w:val="24"/>
        </w:rPr>
        <w:t xml:space="preserve"> </w:t>
      </w:r>
      <w:r w:rsidRPr="009A05F0">
        <w:rPr>
          <w:rFonts w:ascii="Lucida Console" w:hAnsi="Lucida Console" w:cs="Arial"/>
          <w:color w:val="0000FF"/>
          <w:sz w:val="24"/>
          <w:szCs w:val="24"/>
          <w:lang w:val="en-US"/>
        </w:rPr>
        <w:t>T</w:t>
      </w:r>
      <w:r w:rsidRPr="009A05F0">
        <w:rPr>
          <w:rFonts w:ascii="Lucida Console" w:hAnsi="Lucida Console" w:cs="Arial"/>
          <w:color w:val="0000FF"/>
          <w:sz w:val="24"/>
          <w:szCs w:val="24"/>
        </w:rPr>
        <w:t>(5).</w:t>
      </w:r>
      <w:r w:rsidRPr="009A05F0">
        <w:rPr>
          <w:rFonts w:ascii="Lucida Console" w:hAnsi="Lucida Console" w:cs="Arial"/>
          <w:color w:val="0000FF"/>
          <w:sz w:val="24"/>
          <w:szCs w:val="24"/>
        </w:rPr>
        <w:br/>
      </w:r>
      <w:r>
        <w:rPr>
          <w:rFonts w:ascii="Lucida Console" w:hAnsi="Lucida Console" w:cs="Arial"/>
          <w:color w:val="0000FF"/>
          <w:sz w:val="24"/>
          <w:szCs w:val="24"/>
          <w:lang w:val="en-US"/>
        </w:rPr>
        <w:t>b</w:t>
      </w:r>
      <w:r w:rsidRPr="009A05F0">
        <w:rPr>
          <w:rFonts w:ascii="Lucida Console" w:hAnsi="Lucida Console" w:cs="Arial"/>
          <w:color w:val="0000FF"/>
          <w:sz w:val="24"/>
          <w:szCs w:val="24"/>
        </w:rPr>
        <w:t xml:space="preserve">: </w:t>
      </w:r>
      <w:r>
        <w:rPr>
          <w:rFonts w:ascii="Lucida Console" w:hAnsi="Lucida Console" w:cs="Arial"/>
          <w:color w:val="0000FF"/>
          <w:sz w:val="24"/>
          <w:szCs w:val="24"/>
          <w:lang w:val="en-US"/>
        </w:rPr>
        <w:t>T</w:t>
      </w:r>
      <w:r w:rsidRPr="009A05F0">
        <w:rPr>
          <w:rFonts w:ascii="Lucida Console" w:hAnsi="Lucida Console" w:cs="Arial"/>
          <w:color w:val="0000FF"/>
          <w:sz w:val="24"/>
          <w:szCs w:val="24"/>
        </w:rPr>
        <w:t xml:space="preserve"> </w:t>
      </w:r>
      <w:r w:rsidRPr="009A05F0">
        <w:rPr>
          <w:rFonts w:ascii="Lucida Console" w:hAnsi="Lucida Console" w:cs="Arial"/>
          <w:b/>
          <w:color w:val="0000FF"/>
          <w:sz w:val="24"/>
          <w:szCs w:val="24"/>
          <w:lang w:val="en-US"/>
        </w:rPr>
        <w:t>is</w:t>
      </w:r>
      <w:r w:rsidRPr="009A05F0">
        <w:rPr>
          <w:rFonts w:ascii="Lucida Console" w:hAnsi="Lucida Console" w:cs="Arial"/>
          <w:color w:val="0000FF"/>
          <w:sz w:val="24"/>
          <w:szCs w:val="24"/>
        </w:rPr>
        <w:t xml:space="preserve"> </w:t>
      </w:r>
      <w:r>
        <w:rPr>
          <w:rFonts w:ascii="Lucida Console" w:hAnsi="Lucida Console" w:cs="Arial"/>
          <w:color w:val="0000FF"/>
          <w:sz w:val="24"/>
          <w:szCs w:val="24"/>
          <w:lang w:val="en-US"/>
        </w:rPr>
        <w:t>T</w:t>
      </w:r>
      <w:r w:rsidRPr="009A05F0">
        <w:rPr>
          <w:rFonts w:ascii="Lucida Console" w:hAnsi="Lucida Console" w:cs="Arial"/>
          <w:color w:val="0000FF"/>
          <w:sz w:val="24"/>
          <w:szCs w:val="24"/>
        </w:rPr>
        <w:t xml:space="preserve">(5) // </w:t>
      </w:r>
      <w:r>
        <w:rPr>
          <w:rFonts w:ascii="Lucida Console" w:hAnsi="Lucida Console" w:cs="Arial"/>
          <w:color w:val="0000FF"/>
          <w:sz w:val="24"/>
          <w:szCs w:val="24"/>
        </w:rPr>
        <w:t>Полный вариант предыдущего объявления</w:t>
      </w:r>
    </w:p>
    <w:p w:rsidR="009A05F0" w:rsidRDefault="009A05F0" w:rsidP="00860D26">
      <w:pPr>
        <w:rPr>
          <w:rFonts w:ascii="Arial" w:hAnsi="Arial" w:cs="Arial"/>
          <w:sz w:val="24"/>
          <w:szCs w:val="24"/>
        </w:rPr>
      </w:pPr>
      <w:r>
        <w:rPr>
          <w:rFonts w:ascii="Arial" w:hAnsi="Arial" w:cs="Arial"/>
          <w:sz w:val="24"/>
          <w:szCs w:val="24"/>
        </w:rPr>
        <w:t>Таким образом, в распоряжении программиста имеется несколько вариантов записи простого объявления, например:</w:t>
      </w:r>
    </w:p>
    <w:p w:rsidR="008C16E1" w:rsidRPr="008C16E1" w:rsidRDefault="00860D26" w:rsidP="00860D26">
      <w:pPr>
        <w:ind w:left="708"/>
        <w:rPr>
          <w:rFonts w:ascii="Lucida Console" w:hAnsi="Lucida Console" w:cs="Arial"/>
          <w:color w:val="0000FF"/>
          <w:sz w:val="24"/>
          <w:szCs w:val="24"/>
        </w:rPr>
      </w:pPr>
      <w:r>
        <w:rPr>
          <w:rFonts w:ascii="Lucida Console" w:hAnsi="Lucida Console" w:cs="Arial"/>
          <w:color w:val="0000FF"/>
          <w:sz w:val="24"/>
          <w:szCs w:val="24"/>
          <w:lang w:val="en-US"/>
        </w:rPr>
        <w:t>y</w:t>
      </w:r>
      <w:r w:rsidRPr="00860D26">
        <w:rPr>
          <w:rFonts w:ascii="Lucida Console" w:hAnsi="Lucida Console" w:cs="Arial"/>
          <w:color w:val="0000FF"/>
          <w:sz w:val="24"/>
          <w:szCs w:val="24"/>
        </w:rPr>
        <w:t xml:space="preserve"> </w:t>
      </w:r>
      <w:r>
        <w:rPr>
          <w:rFonts w:ascii="Lucida Console" w:hAnsi="Lucida Console" w:cs="Arial"/>
          <w:color w:val="0000FF"/>
          <w:sz w:val="24"/>
          <w:szCs w:val="24"/>
        </w:rPr>
        <w:t xml:space="preserve">         </w:t>
      </w:r>
      <w:r w:rsidRPr="00860D26">
        <w:rPr>
          <w:rFonts w:ascii="Lucida Console" w:hAnsi="Lucida Console" w:cs="Arial"/>
          <w:b/>
          <w:color w:val="0000FF"/>
          <w:sz w:val="24"/>
          <w:szCs w:val="24"/>
          <w:lang w:val="en-US"/>
        </w:rPr>
        <w:t>is</w:t>
      </w:r>
      <w:r w:rsidRPr="00860D26">
        <w:rPr>
          <w:rFonts w:ascii="Lucida Console" w:hAnsi="Lucida Console" w:cs="Arial"/>
          <w:color w:val="0000FF"/>
          <w:sz w:val="24"/>
          <w:szCs w:val="24"/>
        </w:rPr>
        <w:t xml:space="preserve"> </w:t>
      </w:r>
      <w:r>
        <w:rPr>
          <w:rFonts w:ascii="Lucida Console" w:hAnsi="Lucida Console" w:cs="Arial"/>
          <w:color w:val="0000FF"/>
          <w:sz w:val="24"/>
          <w:szCs w:val="24"/>
        </w:rPr>
        <w:t xml:space="preserve">        </w:t>
      </w:r>
      <w:r w:rsidRPr="00860D26">
        <w:rPr>
          <w:rFonts w:ascii="Lucida Console" w:hAnsi="Lucida Console" w:cs="Arial"/>
          <w:color w:val="0000FF"/>
          <w:sz w:val="24"/>
          <w:szCs w:val="24"/>
        </w:rPr>
        <w:t xml:space="preserve">77     </w:t>
      </w:r>
      <w:r w:rsidR="001915DB">
        <w:rPr>
          <w:rFonts w:ascii="Lucida Console" w:hAnsi="Lucida Console" w:cs="Arial"/>
          <w:color w:val="0000FF"/>
          <w:sz w:val="24"/>
          <w:szCs w:val="24"/>
        </w:rPr>
        <w:t xml:space="preserve">  </w:t>
      </w:r>
      <w:r w:rsidRPr="00860D26">
        <w:rPr>
          <w:rFonts w:ascii="Lucida Console" w:hAnsi="Lucida Console" w:cs="Arial"/>
          <w:color w:val="0000FF"/>
          <w:sz w:val="24"/>
          <w:szCs w:val="24"/>
        </w:rPr>
        <w:t xml:space="preserve">// </w:t>
      </w:r>
      <w:r>
        <w:rPr>
          <w:rFonts w:ascii="Lucida Console" w:hAnsi="Lucida Console" w:cs="Arial"/>
          <w:color w:val="0000FF"/>
          <w:sz w:val="24"/>
          <w:szCs w:val="24"/>
        </w:rPr>
        <w:t>самая</w:t>
      </w:r>
      <w:r w:rsidRPr="00860D26">
        <w:rPr>
          <w:rFonts w:ascii="Lucida Console" w:hAnsi="Lucida Console" w:cs="Arial"/>
          <w:color w:val="0000FF"/>
          <w:sz w:val="24"/>
          <w:szCs w:val="24"/>
        </w:rPr>
        <w:t xml:space="preserve"> </w:t>
      </w:r>
      <w:r>
        <w:rPr>
          <w:rFonts w:ascii="Lucida Console" w:hAnsi="Lucida Console" w:cs="Arial"/>
          <w:color w:val="0000FF"/>
          <w:sz w:val="24"/>
          <w:szCs w:val="24"/>
        </w:rPr>
        <w:t>короткая</w:t>
      </w:r>
      <w:r w:rsidRPr="00860D26">
        <w:rPr>
          <w:rFonts w:ascii="Lucida Console" w:hAnsi="Lucida Console" w:cs="Arial"/>
          <w:color w:val="0000FF"/>
          <w:sz w:val="24"/>
          <w:szCs w:val="24"/>
        </w:rPr>
        <w:t xml:space="preserve"> </w:t>
      </w:r>
      <w:r>
        <w:rPr>
          <w:rFonts w:ascii="Lucida Console" w:hAnsi="Lucida Console" w:cs="Arial"/>
          <w:color w:val="0000FF"/>
          <w:sz w:val="24"/>
          <w:szCs w:val="24"/>
        </w:rPr>
        <w:t>форма</w:t>
      </w:r>
      <w:r w:rsidRPr="00860D26">
        <w:rPr>
          <w:rFonts w:ascii="Lucida Console" w:hAnsi="Lucida Console" w:cs="Arial"/>
          <w:color w:val="0000FF"/>
          <w:sz w:val="24"/>
          <w:szCs w:val="24"/>
        </w:rPr>
        <w:br/>
      </w:r>
      <w:r>
        <w:rPr>
          <w:rFonts w:ascii="Lucida Console" w:hAnsi="Lucida Console" w:cs="Arial"/>
          <w:color w:val="0000FF"/>
          <w:sz w:val="24"/>
          <w:szCs w:val="24"/>
          <w:lang w:val="en-US"/>
        </w:rPr>
        <w:t>y</w:t>
      </w:r>
      <w:r w:rsidRPr="00860D26">
        <w:rPr>
          <w:rFonts w:ascii="Lucida Console" w:hAnsi="Lucida Console" w:cs="Arial"/>
          <w:color w:val="0000FF"/>
          <w:sz w:val="24"/>
          <w:szCs w:val="24"/>
        </w:rPr>
        <w:t xml:space="preserve"> </w:t>
      </w:r>
      <w:r>
        <w:rPr>
          <w:rFonts w:ascii="Lucida Console" w:hAnsi="Lucida Console" w:cs="Arial"/>
          <w:color w:val="0000FF"/>
          <w:sz w:val="24"/>
          <w:szCs w:val="24"/>
        </w:rPr>
        <w:t xml:space="preserve">         </w:t>
      </w:r>
      <w:r w:rsidRPr="00860D26">
        <w:rPr>
          <w:rFonts w:ascii="Lucida Console" w:hAnsi="Lucida Console" w:cs="Arial"/>
          <w:b/>
          <w:color w:val="0000FF"/>
          <w:sz w:val="24"/>
          <w:szCs w:val="24"/>
          <w:lang w:val="en-US"/>
        </w:rPr>
        <w:t>is</w:t>
      </w:r>
      <w:r w:rsidRPr="00860D26">
        <w:rPr>
          <w:rFonts w:ascii="Lucida Console" w:hAnsi="Lucida Console" w:cs="Arial"/>
          <w:color w:val="0000FF"/>
          <w:sz w:val="24"/>
          <w:szCs w:val="24"/>
        </w:rPr>
        <w:t xml:space="preserve"> </w:t>
      </w:r>
      <w:r>
        <w:rPr>
          <w:rFonts w:ascii="Lucida Console" w:hAnsi="Lucida Console" w:cs="Arial"/>
          <w:color w:val="0000FF"/>
          <w:sz w:val="24"/>
          <w:szCs w:val="24"/>
          <w:lang w:val="en-US"/>
        </w:rPr>
        <w:t>Integer</w:t>
      </w:r>
      <w:r w:rsidRPr="00860D26">
        <w:rPr>
          <w:rFonts w:ascii="Lucida Console" w:hAnsi="Lucida Console" w:cs="Arial"/>
          <w:color w:val="0000FF"/>
          <w:sz w:val="24"/>
          <w:szCs w:val="24"/>
        </w:rPr>
        <w:t xml:space="preserve">(77)    </w:t>
      </w:r>
      <w:r w:rsidR="001915DB">
        <w:rPr>
          <w:rFonts w:ascii="Lucida Console" w:hAnsi="Lucida Console" w:cs="Arial"/>
          <w:color w:val="0000FF"/>
          <w:sz w:val="24"/>
          <w:szCs w:val="24"/>
        </w:rPr>
        <w:t xml:space="preserve">  </w:t>
      </w:r>
      <w:r w:rsidRPr="00860D26">
        <w:rPr>
          <w:rFonts w:ascii="Lucida Console" w:hAnsi="Lucida Console" w:cs="Arial"/>
          <w:color w:val="0000FF"/>
          <w:sz w:val="24"/>
          <w:szCs w:val="24"/>
        </w:rPr>
        <w:t xml:space="preserve">// </w:t>
      </w:r>
      <w:r>
        <w:rPr>
          <w:rFonts w:ascii="Lucida Console" w:hAnsi="Lucida Console" w:cs="Arial"/>
          <w:color w:val="0000FF"/>
          <w:sz w:val="24"/>
          <w:szCs w:val="24"/>
        </w:rPr>
        <w:t>два</w:t>
      </w:r>
      <w:r w:rsidRPr="00860D26">
        <w:rPr>
          <w:rFonts w:ascii="Lucida Console" w:hAnsi="Lucida Console" w:cs="Arial"/>
          <w:color w:val="0000FF"/>
          <w:sz w:val="24"/>
          <w:szCs w:val="24"/>
        </w:rPr>
        <w:t xml:space="preserve"> </w:t>
      </w:r>
      <w:r>
        <w:rPr>
          <w:rFonts w:ascii="Lucida Console" w:hAnsi="Lucida Console" w:cs="Arial"/>
          <w:color w:val="0000FF"/>
          <w:sz w:val="24"/>
          <w:szCs w:val="24"/>
        </w:rPr>
        <w:t>частичных</w:t>
      </w:r>
      <w:r w:rsidRPr="00860D26">
        <w:rPr>
          <w:rFonts w:ascii="Lucida Console" w:hAnsi="Lucida Console" w:cs="Arial"/>
          <w:color w:val="0000FF"/>
          <w:sz w:val="24"/>
          <w:szCs w:val="24"/>
        </w:rPr>
        <w:br/>
      </w:r>
      <w:r>
        <w:rPr>
          <w:rFonts w:ascii="Lucida Console" w:hAnsi="Lucida Console" w:cs="Arial"/>
          <w:color w:val="0000FF"/>
          <w:sz w:val="24"/>
          <w:szCs w:val="24"/>
          <w:lang w:val="en-US"/>
        </w:rPr>
        <w:t>y</w:t>
      </w:r>
      <w:r w:rsidRPr="00860D26">
        <w:rPr>
          <w:rFonts w:ascii="Lucida Console" w:hAnsi="Lucida Console" w:cs="Arial"/>
          <w:color w:val="0000FF"/>
          <w:sz w:val="24"/>
          <w:szCs w:val="24"/>
        </w:rPr>
        <w:t xml:space="preserve">: </w:t>
      </w:r>
      <w:r w:rsidRPr="00860D26">
        <w:rPr>
          <w:rFonts w:ascii="Lucida Console" w:hAnsi="Lucida Console" w:cs="Arial"/>
          <w:color w:val="0000FF"/>
          <w:sz w:val="24"/>
          <w:szCs w:val="24"/>
          <w:lang w:val="en-US"/>
        </w:rPr>
        <w:t>Integer</w:t>
      </w:r>
      <w:r w:rsidRPr="00860D26">
        <w:rPr>
          <w:rFonts w:ascii="Lucida Console" w:hAnsi="Lucida Console" w:cs="Arial"/>
          <w:color w:val="0000FF"/>
          <w:sz w:val="24"/>
          <w:szCs w:val="24"/>
        </w:rPr>
        <w:t xml:space="preserve"> </w:t>
      </w:r>
      <w:r w:rsidRPr="00860D26">
        <w:rPr>
          <w:rFonts w:ascii="Lucida Console" w:hAnsi="Lucida Console" w:cs="Arial"/>
          <w:b/>
          <w:color w:val="0000FF"/>
          <w:sz w:val="24"/>
          <w:szCs w:val="24"/>
          <w:lang w:val="en-US"/>
        </w:rPr>
        <w:t>is</w:t>
      </w:r>
      <w:r w:rsidRPr="00860D26">
        <w:rPr>
          <w:rFonts w:ascii="Lucida Console" w:hAnsi="Lucida Console" w:cs="Arial"/>
          <w:color w:val="0000FF"/>
          <w:sz w:val="24"/>
          <w:szCs w:val="24"/>
        </w:rPr>
        <w:t xml:space="preserve"> </w:t>
      </w:r>
      <w:r>
        <w:rPr>
          <w:rFonts w:ascii="Lucida Console" w:hAnsi="Lucida Console" w:cs="Arial"/>
          <w:color w:val="0000FF"/>
          <w:sz w:val="24"/>
          <w:szCs w:val="24"/>
        </w:rPr>
        <w:t xml:space="preserve">        </w:t>
      </w:r>
      <w:r w:rsidRPr="00860D26">
        <w:rPr>
          <w:rFonts w:ascii="Lucida Console" w:hAnsi="Lucida Console" w:cs="Arial"/>
          <w:color w:val="0000FF"/>
          <w:sz w:val="24"/>
          <w:szCs w:val="24"/>
        </w:rPr>
        <w:t xml:space="preserve">77    </w:t>
      </w:r>
      <w:r w:rsidR="001915DB">
        <w:rPr>
          <w:rFonts w:ascii="Lucida Console" w:hAnsi="Lucida Console" w:cs="Arial"/>
          <w:color w:val="0000FF"/>
          <w:sz w:val="24"/>
          <w:szCs w:val="24"/>
        </w:rPr>
        <w:t xml:space="preserve">  </w:t>
      </w:r>
      <w:r w:rsidRPr="00860D26">
        <w:rPr>
          <w:rFonts w:ascii="Lucida Console" w:hAnsi="Lucida Console" w:cs="Arial"/>
          <w:color w:val="0000FF"/>
          <w:sz w:val="24"/>
          <w:szCs w:val="24"/>
        </w:rPr>
        <w:t xml:space="preserve"> // </w:t>
      </w:r>
      <w:r>
        <w:rPr>
          <w:rFonts w:ascii="Lucida Console" w:hAnsi="Lucida Console" w:cs="Arial"/>
          <w:color w:val="0000FF"/>
          <w:sz w:val="24"/>
          <w:szCs w:val="24"/>
        </w:rPr>
        <w:t>сокращения</w:t>
      </w:r>
      <w:r w:rsidRPr="00860D26">
        <w:rPr>
          <w:rFonts w:ascii="Lucida Console" w:hAnsi="Lucida Console" w:cs="Arial"/>
          <w:color w:val="0000FF"/>
          <w:sz w:val="24"/>
          <w:szCs w:val="24"/>
        </w:rPr>
        <w:br/>
      </w:r>
      <w:r>
        <w:rPr>
          <w:rFonts w:ascii="Lucida Console" w:hAnsi="Lucida Console" w:cs="Arial"/>
          <w:color w:val="0000FF"/>
          <w:sz w:val="24"/>
          <w:szCs w:val="24"/>
          <w:lang w:val="en-US"/>
        </w:rPr>
        <w:t>y</w:t>
      </w:r>
      <w:r w:rsidRPr="00860D26">
        <w:rPr>
          <w:rFonts w:ascii="Lucida Console" w:hAnsi="Lucida Console" w:cs="Arial"/>
          <w:color w:val="0000FF"/>
          <w:sz w:val="24"/>
          <w:szCs w:val="24"/>
        </w:rPr>
        <w:t xml:space="preserve">: </w:t>
      </w:r>
      <w:r>
        <w:rPr>
          <w:rFonts w:ascii="Lucida Console" w:hAnsi="Lucida Console" w:cs="Arial"/>
          <w:color w:val="0000FF"/>
          <w:sz w:val="24"/>
          <w:szCs w:val="24"/>
          <w:lang w:val="en-US"/>
        </w:rPr>
        <w:t>Integer</w:t>
      </w:r>
      <w:r w:rsidRPr="00860D26">
        <w:rPr>
          <w:rFonts w:ascii="Lucida Console" w:hAnsi="Lucida Console" w:cs="Arial"/>
          <w:color w:val="0000FF"/>
          <w:sz w:val="24"/>
          <w:szCs w:val="24"/>
        </w:rPr>
        <w:t xml:space="preserve"> </w:t>
      </w:r>
      <w:r w:rsidRPr="00860D26">
        <w:rPr>
          <w:rFonts w:ascii="Lucida Console" w:hAnsi="Lucida Console" w:cs="Arial"/>
          <w:b/>
          <w:color w:val="0000FF"/>
          <w:sz w:val="24"/>
          <w:szCs w:val="24"/>
          <w:lang w:val="en-US"/>
        </w:rPr>
        <w:t>is</w:t>
      </w:r>
      <w:r w:rsidRPr="00860D26">
        <w:rPr>
          <w:rFonts w:ascii="Lucida Console" w:hAnsi="Lucida Console" w:cs="Arial"/>
          <w:color w:val="0000FF"/>
          <w:sz w:val="24"/>
          <w:szCs w:val="24"/>
        </w:rPr>
        <w:t xml:space="preserve"> </w:t>
      </w:r>
      <w:r>
        <w:rPr>
          <w:rFonts w:ascii="Lucida Console" w:hAnsi="Lucida Console" w:cs="Arial"/>
          <w:color w:val="0000FF"/>
          <w:sz w:val="24"/>
          <w:szCs w:val="24"/>
          <w:lang w:val="en-US"/>
        </w:rPr>
        <w:t>Integer</w:t>
      </w:r>
      <w:r w:rsidRPr="00860D26">
        <w:rPr>
          <w:rFonts w:ascii="Lucida Console" w:hAnsi="Lucida Console" w:cs="Arial"/>
          <w:color w:val="0000FF"/>
          <w:sz w:val="24"/>
          <w:szCs w:val="24"/>
        </w:rPr>
        <w:t>(77)</w:t>
      </w:r>
      <w:r>
        <w:rPr>
          <w:rFonts w:ascii="Lucida Console" w:hAnsi="Lucida Console" w:cs="Arial"/>
          <w:color w:val="0000FF"/>
          <w:sz w:val="24"/>
          <w:szCs w:val="24"/>
        </w:rPr>
        <w:t xml:space="preserve"> </w:t>
      </w:r>
      <w:r w:rsidR="001915DB">
        <w:rPr>
          <w:rFonts w:ascii="Lucida Console" w:hAnsi="Lucida Console" w:cs="Arial"/>
          <w:color w:val="0000FF"/>
          <w:sz w:val="24"/>
          <w:szCs w:val="24"/>
        </w:rPr>
        <w:t xml:space="preserve">  </w:t>
      </w:r>
      <w:r>
        <w:rPr>
          <w:rFonts w:ascii="Lucida Console" w:hAnsi="Lucida Console" w:cs="Arial"/>
          <w:color w:val="0000FF"/>
          <w:sz w:val="24"/>
          <w:szCs w:val="24"/>
        </w:rPr>
        <w:t xml:space="preserve">   // полная форма</w:t>
      </w:r>
      <w:r w:rsidR="001915DB">
        <w:rPr>
          <w:rFonts w:ascii="Lucida Console" w:hAnsi="Lucida Console" w:cs="Arial"/>
          <w:color w:val="0000FF"/>
          <w:sz w:val="24"/>
          <w:szCs w:val="24"/>
        </w:rPr>
        <w:br/>
      </w:r>
      <w:r w:rsidR="008C16E1">
        <w:rPr>
          <w:rFonts w:ascii="Lucida Console" w:hAnsi="Lucida Console" w:cs="Arial"/>
          <w:color w:val="0000FF"/>
          <w:sz w:val="24"/>
          <w:szCs w:val="24"/>
          <w:lang w:val="en-US"/>
        </w:rPr>
        <w:t>y</w:t>
      </w:r>
      <w:r w:rsidR="006B18AB" w:rsidRPr="006B18AB">
        <w:rPr>
          <w:rFonts w:ascii="Lucida Console" w:hAnsi="Lucida Console" w:cs="Arial"/>
          <w:color w:val="0000FF"/>
          <w:sz w:val="24"/>
          <w:szCs w:val="24"/>
        </w:rPr>
        <w:t xml:space="preserve">: </w:t>
      </w:r>
      <w:r w:rsidR="008C16E1">
        <w:rPr>
          <w:rFonts w:ascii="Lucida Console" w:hAnsi="Lucida Console" w:cs="Arial"/>
          <w:color w:val="0000FF"/>
          <w:sz w:val="24"/>
          <w:szCs w:val="24"/>
          <w:lang w:val="en-US"/>
        </w:rPr>
        <w:t>Integer</w:t>
      </w:r>
      <w:r w:rsidR="006B18AB" w:rsidRPr="006B18AB">
        <w:rPr>
          <w:rFonts w:ascii="Lucida Console" w:hAnsi="Lucida Console" w:cs="Arial"/>
          <w:color w:val="0000FF"/>
          <w:sz w:val="24"/>
          <w:szCs w:val="24"/>
        </w:rPr>
        <w:t xml:space="preserve"> </w:t>
      </w:r>
      <w:r w:rsidR="008C16E1" w:rsidRPr="001915DB">
        <w:rPr>
          <w:rFonts w:ascii="Lucida Console" w:hAnsi="Lucida Console" w:cs="Arial"/>
          <w:b/>
          <w:color w:val="0000FF"/>
          <w:sz w:val="24"/>
          <w:szCs w:val="24"/>
          <w:lang w:val="en-US"/>
        </w:rPr>
        <w:t>is</w:t>
      </w:r>
      <w:r w:rsidR="006B18AB" w:rsidRPr="006B18AB">
        <w:rPr>
          <w:rFonts w:ascii="Lucida Console" w:hAnsi="Lucida Console" w:cs="Arial"/>
          <w:color w:val="0000FF"/>
          <w:sz w:val="24"/>
          <w:szCs w:val="24"/>
        </w:rPr>
        <w:t xml:space="preserve"> </w:t>
      </w:r>
      <w:r w:rsidR="008C16E1">
        <w:rPr>
          <w:rFonts w:ascii="Lucida Console" w:hAnsi="Lucida Console" w:cs="Arial"/>
          <w:color w:val="0000FF"/>
          <w:sz w:val="24"/>
          <w:szCs w:val="24"/>
          <w:lang w:val="en-US"/>
        </w:rPr>
        <w:t>Integer</w:t>
      </w:r>
      <w:r w:rsidR="006B18AB" w:rsidRPr="006B18AB">
        <w:rPr>
          <w:rFonts w:ascii="Lucida Console" w:hAnsi="Lucida Console" w:cs="Arial"/>
          <w:color w:val="0000FF"/>
          <w:sz w:val="24"/>
          <w:szCs w:val="24"/>
        </w:rPr>
        <w:t>.</w:t>
      </w:r>
      <w:r w:rsidR="008C16E1" w:rsidRPr="001915DB">
        <w:rPr>
          <w:rFonts w:ascii="Lucida Console" w:hAnsi="Lucida Console" w:cs="Arial"/>
          <w:b/>
          <w:color w:val="0000FF"/>
          <w:sz w:val="24"/>
          <w:szCs w:val="24"/>
          <w:lang w:val="en-US"/>
        </w:rPr>
        <w:t>init</w:t>
      </w:r>
      <w:r w:rsidR="006B18AB" w:rsidRPr="006B18AB">
        <w:rPr>
          <w:rFonts w:ascii="Lucida Console" w:hAnsi="Lucida Console" w:cs="Arial"/>
          <w:color w:val="0000FF"/>
          <w:sz w:val="24"/>
          <w:szCs w:val="24"/>
        </w:rPr>
        <w:t xml:space="preserve">(77) // </w:t>
      </w:r>
      <w:r w:rsidR="008C16E1">
        <w:rPr>
          <w:rFonts w:ascii="Lucida Console" w:hAnsi="Lucida Console" w:cs="Arial"/>
          <w:color w:val="0000FF"/>
          <w:sz w:val="24"/>
          <w:szCs w:val="24"/>
        </w:rPr>
        <w:t xml:space="preserve">самая полная форма </w:t>
      </w:r>
      <w:r w:rsidR="008C16E1" w:rsidRPr="008C16E1">
        <w:rPr>
          <w:rFonts w:ascii="Lucida Console" w:hAnsi="Lucida Console" w:cs="Arial"/>
          <w:color w:val="0000FF"/>
          <w:sz w:val="24"/>
          <w:szCs w:val="24"/>
          <w:lang w:val="en-US"/>
        </w:rPr>
        <w:sym w:font="Wingdings" w:char="F04A"/>
      </w:r>
    </w:p>
    <w:p w:rsidR="00860D26" w:rsidRPr="00860D26" w:rsidRDefault="00860D26" w:rsidP="00860D26">
      <w:pPr>
        <w:rPr>
          <w:rFonts w:ascii="Arial" w:hAnsi="Arial" w:cs="Arial"/>
          <w:sz w:val="24"/>
          <w:szCs w:val="24"/>
        </w:rPr>
      </w:pPr>
      <w:r w:rsidRPr="00860D26">
        <w:rPr>
          <w:rFonts w:ascii="Arial" w:hAnsi="Arial" w:cs="Arial"/>
          <w:sz w:val="24"/>
          <w:szCs w:val="24"/>
        </w:rPr>
        <w:t>Описанный подход к объявлению применим к объектам любых типов. Вот, например, как выглядит объявление массива:</w:t>
      </w:r>
    </w:p>
    <w:p w:rsidR="00860D26" w:rsidRPr="00860D26" w:rsidRDefault="00860D26" w:rsidP="00860D26">
      <w:pPr>
        <w:ind w:left="708"/>
        <w:rPr>
          <w:rFonts w:ascii="Lucida Console" w:hAnsi="Lucida Console" w:cs="Arial"/>
          <w:color w:val="0000FF"/>
          <w:sz w:val="24"/>
          <w:szCs w:val="24"/>
        </w:rPr>
      </w:pPr>
      <w:r w:rsidRPr="00860D26">
        <w:rPr>
          <w:rFonts w:ascii="Lucida Console" w:hAnsi="Lucida Console" w:cs="Arial"/>
          <w:color w:val="0000FF"/>
          <w:sz w:val="24"/>
          <w:szCs w:val="24"/>
          <w:lang w:val="en-US"/>
        </w:rPr>
        <w:t>a</w:t>
      </w:r>
      <w:r w:rsidRPr="00860D26">
        <w:rPr>
          <w:rFonts w:ascii="Lucida Console" w:hAnsi="Lucida Console" w:cs="Arial"/>
          <w:color w:val="0000FF"/>
          <w:sz w:val="24"/>
          <w:szCs w:val="24"/>
        </w:rPr>
        <w:t xml:space="preserve"> </w:t>
      </w:r>
      <w:r w:rsidRPr="00860D26">
        <w:rPr>
          <w:rFonts w:ascii="Lucida Console" w:hAnsi="Lucida Console" w:cs="Arial"/>
          <w:b/>
          <w:color w:val="0000FF"/>
          <w:sz w:val="24"/>
          <w:szCs w:val="24"/>
          <w:lang w:val="en-US"/>
        </w:rPr>
        <w:t>is</w:t>
      </w:r>
      <w:r w:rsidR="00C6438F">
        <w:rPr>
          <w:rFonts w:ascii="Lucida Console" w:hAnsi="Lucida Console" w:cs="Arial"/>
          <w:color w:val="0000FF"/>
          <w:sz w:val="24"/>
          <w:szCs w:val="24"/>
        </w:rPr>
        <w:t xml:space="preserve"> (</w:t>
      </w:r>
      <w:r w:rsidRPr="00860D26">
        <w:rPr>
          <w:rFonts w:ascii="Lucida Console" w:hAnsi="Lucida Console" w:cs="Arial"/>
          <w:color w:val="0000FF"/>
          <w:sz w:val="24"/>
          <w:szCs w:val="24"/>
        </w:rPr>
        <w:t>1, 2, 3, 4, 5</w:t>
      </w:r>
      <w:r w:rsidR="00C6438F">
        <w:rPr>
          <w:rFonts w:ascii="Lucida Console" w:hAnsi="Lucida Console" w:cs="Arial"/>
          <w:color w:val="0000FF"/>
          <w:sz w:val="24"/>
          <w:szCs w:val="24"/>
        </w:rPr>
        <w:t>)</w:t>
      </w:r>
    </w:p>
    <w:p w:rsidR="00860D26" w:rsidRDefault="00860D26" w:rsidP="00860D26">
      <w:pPr>
        <w:rPr>
          <w:rFonts w:ascii="Arial" w:hAnsi="Arial" w:cs="Arial"/>
          <w:sz w:val="24"/>
          <w:szCs w:val="24"/>
        </w:rPr>
      </w:pPr>
      <w:r w:rsidRPr="00860D26">
        <w:rPr>
          <w:rFonts w:ascii="Arial" w:hAnsi="Arial" w:cs="Arial"/>
          <w:sz w:val="24"/>
          <w:szCs w:val="24"/>
        </w:rPr>
        <w:t xml:space="preserve">Конструкция после служебного слова </w:t>
      </w:r>
      <w:r w:rsidRPr="00860D26">
        <w:rPr>
          <w:rFonts w:ascii="Arial" w:hAnsi="Arial" w:cs="Arial"/>
          <w:sz w:val="24"/>
          <w:szCs w:val="24"/>
          <w:lang w:val="en-US"/>
        </w:rPr>
        <w:t>is</w:t>
      </w:r>
      <w:r w:rsidRPr="00860D26">
        <w:rPr>
          <w:rFonts w:ascii="Arial" w:hAnsi="Arial" w:cs="Arial"/>
          <w:sz w:val="24"/>
          <w:szCs w:val="24"/>
        </w:rPr>
        <w:t xml:space="preserve"> представляет собой </w:t>
      </w:r>
      <w:r w:rsidRPr="00860D26">
        <w:rPr>
          <w:rFonts w:ascii="Arial" w:hAnsi="Arial" w:cs="Arial"/>
          <w:b/>
          <w:i/>
          <w:sz w:val="24"/>
          <w:szCs w:val="24"/>
        </w:rPr>
        <w:t>изображение массива</w:t>
      </w:r>
      <w:r w:rsidRPr="00860D26">
        <w:rPr>
          <w:rFonts w:ascii="Arial" w:hAnsi="Arial" w:cs="Arial"/>
          <w:sz w:val="24"/>
          <w:szCs w:val="24"/>
        </w:rPr>
        <w:t>. Эта запись содержит всю необходимую информацию об объявляемом массиве: скобки служат</w:t>
      </w:r>
      <w:r w:rsidR="00C6438F" w:rsidRPr="00C6438F">
        <w:rPr>
          <w:rFonts w:ascii="Arial" w:hAnsi="Arial" w:cs="Arial"/>
          <w:sz w:val="24"/>
          <w:szCs w:val="24"/>
        </w:rPr>
        <w:t xml:space="preserve"> </w:t>
      </w:r>
      <w:r w:rsidR="00C6438F">
        <w:rPr>
          <w:rFonts w:ascii="Arial" w:hAnsi="Arial" w:cs="Arial"/>
          <w:sz w:val="24"/>
          <w:szCs w:val="24"/>
        </w:rPr>
        <w:t>для группирования нескольких однородных значений в единую конструкцию (эта конструкция в данном контексте представляет собой изображение массива)</w:t>
      </w:r>
      <w:r w:rsidRPr="00860D26">
        <w:rPr>
          <w:rFonts w:ascii="Arial" w:hAnsi="Arial" w:cs="Arial"/>
          <w:sz w:val="24"/>
          <w:szCs w:val="24"/>
        </w:rPr>
        <w:t>, элементы</w:t>
      </w:r>
      <w:r w:rsidR="00C6438F">
        <w:rPr>
          <w:rFonts w:ascii="Arial" w:hAnsi="Arial" w:cs="Arial"/>
          <w:sz w:val="24"/>
          <w:szCs w:val="24"/>
        </w:rPr>
        <w:t xml:space="preserve"> </w:t>
      </w:r>
      <w:r w:rsidRPr="00860D26">
        <w:rPr>
          <w:rFonts w:ascii="Arial" w:hAnsi="Arial" w:cs="Arial"/>
          <w:sz w:val="24"/>
          <w:szCs w:val="24"/>
        </w:rPr>
        <w:t>в скобк</w:t>
      </w:r>
      <w:r w:rsidR="00C6438F">
        <w:rPr>
          <w:rFonts w:ascii="Arial" w:hAnsi="Arial" w:cs="Arial"/>
          <w:sz w:val="24"/>
          <w:szCs w:val="24"/>
        </w:rPr>
        <w:t>ах</w:t>
      </w:r>
      <w:r w:rsidRPr="00860D26">
        <w:rPr>
          <w:rFonts w:ascii="Arial" w:hAnsi="Arial" w:cs="Arial"/>
          <w:sz w:val="24"/>
          <w:szCs w:val="24"/>
        </w:rPr>
        <w:t xml:space="preserve"> (в общем случае это могут быть произвольные выражения), становятся элементами массива; их количество задает размер массива, а тип выражений (в данном случае он должен быть одним и тем же для каждого элемента списка</w:t>
      </w:r>
      <w:ins w:id="161" w:author="Kanatov Alexey" w:date="2016-04-15T14:22:00Z">
        <w:r w:rsidR="007014A3">
          <w:rPr>
            <w:rFonts w:ascii="Arial" w:hAnsi="Arial" w:cs="Arial"/>
            <w:sz w:val="24"/>
            <w:szCs w:val="24"/>
          </w:rPr>
          <w:t xml:space="preserve"> или если быть совсем точным, то все типы выражений должн</w:t>
        </w:r>
      </w:ins>
      <w:ins w:id="162" w:author="Kanatov Alexey" w:date="2016-04-15T14:23:00Z">
        <w:r w:rsidR="007014A3">
          <w:rPr>
            <w:rFonts w:ascii="Arial" w:hAnsi="Arial" w:cs="Arial"/>
            <w:sz w:val="24"/>
            <w:szCs w:val="24"/>
          </w:rPr>
          <w:t>ы</w:t>
        </w:r>
      </w:ins>
      <w:ins w:id="163" w:author="Kanatov Alexey" w:date="2016-04-15T14:22:00Z">
        <w:r w:rsidR="007014A3">
          <w:rPr>
            <w:rFonts w:ascii="Arial" w:hAnsi="Arial" w:cs="Arial"/>
            <w:sz w:val="24"/>
            <w:szCs w:val="24"/>
          </w:rPr>
          <w:t xml:space="preserve"> быть конформны некоторому типу Т, кот</w:t>
        </w:r>
      </w:ins>
      <w:ins w:id="164" w:author="Kanatov Alexey" w:date="2016-04-15T14:23:00Z">
        <w:r w:rsidR="007014A3">
          <w:rPr>
            <w:rFonts w:ascii="Arial" w:hAnsi="Arial" w:cs="Arial"/>
            <w:sz w:val="24"/>
            <w:szCs w:val="24"/>
          </w:rPr>
          <w:t>о</w:t>
        </w:r>
      </w:ins>
      <w:ins w:id="165" w:author="Kanatov Alexey" w:date="2016-04-15T14:22:00Z">
        <w:r w:rsidR="007014A3">
          <w:rPr>
            <w:rFonts w:ascii="Arial" w:hAnsi="Arial" w:cs="Arial"/>
            <w:sz w:val="24"/>
            <w:szCs w:val="24"/>
          </w:rPr>
          <w:t>рый и будет типом элементов массива</w:t>
        </w:r>
      </w:ins>
      <w:r w:rsidRPr="00860D26">
        <w:rPr>
          <w:rFonts w:ascii="Arial" w:hAnsi="Arial" w:cs="Arial"/>
          <w:sz w:val="24"/>
          <w:szCs w:val="24"/>
        </w:rPr>
        <w:t>) определяет тип элементов массива.</w:t>
      </w:r>
    </w:p>
    <w:p w:rsidR="00C6438F" w:rsidRPr="00C6438F" w:rsidRDefault="00C6438F" w:rsidP="00C6438F">
      <w:pPr>
        <w:ind w:left="708"/>
        <w:rPr>
          <w:rFonts w:ascii="Arial" w:hAnsi="Arial" w:cs="Arial"/>
          <w:sz w:val="24"/>
          <w:szCs w:val="24"/>
        </w:rPr>
      </w:pPr>
      <w:r w:rsidRPr="00C6438F">
        <w:rPr>
          <w:rFonts w:ascii="Arial" w:hAnsi="Arial" w:cs="Arial"/>
          <w:b/>
          <w:i/>
          <w:sz w:val="24"/>
          <w:szCs w:val="24"/>
        </w:rPr>
        <w:t>Замечание</w:t>
      </w:r>
      <w:r>
        <w:rPr>
          <w:rFonts w:ascii="Arial" w:hAnsi="Arial" w:cs="Arial"/>
          <w:sz w:val="24"/>
          <w:szCs w:val="24"/>
        </w:rPr>
        <w:t xml:space="preserve">. На самом деле, и это будет показано в последующих разделах, </w:t>
      </w:r>
      <w:r w:rsidR="00CB5A3F">
        <w:rPr>
          <w:rFonts w:ascii="Arial" w:hAnsi="Arial" w:cs="Arial"/>
          <w:sz w:val="24"/>
          <w:szCs w:val="24"/>
        </w:rPr>
        <w:t xml:space="preserve">конструкция со </w:t>
      </w:r>
      <w:r>
        <w:rPr>
          <w:rFonts w:ascii="Arial" w:hAnsi="Arial" w:cs="Arial"/>
          <w:sz w:val="24"/>
          <w:szCs w:val="24"/>
        </w:rPr>
        <w:t>списк</w:t>
      </w:r>
      <w:r w:rsidR="00CB5A3F">
        <w:rPr>
          <w:rFonts w:ascii="Arial" w:hAnsi="Arial" w:cs="Arial"/>
          <w:sz w:val="24"/>
          <w:szCs w:val="24"/>
        </w:rPr>
        <w:t>ом</w:t>
      </w:r>
      <w:r>
        <w:rPr>
          <w:rFonts w:ascii="Arial" w:hAnsi="Arial" w:cs="Arial"/>
          <w:sz w:val="24"/>
          <w:szCs w:val="24"/>
        </w:rPr>
        <w:t xml:space="preserve"> элементов, заключенных в скобки, носит более универсальный характер. Вообще говоря, любой подобный список называется в языке кортежем (</w:t>
      </w:r>
      <w:r>
        <w:rPr>
          <w:rFonts w:ascii="Arial" w:hAnsi="Arial" w:cs="Arial"/>
          <w:sz w:val="24"/>
          <w:szCs w:val="24"/>
          <w:lang w:val="en-US"/>
        </w:rPr>
        <w:t>tuple</w:t>
      </w:r>
      <w:r w:rsidRPr="00C6438F">
        <w:rPr>
          <w:rFonts w:ascii="Arial" w:hAnsi="Arial" w:cs="Arial"/>
          <w:sz w:val="24"/>
          <w:szCs w:val="24"/>
        </w:rPr>
        <w:t xml:space="preserve">) </w:t>
      </w:r>
      <w:r>
        <w:rPr>
          <w:rFonts w:ascii="Arial" w:hAnsi="Arial" w:cs="Arial"/>
          <w:sz w:val="24"/>
          <w:szCs w:val="24"/>
        </w:rPr>
        <w:t>и может представлять различные сущности. Однако в контексте объявления без явного задания типа список трактуется как изображение массива.</w:t>
      </w:r>
    </w:p>
    <w:p w:rsidR="00860D26" w:rsidRPr="00860D26" w:rsidRDefault="00860D26" w:rsidP="00860D26">
      <w:pPr>
        <w:rPr>
          <w:rFonts w:ascii="Arial" w:hAnsi="Arial" w:cs="Arial"/>
          <w:sz w:val="24"/>
          <w:szCs w:val="24"/>
        </w:rPr>
      </w:pPr>
      <w:r w:rsidRPr="00860D26">
        <w:rPr>
          <w:rFonts w:ascii="Arial" w:hAnsi="Arial" w:cs="Arial"/>
          <w:sz w:val="24"/>
          <w:szCs w:val="24"/>
        </w:rPr>
        <w:t xml:space="preserve">Таким образом, объект </w:t>
      </w:r>
      <w:r w:rsidRPr="00BC0972">
        <w:rPr>
          <w:rFonts w:ascii="Lucida Console" w:hAnsi="Lucida Console" w:cs="Arial"/>
          <w:color w:val="0000FF"/>
          <w:sz w:val="24"/>
          <w:szCs w:val="24"/>
          <w:lang w:val="en-US"/>
        </w:rPr>
        <w:t>a</w:t>
      </w:r>
      <w:r w:rsidRPr="00860D26">
        <w:rPr>
          <w:rFonts w:ascii="Arial" w:hAnsi="Arial" w:cs="Arial"/>
          <w:sz w:val="24"/>
          <w:szCs w:val="24"/>
        </w:rPr>
        <w:t xml:space="preserve"> из объявления выше получает тип, который может быть явно записан как </w:t>
      </w:r>
      <w:r w:rsidRPr="00860D26">
        <w:rPr>
          <w:rFonts w:ascii="Lucida Console" w:hAnsi="Lucida Console" w:cs="Arial"/>
          <w:color w:val="0000FF"/>
          <w:sz w:val="24"/>
          <w:szCs w:val="24"/>
          <w:lang w:val="en-US"/>
        </w:rPr>
        <w:t>Array</w:t>
      </w:r>
      <w:r w:rsidRPr="00860D26">
        <w:rPr>
          <w:rFonts w:ascii="Lucida Console" w:hAnsi="Lucida Console" w:cs="Arial"/>
          <w:color w:val="0000FF"/>
          <w:sz w:val="24"/>
          <w:szCs w:val="24"/>
        </w:rPr>
        <w:t>[</w:t>
      </w:r>
      <w:r w:rsidRPr="00860D26">
        <w:rPr>
          <w:rFonts w:ascii="Lucida Console" w:hAnsi="Lucida Console" w:cs="Arial"/>
          <w:color w:val="0000FF"/>
          <w:sz w:val="24"/>
          <w:szCs w:val="24"/>
          <w:lang w:val="en-US"/>
        </w:rPr>
        <w:t>Integer</w:t>
      </w:r>
      <w:r w:rsidRPr="00860D26">
        <w:rPr>
          <w:rFonts w:ascii="Lucida Console" w:hAnsi="Lucida Console" w:cs="Arial"/>
          <w:color w:val="0000FF"/>
          <w:sz w:val="24"/>
          <w:szCs w:val="24"/>
        </w:rPr>
        <w:t>]</w:t>
      </w:r>
      <w:r w:rsidR="00BC0972" w:rsidRPr="00860D26">
        <w:rPr>
          <w:rFonts w:ascii="Arial" w:hAnsi="Arial" w:cs="Arial"/>
          <w:sz w:val="24"/>
          <w:szCs w:val="24"/>
        </w:rPr>
        <w:t>.</w:t>
      </w:r>
      <w:r w:rsidR="00BC0972">
        <w:rPr>
          <w:rFonts w:ascii="Arial" w:hAnsi="Arial" w:cs="Arial"/>
          <w:sz w:val="24"/>
          <w:szCs w:val="24"/>
        </w:rPr>
        <w:t xml:space="preserve"> </w:t>
      </w:r>
      <w:r w:rsidRPr="00860D26">
        <w:rPr>
          <w:rFonts w:ascii="Arial" w:hAnsi="Arial" w:cs="Arial"/>
          <w:sz w:val="24"/>
          <w:szCs w:val="24"/>
        </w:rPr>
        <w:t xml:space="preserve">Как видно из формы задания массивов, предопределенный тип </w:t>
      </w:r>
      <w:r w:rsidRPr="00CB5A3F">
        <w:rPr>
          <w:rFonts w:ascii="Lucida Console" w:hAnsi="Lucida Console" w:cs="Arial"/>
          <w:color w:val="0000FF"/>
          <w:sz w:val="24"/>
          <w:szCs w:val="24"/>
          <w:lang w:val="en-US"/>
        </w:rPr>
        <w:t>Array</w:t>
      </w:r>
      <w:r w:rsidRPr="00860D26">
        <w:rPr>
          <w:rFonts w:ascii="Arial" w:hAnsi="Arial" w:cs="Arial"/>
          <w:sz w:val="24"/>
          <w:szCs w:val="24"/>
        </w:rPr>
        <w:t xml:space="preserve"> представляет собой обобщенный («</w:t>
      </w:r>
      <w:r w:rsidRPr="00860D26">
        <w:rPr>
          <w:rFonts w:ascii="Arial" w:hAnsi="Arial" w:cs="Arial"/>
          <w:sz w:val="24"/>
          <w:szCs w:val="24"/>
          <w:lang w:val="en-US"/>
        </w:rPr>
        <w:t>generic</w:t>
      </w:r>
      <w:r>
        <w:rPr>
          <w:rFonts w:ascii="Arial" w:hAnsi="Arial" w:cs="Arial"/>
          <w:sz w:val="24"/>
          <w:szCs w:val="24"/>
        </w:rPr>
        <w:t>»</w:t>
      </w:r>
      <w:r w:rsidRPr="00860D26">
        <w:rPr>
          <w:rFonts w:ascii="Arial" w:hAnsi="Arial" w:cs="Arial"/>
          <w:sz w:val="24"/>
          <w:szCs w:val="24"/>
        </w:rPr>
        <w:t>) класс, типовой параметр которого задает тип элементов.</w:t>
      </w:r>
    </w:p>
    <w:p w:rsidR="00860D26" w:rsidRDefault="00860D26" w:rsidP="00860D26">
      <w:pPr>
        <w:rPr>
          <w:rFonts w:ascii="Arial" w:hAnsi="Arial" w:cs="Arial"/>
          <w:sz w:val="24"/>
          <w:szCs w:val="24"/>
        </w:rPr>
      </w:pPr>
      <w:r w:rsidRPr="00860D26">
        <w:rPr>
          <w:rFonts w:ascii="Arial" w:hAnsi="Arial" w:cs="Arial"/>
          <w:sz w:val="24"/>
          <w:szCs w:val="24"/>
        </w:rPr>
        <w:t>При необходимости можно явно указать тип....</w:t>
      </w:r>
    </w:p>
    <w:p w:rsidR="00EE188B" w:rsidRDefault="00EE188B" w:rsidP="00860D26">
      <w:pPr>
        <w:rPr>
          <w:rFonts w:ascii="Arial" w:hAnsi="Arial" w:cs="Arial"/>
          <w:sz w:val="24"/>
          <w:szCs w:val="24"/>
        </w:rPr>
      </w:pPr>
    </w:p>
    <w:p w:rsidR="00860D26" w:rsidRDefault="00860D26">
      <w:pPr>
        <w:rPr>
          <w:rFonts w:ascii="Arial" w:hAnsi="Arial" w:cs="Arial"/>
          <w:b/>
          <w:sz w:val="28"/>
          <w:szCs w:val="28"/>
        </w:rPr>
      </w:pPr>
      <w:r>
        <w:rPr>
          <w:rFonts w:ascii="Arial" w:hAnsi="Arial" w:cs="Arial"/>
          <w:b/>
          <w:sz w:val="28"/>
          <w:szCs w:val="28"/>
        </w:rPr>
        <w:lastRenderedPageBreak/>
        <w:br w:type="page"/>
      </w:r>
    </w:p>
    <w:p w:rsidR="00EE47EB" w:rsidRPr="00CB5A3F" w:rsidRDefault="00EE47EB" w:rsidP="00EE47EB">
      <w:pPr>
        <w:rPr>
          <w:rFonts w:ascii="Arial" w:hAnsi="Arial" w:cs="Arial"/>
          <w:b/>
          <w:sz w:val="28"/>
          <w:szCs w:val="28"/>
        </w:rPr>
      </w:pPr>
      <w:r w:rsidRPr="005E6F46">
        <w:rPr>
          <w:rFonts w:ascii="Arial" w:hAnsi="Arial" w:cs="Arial"/>
          <w:b/>
          <w:sz w:val="28"/>
          <w:szCs w:val="28"/>
        </w:rPr>
        <w:lastRenderedPageBreak/>
        <w:t>Кортежи</w:t>
      </w:r>
      <w:r w:rsidR="00C6438F" w:rsidRPr="00C6438F">
        <w:rPr>
          <w:rFonts w:ascii="Arial" w:hAnsi="Arial" w:cs="Arial"/>
          <w:b/>
          <w:sz w:val="28"/>
          <w:szCs w:val="28"/>
        </w:rPr>
        <w:br/>
      </w:r>
      <w:r w:rsidRPr="005E6F46">
        <w:rPr>
          <w:rFonts w:ascii="Arial" w:hAnsi="Arial" w:cs="Arial"/>
          <w:b/>
          <w:sz w:val="28"/>
          <w:szCs w:val="28"/>
          <w:lang w:val="en-US"/>
        </w:rPr>
        <w:t>Tuples</w:t>
      </w:r>
    </w:p>
    <w:p w:rsidR="005E6F46" w:rsidRPr="005E6F46" w:rsidRDefault="005E6F46" w:rsidP="00EE47EB">
      <w:pPr>
        <w:rPr>
          <w:rFonts w:ascii="Arial" w:hAnsi="Arial" w:cs="Arial"/>
          <w:b/>
          <w:sz w:val="24"/>
          <w:szCs w:val="24"/>
        </w:rPr>
      </w:pPr>
      <w:r w:rsidRPr="005E6F46">
        <w:rPr>
          <w:rFonts w:ascii="Arial" w:hAnsi="Arial" w:cs="Arial"/>
          <w:b/>
          <w:sz w:val="24"/>
          <w:szCs w:val="24"/>
        </w:rPr>
        <w:t>1. Общее описание</w:t>
      </w:r>
    </w:p>
    <w:p w:rsidR="00EE47EB" w:rsidRDefault="00EE47EB" w:rsidP="00EE47EB">
      <w:pPr>
        <w:rPr>
          <w:rFonts w:ascii="Arial" w:hAnsi="Arial" w:cs="Arial"/>
          <w:sz w:val="24"/>
          <w:szCs w:val="24"/>
        </w:rPr>
      </w:pPr>
      <w:r>
        <w:rPr>
          <w:rFonts w:ascii="Arial" w:hAnsi="Arial" w:cs="Arial"/>
          <w:sz w:val="24"/>
          <w:szCs w:val="24"/>
        </w:rPr>
        <w:t>Многие синтаксические конструкции в различных языках программирования включают повторяющиеся элементы (списки, последовательности, наборы) однородных и/или разнородных элементов. Примерами могут служить изображения массивов и других составных структур, списки идентификаторов в объявлениях, списки параметров и аргументов функций, последовательности описания членов классов и многое другое.</w:t>
      </w:r>
      <w:r w:rsidR="00F66DBD">
        <w:rPr>
          <w:rFonts w:ascii="Arial" w:hAnsi="Arial" w:cs="Arial"/>
          <w:sz w:val="24"/>
          <w:szCs w:val="24"/>
        </w:rPr>
        <w:t xml:space="preserve"> Определение перечислимых типов в некоторых языка также можно считать примером однородных последовательностей.</w:t>
      </w:r>
    </w:p>
    <w:p w:rsidR="00EE47EB" w:rsidRDefault="00EE47EB" w:rsidP="00EE47EB">
      <w:pPr>
        <w:rPr>
          <w:rFonts w:ascii="Arial" w:hAnsi="Arial" w:cs="Arial"/>
          <w:sz w:val="24"/>
          <w:szCs w:val="24"/>
        </w:rPr>
      </w:pPr>
      <w:r>
        <w:rPr>
          <w:rFonts w:ascii="Arial" w:hAnsi="Arial" w:cs="Arial"/>
          <w:sz w:val="24"/>
          <w:szCs w:val="24"/>
        </w:rPr>
        <w:t>Семантика подобных последовательностей может быть различной, однако представляется разумным и перспективным выделить общие аспекты таких конструкций и попытаться их обобщить в рамках единой языковой нотации.</w:t>
      </w:r>
    </w:p>
    <w:p w:rsidR="00EE47EB" w:rsidRDefault="00EE47EB" w:rsidP="00EE47EB">
      <w:pPr>
        <w:rPr>
          <w:rFonts w:ascii="Arial" w:hAnsi="Arial" w:cs="Arial"/>
          <w:sz w:val="24"/>
          <w:szCs w:val="24"/>
        </w:rPr>
      </w:pPr>
      <w:r>
        <w:rPr>
          <w:rFonts w:ascii="Arial" w:hAnsi="Arial" w:cs="Arial"/>
          <w:sz w:val="24"/>
          <w:szCs w:val="24"/>
        </w:rPr>
        <w:t xml:space="preserve">Итак, введем понятие </w:t>
      </w:r>
      <w:r w:rsidRPr="00EE47EB">
        <w:rPr>
          <w:rFonts w:ascii="Arial" w:hAnsi="Arial" w:cs="Arial"/>
          <w:b/>
          <w:sz w:val="24"/>
          <w:szCs w:val="24"/>
        </w:rPr>
        <w:t>кортежа</w:t>
      </w:r>
      <w:r>
        <w:rPr>
          <w:rFonts w:ascii="Arial" w:hAnsi="Arial" w:cs="Arial"/>
          <w:sz w:val="24"/>
          <w:szCs w:val="24"/>
        </w:rPr>
        <w:t xml:space="preserve"> (</w:t>
      </w:r>
      <w:r w:rsidRPr="00EE47EB">
        <w:rPr>
          <w:rFonts w:ascii="Arial" w:hAnsi="Arial" w:cs="Arial"/>
          <w:b/>
          <w:sz w:val="24"/>
          <w:szCs w:val="24"/>
          <w:lang w:val="en-US"/>
        </w:rPr>
        <w:t>tuple</w:t>
      </w:r>
      <w:r w:rsidRPr="00EE47EB">
        <w:rPr>
          <w:rFonts w:ascii="Arial" w:hAnsi="Arial" w:cs="Arial"/>
          <w:sz w:val="24"/>
          <w:szCs w:val="24"/>
        </w:rPr>
        <w:t xml:space="preserve">) </w:t>
      </w:r>
      <w:r>
        <w:rPr>
          <w:rFonts w:ascii="Arial" w:hAnsi="Arial" w:cs="Arial"/>
          <w:sz w:val="24"/>
          <w:szCs w:val="24"/>
        </w:rPr>
        <w:t xml:space="preserve">как </w:t>
      </w:r>
      <w:r w:rsidR="003C4E89">
        <w:rPr>
          <w:rFonts w:ascii="Arial" w:hAnsi="Arial" w:cs="Arial"/>
          <w:sz w:val="24"/>
          <w:szCs w:val="24"/>
        </w:rPr>
        <w:t xml:space="preserve">произвольной </w:t>
      </w:r>
      <w:r>
        <w:rPr>
          <w:rFonts w:ascii="Arial" w:hAnsi="Arial" w:cs="Arial"/>
          <w:sz w:val="24"/>
          <w:szCs w:val="24"/>
        </w:rPr>
        <w:t>совокупности некоторых языковых элементов («</w:t>
      </w:r>
      <w:r>
        <w:rPr>
          <w:rFonts w:ascii="Arial" w:hAnsi="Arial" w:cs="Arial"/>
          <w:sz w:val="24"/>
          <w:szCs w:val="24"/>
          <w:lang w:val="en-US"/>
        </w:rPr>
        <w:t>tuple</w:t>
      </w:r>
      <w:r w:rsidRPr="00EE47EB">
        <w:rPr>
          <w:rFonts w:ascii="Arial" w:hAnsi="Arial" w:cs="Arial"/>
          <w:sz w:val="24"/>
          <w:szCs w:val="24"/>
        </w:rPr>
        <w:t xml:space="preserve"> </w:t>
      </w:r>
      <w:r>
        <w:rPr>
          <w:rFonts w:ascii="Arial" w:hAnsi="Arial" w:cs="Arial"/>
          <w:sz w:val="24"/>
          <w:szCs w:val="24"/>
          <w:lang w:val="en-US"/>
        </w:rPr>
        <w:t>is</w:t>
      </w:r>
      <w:r w:rsidRPr="00EE47EB">
        <w:rPr>
          <w:rFonts w:ascii="Arial" w:hAnsi="Arial" w:cs="Arial"/>
          <w:sz w:val="24"/>
          <w:szCs w:val="24"/>
        </w:rPr>
        <w:t xml:space="preserve"> </w:t>
      </w:r>
      <w:r>
        <w:rPr>
          <w:rFonts w:ascii="Arial" w:hAnsi="Arial" w:cs="Arial"/>
          <w:sz w:val="24"/>
          <w:szCs w:val="24"/>
          <w:lang w:val="en-US"/>
        </w:rPr>
        <w:t>a</w:t>
      </w:r>
      <w:r w:rsidRPr="00EE47EB">
        <w:rPr>
          <w:rFonts w:ascii="Arial" w:hAnsi="Arial" w:cs="Arial"/>
          <w:sz w:val="24"/>
          <w:szCs w:val="24"/>
        </w:rPr>
        <w:t xml:space="preserve"> </w:t>
      </w:r>
      <w:r>
        <w:rPr>
          <w:rFonts w:ascii="Arial" w:hAnsi="Arial" w:cs="Arial"/>
          <w:sz w:val="24"/>
          <w:szCs w:val="24"/>
          <w:lang w:val="en-US"/>
        </w:rPr>
        <w:t>group</w:t>
      </w:r>
      <w:r w:rsidRPr="00EE47EB">
        <w:rPr>
          <w:rFonts w:ascii="Arial" w:hAnsi="Arial" w:cs="Arial"/>
          <w:sz w:val="24"/>
          <w:szCs w:val="24"/>
        </w:rPr>
        <w:t xml:space="preserve"> </w:t>
      </w:r>
      <w:r>
        <w:rPr>
          <w:rFonts w:ascii="Arial" w:hAnsi="Arial" w:cs="Arial"/>
          <w:sz w:val="24"/>
          <w:szCs w:val="24"/>
          <w:lang w:val="en-US"/>
        </w:rPr>
        <w:t>of</w:t>
      </w:r>
      <w:r w:rsidRPr="00EE47EB">
        <w:rPr>
          <w:rFonts w:ascii="Arial" w:hAnsi="Arial" w:cs="Arial"/>
          <w:sz w:val="24"/>
          <w:szCs w:val="24"/>
        </w:rPr>
        <w:t xml:space="preserve"> </w:t>
      </w:r>
      <w:r>
        <w:rPr>
          <w:rFonts w:ascii="Arial" w:hAnsi="Arial" w:cs="Arial"/>
          <w:sz w:val="24"/>
          <w:szCs w:val="24"/>
          <w:lang w:val="en-US"/>
        </w:rPr>
        <w:t>something</w:t>
      </w:r>
      <w:r>
        <w:rPr>
          <w:rFonts w:ascii="Arial" w:hAnsi="Arial" w:cs="Arial"/>
          <w:sz w:val="24"/>
          <w:szCs w:val="24"/>
        </w:rPr>
        <w:t>»</w:t>
      </w:r>
      <w:r w:rsidRPr="00EE47EB">
        <w:rPr>
          <w:rFonts w:ascii="Arial" w:hAnsi="Arial" w:cs="Arial"/>
          <w:sz w:val="24"/>
          <w:szCs w:val="24"/>
        </w:rPr>
        <w:t xml:space="preserve">) </w:t>
      </w:r>
      <w:r>
        <w:rPr>
          <w:rFonts w:ascii="Arial" w:hAnsi="Arial" w:cs="Arial"/>
          <w:sz w:val="24"/>
          <w:szCs w:val="24"/>
        </w:rPr>
        <w:t>и рассмотрим контексты, в которых это понятие используется или могло бы использоваться.</w:t>
      </w:r>
    </w:p>
    <w:p w:rsidR="00F56BBC" w:rsidRDefault="00F56BBC" w:rsidP="00F56BBC">
      <w:pPr>
        <w:rPr>
          <w:rFonts w:ascii="Arial" w:hAnsi="Arial" w:cs="Arial"/>
          <w:sz w:val="24"/>
          <w:szCs w:val="24"/>
        </w:rPr>
      </w:pPr>
      <w:r>
        <w:rPr>
          <w:rFonts w:ascii="Arial" w:hAnsi="Arial" w:cs="Arial"/>
          <w:sz w:val="24"/>
          <w:szCs w:val="24"/>
        </w:rPr>
        <w:t>Вообще говоря, кортеж полезен и должен быть применим всюду, где по смыслу программы необходимо иметь дело с несколькими объектами как с единым целым. По причине сильной близости кортежей к привычным конструкциям ЯП, их синтаксис должен быть компактным, узнаваемым и очевидным и не должен вызывать удивления, а свобода формирования кортежей и манипуляций с ними должна быть максимальной.</w:t>
      </w:r>
    </w:p>
    <w:p w:rsidR="00EE47EB" w:rsidRDefault="00EE47EB" w:rsidP="00EE47EB">
      <w:pPr>
        <w:rPr>
          <w:rFonts w:ascii="Arial" w:hAnsi="Arial" w:cs="Arial"/>
          <w:sz w:val="24"/>
          <w:szCs w:val="24"/>
        </w:rPr>
      </w:pPr>
      <w:r>
        <w:rPr>
          <w:rFonts w:ascii="Arial" w:hAnsi="Arial" w:cs="Arial"/>
          <w:sz w:val="24"/>
          <w:szCs w:val="24"/>
        </w:rPr>
        <w:t>Во многих ситуациях группирование нескольких сущностей выглядит естественным. Так, вызов функции с передачей ей нескольких аргументов представляется очевидным примером такого группирования:</w:t>
      </w:r>
    </w:p>
    <w:p w:rsidR="00EE47EB" w:rsidRPr="00EE6FCE" w:rsidRDefault="00EE47EB" w:rsidP="00EE6FCE">
      <w:pPr>
        <w:ind w:left="708"/>
        <w:rPr>
          <w:rFonts w:ascii="Lucida Console" w:hAnsi="Lucida Console" w:cs="Arial"/>
          <w:color w:val="0000FF"/>
          <w:sz w:val="24"/>
          <w:szCs w:val="24"/>
        </w:rPr>
      </w:pPr>
      <w:r w:rsidRPr="00EE47EB">
        <w:rPr>
          <w:rFonts w:ascii="Lucida Console" w:hAnsi="Lucida Console" w:cs="Arial"/>
          <w:color w:val="0000FF"/>
          <w:sz w:val="24"/>
          <w:szCs w:val="24"/>
          <w:lang w:val="en-US"/>
        </w:rPr>
        <w:t>foo</w:t>
      </w:r>
      <w:r w:rsidRPr="00EE6FCE">
        <w:rPr>
          <w:rFonts w:ascii="Lucida Console" w:hAnsi="Lucida Console" w:cs="Arial"/>
          <w:color w:val="0000FF"/>
          <w:sz w:val="24"/>
          <w:szCs w:val="24"/>
        </w:rPr>
        <w:t>(</w:t>
      </w:r>
      <w:r w:rsidRPr="00EE47EB">
        <w:rPr>
          <w:rFonts w:ascii="Lucida Console" w:hAnsi="Lucida Console" w:cs="Arial"/>
          <w:color w:val="0000FF"/>
          <w:sz w:val="24"/>
          <w:szCs w:val="24"/>
          <w:lang w:val="en-US"/>
        </w:rPr>
        <w:t>a</w:t>
      </w:r>
      <w:r w:rsidRPr="00EE6FCE">
        <w:rPr>
          <w:rFonts w:ascii="Lucida Console" w:hAnsi="Lucida Console" w:cs="Arial"/>
          <w:color w:val="0000FF"/>
          <w:sz w:val="24"/>
          <w:szCs w:val="24"/>
        </w:rPr>
        <w:t>,1+</w:t>
      </w:r>
      <w:r w:rsidRPr="00EE47EB">
        <w:rPr>
          <w:rFonts w:ascii="Lucida Console" w:hAnsi="Lucida Console" w:cs="Arial"/>
          <w:color w:val="0000FF"/>
          <w:sz w:val="24"/>
          <w:szCs w:val="24"/>
          <w:lang w:val="en-US"/>
        </w:rPr>
        <w:t>x</w:t>
      </w:r>
      <w:r w:rsidRPr="00EE6FCE">
        <w:rPr>
          <w:rFonts w:ascii="Lucida Console" w:hAnsi="Lucida Console" w:cs="Arial"/>
          <w:color w:val="0000FF"/>
          <w:sz w:val="24"/>
          <w:szCs w:val="24"/>
        </w:rPr>
        <w:t>,</w:t>
      </w:r>
      <w:r w:rsidRPr="00EE47EB">
        <w:rPr>
          <w:rFonts w:ascii="Lucida Console" w:hAnsi="Lucida Console" w:cs="Arial"/>
          <w:b/>
          <w:color w:val="0000FF"/>
          <w:sz w:val="24"/>
          <w:szCs w:val="24"/>
          <w:lang w:val="en-US"/>
        </w:rPr>
        <w:t>true</w:t>
      </w:r>
      <w:r w:rsidRPr="00EE6FCE">
        <w:rPr>
          <w:rFonts w:ascii="Lucida Console" w:hAnsi="Lucida Console" w:cs="Arial"/>
          <w:color w:val="0000FF"/>
          <w:sz w:val="24"/>
          <w:szCs w:val="24"/>
        </w:rPr>
        <w:t>)</w:t>
      </w:r>
    </w:p>
    <w:p w:rsidR="00EE6FCE" w:rsidRDefault="00EE6FCE" w:rsidP="00EE47EB">
      <w:pPr>
        <w:rPr>
          <w:rFonts w:ascii="Arial" w:hAnsi="Arial" w:cs="Arial"/>
          <w:sz w:val="24"/>
          <w:szCs w:val="24"/>
        </w:rPr>
      </w:pPr>
      <w:r>
        <w:rPr>
          <w:rFonts w:ascii="Arial" w:hAnsi="Arial" w:cs="Arial"/>
          <w:sz w:val="24"/>
          <w:szCs w:val="24"/>
        </w:rPr>
        <w:t>Изображение массива в языках С/С++ также может служить примером кортежа:</w:t>
      </w:r>
    </w:p>
    <w:p w:rsidR="00EE6FCE" w:rsidRPr="00EE6FCE" w:rsidRDefault="00EE6FCE" w:rsidP="00EE6FCE">
      <w:pPr>
        <w:ind w:left="708"/>
        <w:rPr>
          <w:rFonts w:ascii="Lucida Console" w:hAnsi="Lucida Console" w:cs="Arial"/>
          <w:color w:val="0000FF"/>
          <w:sz w:val="24"/>
          <w:szCs w:val="24"/>
        </w:rPr>
      </w:pPr>
      <w:proofErr w:type="spellStart"/>
      <w:r w:rsidRPr="00EE6FCE">
        <w:rPr>
          <w:rFonts w:ascii="Lucida Console" w:hAnsi="Lucida Console" w:cs="Arial"/>
          <w:b/>
          <w:color w:val="0000FF"/>
          <w:sz w:val="24"/>
          <w:szCs w:val="24"/>
          <w:lang w:val="en-US"/>
        </w:rPr>
        <w:t>int</w:t>
      </w:r>
      <w:proofErr w:type="spellEnd"/>
      <w:r w:rsidRPr="00EE6FCE">
        <w:rPr>
          <w:rFonts w:ascii="Lucida Console" w:hAnsi="Lucida Console" w:cs="Arial"/>
          <w:color w:val="0000FF"/>
          <w:sz w:val="24"/>
          <w:szCs w:val="24"/>
        </w:rPr>
        <w:t xml:space="preserve"> </w:t>
      </w:r>
      <w:r w:rsidRPr="00EE6FCE">
        <w:rPr>
          <w:rFonts w:ascii="Lucida Console" w:hAnsi="Lucida Console" w:cs="Arial"/>
          <w:color w:val="0000FF"/>
          <w:sz w:val="24"/>
          <w:szCs w:val="24"/>
          <w:lang w:val="en-US"/>
        </w:rPr>
        <w:t>A</w:t>
      </w:r>
      <w:r w:rsidRPr="00EE6FCE">
        <w:rPr>
          <w:rFonts w:ascii="Lucida Console" w:hAnsi="Lucida Console" w:cs="Arial"/>
          <w:color w:val="0000FF"/>
          <w:sz w:val="24"/>
          <w:szCs w:val="24"/>
        </w:rPr>
        <w:t>[10] = { 1, 2, 3, 4, 5 };</w:t>
      </w:r>
    </w:p>
    <w:p w:rsidR="00EE47EB" w:rsidRDefault="00EE6FCE" w:rsidP="00EE47EB">
      <w:pPr>
        <w:rPr>
          <w:rFonts w:ascii="Arial" w:hAnsi="Arial" w:cs="Arial"/>
          <w:sz w:val="24"/>
          <w:szCs w:val="24"/>
        </w:rPr>
      </w:pPr>
      <w:r>
        <w:rPr>
          <w:rFonts w:ascii="Arial" w:hAnsi="Arial" w:cs="Arial"/>
          <w:sz w:val="24"/>
          <w:szCs w:val="24"/>
        </w:rPr>
        <w:t xml:space="preserve">Спецификация функции представляет пример совокупности сущностей, представляющих </w:t>
      </w:r>
      <w:r w:rsidR="00FF666C">
        <w:rPr>
          <w:rFonts w:ascii="Arial" w:hAnsi="Arial" w:cs="Arial"/>
          <w:sz w:val="24"/>
          <w:szCs w:val="24"/>
        </w:rPr>
        <w:t xml:space="preserve">либо полные </w:t>
      </w:r>
      <w:r>
        <w:rPr>
          <w:rFonts w:ascii="Arial" w:hAnsi="Arial" w:cs="Arial"/>
          <w:sz w:val="24"/>
          <w:szCs w:val="24"/>
        </w:rPr>
        <w:t>объявления параметров вида «имя-тип»:</w:t>
      </w:r>
    </w:p>
    <w:p w:rsidR="00EE6FCE" w:rsidRPr="00EE6FCE" w:rsidRDefault="00EE6FCE" w:rsidP="00EE6FCE">
      <w:pPr>
        <w:ind w:left="708"/>
        <w:rPr>
          <w:rFonts w:ascii="Lucida Console" w:hAnsi="Lucida Console" w:cs="Arial"/>
          <w:color w:val="0000FF"/>
          <w:sz w:val="24"/>
          <w:szCs w:val="24"/>
          <w:lang w:val="en-US"/>
        </w:rPr>
      </w:pPr>
      <w:r w:rsidRPr="00EE6FCE">
        <w:rPr>
          <w:rFonts w:ascii="Lucida Console" w:hAnsi="Lucida Console" w:cs="Arial"/>
          <w:color w:val="0000FF"/>
          <w:sz w:val="24"/>
          <w:szCs w:val="24"/>
          <w:lang w:val="en-US"/>
        </w:rPr>
        <w:t>foo(p1:Integer, p2:Real, p2:Boolean):</w:t>
      </w:r>
      <w:r w:rsidR="003C4E89" w:rsidRPr="003C4E89">
        <w:rPr>
          <w:rFonts w:ascii="Lucida Console" w:hAnsi="Lucida Console" w:cs="Arial"/>
          <w:color w:val="0000FF"/>
          <w:sz w:val="24"/>
          <w:szCs w:val="24"/>
          <w:lang w:val="en-US"/>
        </w:rPr>
        <w:t xml:space="preserve"> </w:t>
      </w:r>
      <w:r w:rsidRPr="00EE6FCE">
        <w:rPr>
          <w:rFonts w:ascii="Lucida Console" w:hAnsi="Lucida Console" w:cs="Arial"/>
          <w:color w:val="0000FF"/>
          <w:sz w:val="24"/>
          <w:szCs w:val="24"/>
          <w:lang w:val="en-US"/>
        </w:rPr>
        <w:t>Real</w:t>
      </w:r>
    </w:p>
    <w:p w:rsidR="00EE6FCE" w:rsidRPr="00F95B2B" w:rsidRDefault="00FF666C" w:rsidP="00EE6FCE">
      <w:pPr>
        <w:rPr>
          <w:rFonts w:ascii="Arial" w:hAnsi="Arial" w:cs="Arial"/>
          <w:sz w:val="24"/>
          <w:szCs w:val="24"/>
        </w:rPr>
      </w:pPr>
      <w:r>
        <w:rPr>
          <w:rFonts w:ascii="Arial" w:hAnsi="Arial" w:cs="Arial"/>
          <w:sz w:val="24"/>
          <w:szCs w:val="24"/>
        </w:rPr>
        <w:t>либо</w:t>
      </w:r>
      <w:r w:rsidR="00EE6FCE" w:rsidRPr="00F95B2B">
        <w:rPr>
          <w:rFonts w:ascii="Arial" w:hAnsi="Arial" w:cs="Arial"/>
          <w:sz w:val="24"/>
          <w:szCs w:val="24"/>
        </w:rPr>
        <w:t xml:space="preserve"> </w:t>
      </w:r>
      <w:r w:rsidR="00F95B2B">
        <w:rPr>
          <w:rFonts w:ascii="Arial" w:hAnsi="Arial" w:cs="Arial"/>
          <w:sz w:val="24"/>
          <w:szCs w:val="24"/>
        </w:rPr>
        <w:t xml:space="preserve">просто </w:t>
      </w:r>
      <w:r w:rsidR="00EE6FCE">
        <w:rPr>
          <w:rFonts w:ascii="Arial" w:hAnsi="Arial" w:cs="Arial"/>
          <w:sz w:val="24"/>
          <w:szCs w:val="24"/>
        </w:rPr>
        <w:t>совокупность</w:t>
      </w:r>
      <w:r w:rsidR="00EE6FCE" w:rsidRPr="00F95B2B">
        <w:rPr>
          <w:rFonts w:ascii="Arial" w:hAnsi="Arial" w:cs="Arial"/>
          <w:sz w:val="24"/>
          <w:szCs w:val="24"/>
        </w:rPr>
        <w:t xml:space="preserve"> </w:t>
      </w:r>
      <w:r w:rsidR="00EE6FCE">
        <w:rPr>
          <w:rFonts w:ascii="Arial" w:hAnsi="Arial" w:cs="Arial"/>
          <w:sz w:val="24"/>
          <w:szCs w:val="24"/>
        </w:rPr>
        <w:t>типов</w:t>
      </w:r>
      <w:r w:rsidR="00F95B2B">
        <w:rPr>
          <w:rFonts w:ascii="Arial" w:hAnsi="Arial" w:cs="Arial"/>
          <w:sz w:val="24"/>
          <w:szCs w:val="24"/>
        </w:rPr>
        <w:t>, которую в данном случае можно трактовать как список</w:t>
      </w:r>
      <w:r w:rsidR="00EE6FCE" w:rsidRPr="00F95B2B">
        <w:rPr>
          <w:rFonts w:ascii="Arial" w:hAnsi="Arial" w:cs="Arial"/>
          <w:sz w:val="24"/>
          <w:szCs w:val="24"/>
        </w:rPr>
        <w:t xml:space="preserve"> </w:t>
      </w:r>
      <w:r w:rsidR="00EE6FCE">
        <w:rPr>
          <w:rFonts w:ascii="Arial" w:hAnsi="Arial" w:cs="Arial"/>
          <w:sz w:val="24"/>
          <w:szCs w:val="24"/>
        </w:rPr>
        <w:t>неименованных</w:t>
      </w:r>
      <w:r w:rsidR="00EE6FCE" w:rsidRPr="00F95B2B">
        <w:rPr>
          <w:rFonts w:ascii="Arial" w:hAnsi="Arial" w:cs="Arial"/>
          <w:sz w:val="24"/>
          <w:szCs w:val="24"/>
        </w:rPr>
        <w:t xml:space="preserve"> </w:t>
      </w:r>
      <w:r w:rsidR="00EE6FCE">
        <w:rPr>
          <w:rFonts w:ascii="Arial" w:hAnsi="Arial" w:cs="Arial"/>
          <w:sz w:val="24"/>
          <w:szCs w:val="24"/>
        </w:rPr>
        <w:t>параметров</w:t>
      </w:r>
      <w:r w:rsidR="00EE6FCE" w:rsidRPr="00F95B2B">
        <w:rPr>
          <w:rFonts w:ascii="Arial" w:hAnsi="Arial" w:cs="Arial"/>
          <w:sz w:val="24"/>
          <w:szCs w:val="24"/>
        </w:rPr>
        <w:t>:</w:t>
      </w:r>
    </w:p>
    <w:p w:rsidR="00EE6FCE" w:rsidRPr="00305FE0" w:rsidRDefault="00EE6FCE" w:rsidP="00EE6FCE">
      <w:pPr>
        <w:ind w:left="708"/>
        <w:rPr>
          <w:rFonts w:ascii="Lucida Console" w:hAnsi="Lucida Console" w:cs="Arial"/>
          <w:color w:val="0000FF"/>
          <w:sz w:val="24"/>
          <w:szCs w:val="24"/>
        </w:rPr>
      </w:pPr>
      <w:r w:rsidRPr="00EE6FCE">
        <w:rPr>
          <w:rFonts w:ascii="Lucida Console" w:hAnsi="Lucida Console" w:cs="Arial"/>
          <w:color w:val="0000FF"/>
          <w:sz w:val="24"/>
          <w:szCs w:val="24"/>
          <w:lang w:val="en-US"/>
        </w:rPr>
        <w:t>foo</w:t>
      </w:r>
      <w:r w:rsidRPr="00305FE0">
        <w:rPr>
          <w:rFonts w:ascii="Lucida Console" w:hAnsi="Lucida Console" w:cs="Arial"/>
          <w:color w:val="0000FF"/>
          <w:sz w:val="24"/>
          <w:szCs w:val="24"/>
        </w:rPr>
        <w:t>(</w:t>
      </w:r>
      <w:r w:rsidRPr="00EE6FCE">
        <w:rPr>
          <w:rFonts w:ascii="Lucida Console" w:hAnsi="Lucida Console" w:cs="Arial"/>
          <w:color w:val="0000FF"/>
          <w:sz w:val="24"/>
          <w:szCs w:val="24"/>
          <w:lang w:val="en-US"/>
        </w:rPr>
        <w:t>Integer</w:t>
      </w:r>
      <w:r w:rsidRPr="00305FE0">
        <w:rPr>
          <w:rFonts w:ascii="Lucida Console" w:hAnsi="Lucida Console" w:cs="Arial"/>
          <w:color w:val="0000FF"/>
          <w:sz w:val="24"/>
          <w:szCs w:val="24"/>
        </w:rPr>
        <w:t xml:space="preserve">, </w:t>
      </w:r>
      <w:r w:rsidRPr="00EE6FCE">
        <w:rPr>
          <w:rFonts w:ascii="Lucida Console" w:hAnsi="Lucida Console" w:cs="Arial"/>
          <w:color w:val="0000FF"/>
          <w:sz w:val="24"/>
          <w:szCs w:val="24"/>
          <w:lang w:val="en-US"/>
        </w:rPr>
        <w:t>Real</w:t>
      </w:r>
      <w:r w:rsidRPr="00305FE0">
        <w:rPr>
          <w:rFonts w:ascii="Lucida Console" w:hAnsi="Lucida Console" w:cs="Arial"/>
          <w:color w:val="0000FF"/>
          <w:sz w:val="24"/>
          <w:szCs w:val="24"/>
        </w:rPr>
        <w:t xml:space="preserve">, </w:t>
      </w:r>
      <w:r w:rsidRPr="00EE6FCE">
        <w:rPr>
          <w:rFonts w:ascii="Lucida Console" w:hAnsi="Lucida Console" w:cs="Arial"/>
          <w:color w:val="0000FF"/>
          <w:sz w:val="24"/>
          <w:szCs w:val="24"/>
          <w:lang w:val="en-US"/>
        </w:rPr>
        <w:t>Boolean</w:t>
      </w:r>
      <w:r w:rsidRPr="00305FE0">
        <w:rPr>
          <w:rFonts w:ascii="Lucida Console" w:hAnsi="Lucida Console" w:cs="Arial"/>
          <w:color w:val="0000FF"/>
          <w:sz w:val="24"/>
          <w:szCs w:val="24"/>
        </w:rPr>
        <w:t>):</w:t>
      </w:r>
      <w:r w:rsidR="003C4E89">
        <w:rPr>
          <w:rFonts w:ascii="Lucida Console" w:hAnsi="Lucida Console" w:cs="Arial"/>
          <w:color w:val="0000FF"/>
          <w:sz w:val="24"/>
          <w:szCs w:val="24"/>
        </w:rPr>
        <w:t xml:space="preserve"> </w:t>
      </w:r>
      <w:r w:rsidRPr="00EE6FCE">
        <w:rPr>
          <w:rFonts w:ascii="Lucida Console" w:hAnsi="Lucida Console" w:cs="Arial"/>
          <w:color w:val="0000FF"/>
          <w:sz w:val="24"/>
          <w:szCs w:val="24"/>
          <w:lang w:val="en-US"/>
        </w:rPr>
        <w:t>Real</w:t>
      </w:r>
    </w:p>
    <w:p w:rsidR="00F66DBD" w:rsidRDefault="00F95B2B" w:rsidP="00F95B2B">
      <w:pPr>
        <w:rPr>
          <w:rFonts w:ascii="Arial" w:hAnsi="Arial" w:cs="Arial"/>
          <w:sz w:val="24"/>
          <w:szCs w:val="24"/>
        </w:rPr>
      </w:pPr>
      <w:r>
        <w:rPr>
          <w:rFonts w:ascii="Arial" w:hAnsi="Arial" w:cs="Arial"/>
          <w:sz w:val="24"/>
          <w:szCs w:val="24"/>
        </w:rPr>
        <w:lastRenderedPageBreak/>
        <w:t>В принципе, две последние формы кортежей можно обобщить</w:t>
      </w:r>
      <w:r w:rsidR="00F66DBD">
        <w:rPr>
          <w:rFonts w:ascii="Arial" w:hAnsi="Arial" w:cs="Arial"/>
          <w:sz w:val="24"/>
          <w:szCs w:val="24"/>
        </w:rPr>
        <w:t xml:space="preserve"> и считать, что совокупность именованных и/или неименованных объявлений представляет собой некоторую структуру – своего рода «анонимный класс», или специальный вид </w:t>
      </w:r>
      <w:r w:rsidR="00F66DBD" w:rsidRPr="00F66DBD">
        <w:rPr>
          <w:rFonts w:ascii="Arial" w:hAnsi="Arial" w:cs="Arial"/>
          <w:b/>
          <w:sz w:val="24"/>
          <w:szCs w:val="24"/>
        </w:rPr>
        <w:t>составного типа данных</w:t>
      </w:r>
      <w:r w:rsidR="00F66DBD">
        <w:rPr>
          <w:rFonts w:ascii="Arial" w:hAnsi="Arial" w:cs="Arial"/>
          <w:sz w:val="24"/>
          <w:szCs w:val="24"/>
        </w:rPr>
        <w:t>.</w:t>
      </w:r>
    </w:p>
    <w:p w:rsidR="00EE6FCE" w:rsidRDefault="00F66DBD" w:rsidP="00F95B2B">
      <w:pPr>
        <w:rPr>
          <w:rFonts w:ascii="Arial" w:hAnsi="Arial" w:cs="Arial"/>
          <w:sz w:val="24"/>
          <w:szCs w:val="24"/>
        </w:rPr>
      </w:pPr>
      <w:r>
        <w:rPr>
          <w:rFonts w:ascii="Arial" w:hAnsi="Arial" w:cs="Arial"/>
          <w:sz w:val="24"/>
          <w:szCs w:val="24"/>
        </w:rPr>
        <w:t>Для такого типа можно определить различные контексты использования и операции, в частности:</w:t>
      </w:r>
    </w:p>
    <w:p w:rsidR="00B372F4" w:rsidRPr="00305FE0" w:rsidRDefault="00F66DBD" w:rsidP="00B372F4">
      <w:pPr>
        <w:rPr>
          <w:rFonts w:ascii="Arial" w:hAnsi="Arial" w:cs="Arial"/>
          <w:sz w:val="24"/>
          <w:szCs w:val="24"/>
        </w:rPr>
      </w:pPr>
      <w:r>
        <w:rPr>
          <w:rFonts w:ascii="Arial" w:hAnsi="Arial" w:cs="Arial"/>
          <w:sz w:val="24"/>
          <w:szCs w:val="24"/>
        </w:rPr>
        <w:t>Объявления объектов типа «кортеж»</w:t>
      </w:r>
    </w:p>
    <w:p w:rsidR="00B372F4" w:rsidRPr="00B372F4" w:rsidRDefault="00B372F4" w:rsidP="00B372F4">
      <w:pPr>
        <w:ind w:left="708"/>
        <w:rPr>
          <w:rFonts w:ascii="Lucida Console" w:hAnsi="Lucida Console" w:cs="Arial"/>
          <w:color w:val="0000FF"/>
          <w:sz w:val="24"/>
          <w:szCs w:val="24"/>
        </w:rPr>
      </w:pPr>
      <w:r w:rsidRPr="00B372F4">
        <w:rPr>
          <w:rFonts w:ascii="Lucida Console" w:hAnsi="Lucida Console" w:cs="Arial"/>
          <w:color w:val="0000FF"/>
          <w:sz w:val="24"/>
          <w:szCs w:val="24"/>
          <w:lang w:val="en-US"/>
        </w:rPr>
        <w:t>x</w:t>
      </w:r>
      <w:r w:rsidRPr="00B372F4">
        <w:rPr>
          <w:rFonts w:ascii="Lucida Console" w:hAnsi="Lucida Console" w:cs="Arial"/>
          <w:color w:val="0000FF"/>
          <w:sz w:val="24"/>
          <w:szCs w:val="24"/>
        </w:rPr>
        <w:t>: (</w:t>
      </w:r>
      <w:r w:rsidRPr="00B372F4">
        <w:rPr>
          <w:rFonts w:ascii="Lucida Console" w:hAnsi="Lucida Console" w:cs="Arial"/>
          <w:color w:val="0000FF"/>
          <w:sz w:val="24"/>
          <w:szCs w:val="24"/>
          <w:lang w:val="en-US"/>
        </w:rPr>
        <w:t>Integer</w:t>
      </w:r>
      <w:r w:rsidRPr="00B372F4">
        <w:rPr>
          <w:rFonts w:ascii="Lucida Console" w:hAnsi="Lucida Console" w:cs="Arial"/>
          <w:color w:val="0000FF"/>
          <w:sz w:val="24"/>
          <w:szCs w:val="24"/>
        </w:rPr>
        <w:t xml:space="preserve">, </w:t>
      </w:r>
      <w:r w:rsidRPr="00B372F4">
        <w:rPr>
          <w:rFonts w:ascii="Lucida Console" w:hAnsi="Lucida Console" w:cs="Arial"/>
          <w:color w:val="0000FF"/>
          <w:sz w:val="24"/>
          <w:szCs w:val="24"/>
          <w:lang w:val="en-US"/>
        </w:rPr>
        <w:t>Real</w:t>
      </w:r>
      <w:r w:rsidRPr="00B372F4">
        <w:rPr>
          <w:rFonts w:ascii="Lucida Console" w:hAnsi="Lucida Console" w:cs="Arial"/>
          <w:color w:val="0000FF"/>
          <w:sz w:val="24"/>
          <w:szCs w:val="24"/>
        </w:rPr>
        <w:t>)</w:t>
      </w:r>
    </w:p>
    <w:p w:rsidR="00B372F4" w:rsidRPr="00B372F4" w:rsidRDefault="00B372F4" w:rsidP="00B372F4">
      <w:pPr>
        <w:rPr>
          <w:rFonts w:ascii="Arial" w:hAnsi="Arial" w:cs="Arial"/>
          <w:sz w:val="24"/>
          <w:szCs w:val="24"/>
        </w:rPr>
      </w:pPr>
      <w:r>
        <w:rPr>
          <w:rFonts w:ascii="Arial" w:hAnsi="Arial" w:cs="Arial"/>
          <w:sz w:val="24"/>
          <w:szCs w:val="24"/>
        </w:rPr>
        <w:t xml:space="preserve">Переменная </w:t>
      </w:r>
      <w:r w:rsidRPr="00B372F4">
        <w:rPr>
          <w:rFonts w:ascii="Lucida Console" w:hAnsi="Lucida Console" w:cs="Arial"/>
          <w:color w:val="0000FF"/>
          <w:sz w:val="24"/>
          <w:szCs w:val="24"/>
          <w:lang w:val="en-US"/>
        </w:rPr>
        <w:t>x</w:t>
      </w:r>
      <w:r w:rsidRPr="00B372F4">
        <w:rPr>
          <w:rFonts w:ascii="Arial" w:hAnsi="Arial" w:cs="Arial"/>
          <w:sz w:val="24"/>
          <w:szCs w:val="24"/>
        </w:rPr>
        <w:t xml:space="preserve"> </w:t>
      </w:r>
      <w:r>
        <w:rPr>
          <w:rFonts w:ascii="Arial" w:hAnsi="Arial" w:cs="Arial"/>
          <w:sz w:val="24"/>
          <w:szCs w:val="24"/>
        </w:rPr>
        <w:t>представляет пару значений, первое из которых имеет целочисленный тип, второе – вещественный тип.</w:t>
      </w:r>
    </w:p>
    <w:p w:rsidR="00B372F4" w:rsidRPr="00B372F4" w:rsidRDefault="00B372F4" w:rsidP="00B372F4">
      <w:pPr>
        <w:ind w:left="360" w:firstLine="348"/>
        <w:rPr>
          <w:rFonts w:ascii="Lucida Console" w:hAnsi="Lucida Console" w:cs="Arial"/>
          <w:color w:val="0000FF"/>
          <w:sz w:val="24"/>
          <w:szCs w:val="24"/>
          <w:lang w:val="en-US"/>
        </w:rPr>
      </w:pPr>
      <w:r w:rsidRPr="00B372F4">
        <w:rPr>
          <w:rFonts w:ascii="Lucida Console" w:hAnsi="Lucida Console" w:cs="Arial"/>
          <w:color w:val="0000FF"/>
          <w:sz w:val="24"/>
          <w:szCs w:val="24"/>
          <w:lang w:val="en-US"/>
        </w:rPr>
        <w:t>y : (a: Integer, b: Real)</w:t>
      </w:r>
    </w:p>
    <w:p w:rsidR="00B372F4" w:rsidRDefault="00BC0972" w:rsidP="00B372F4">
      <w:pPr>
        <w:rPr>
          <w:rFonts w:ascii="Arial" w:hAnsi="Arial" w:cs="Arial"/>
          <w:sz w:val="24"/>
          <w:szCs w:val="24"/>
        </w:rPr>
      </w:pPr>
      <w:r>
        <w:rPr>
          <w:rFonts w:ascii="Arial" w:hAnsi="Arial" w:cs="Arial"/>
          <w:sz w:val="24"/>
          <w:szCs w:val="24"/>
        </w:rPr>
        <w:t>Это о</w:t>
      </w:r>
      <w:r w:rsidR="00B372F4">
        <w:rPr>
          <w:rFonts w:ascii="Arial" w:hAnsi="Arial" w:cs="Arial"/>
          <w:sz w:val="24"/>
          <w:szCs w:val="24"/>
        </w:rPr>
        <w:t>бъявление аналогично предыдущему, но</w:t>
      </w:r>
      <w:r>
        <w:rPr>
          <w:rFonts w:ascii="Arial" w:hAnsi="Arial" w:cs="Arial"/>
          <w:sz w:val="24"/>
          <w:szCs w:val="24"/>
        </w:rPr>
        <w:t xml:space="preserve"> здесь</w:t>
      </w:r>
      <w:r w:rsidR="00B372F4">
        <w:rPr>
          <w:rFonts w:ascii="Arial" w:hAnsi="Arial" w:cs="Arial"/>
          <w:sz w:val="24"/>
          <w:szCs w:val="24"/>
        </w:rPr>
        <w:t xml:space="preserve"> элементы кортежа (и вместе с ним, элементы переменной </w:t>
      </w:r>
      <w:r w:rsidR="00B372F4" w:rsidRPr="00B372F4">
        <w:rPr>
          <w:rFonts w:ascii="Lucida Console" w:hAnsi="Lucida Console" w:cs="Arial"/>
          <w:color w:val="0000FF"/>
          <w:sz w:val="24"/>
          <w:szCs w:val="24"/>
          <w:lang w:val="en-US"/>
        </w:rPr>
        <w:t>y</w:t>
      </w:r>
      <w:r w:rsidR="00B372F4" w:rsidRPr="00B372F4">
        <w:rPr>
          <w:rFonts w:ascii="Arial" w:hAnsi="Arial" w:cs="Arial"/>
          <w:sz w:val="24"/>
          <w:szCs w:val="24"/>
        </w:rPr>
        <w:t xml:space="preserve">) </w:t>
      </w:r>
      <w:r w:rsidR="00B372F4">
        <w:rPr>
          <w:rFonts w:ascii="Arial" w:hAnsi="Arial" w:cs="Arial"/>
          <w:sz w:val="24"/>
          <w:szCs w:val="24"/>
        </w:rPr>
        <w:t>поименованы.</w:t>
      </w:r>
    </w:p>
    <w:p w:rsidR="009F24AE" w:rsidRDefault="009F24AE" w:rsidP="00B372F4">
      <w:pPr>
        <w:rPr>
          <w:rFonts w:ascii="Arial" w:hAnsi="Arial" w:cs="Arial"/>
          <w:sz w:val="24"/>
          <w:szCs w:val="24"/>
        </w:rPr>
      </w:pPr>
      <w:r>
        <w:rPr>
          <w:rFonts w:ascii="Arial" w:hAnsi="Arial" w:cs="Arial"/>
          <w:sz w:val="24"/>
          <w:szCs w:val="24"/>
        </w:rPr>
        <w:t xml:space="preserve">В принципе, нет никаких препятствий для «смешанной» записи, </w:t>
      </w:r>
      <w:r w:rsidR="00650F0C">
        <w:rPr>
          <w:rFonts w:ascii="Arial" w:hAnsi="Arial" w:cs="Arial"/>
          <w:sz w:val="24"/>
          <w:szCs w:val="24"/>
        </w:rPr>
        <w:t xml:space="preserve">когда поименованы только некоторые некоторые элементы кортежа, </w:t>
      </w:r>
      <w:r>
        <w:rPr>
          <w:rFonts w:ascii="Arial" w:hAnsi="Arial" w:cs="Arial"/>
          <w:sz w:val="24"/>
          <w:szCs w:val="24"/>
        </w:rPr>
        <w:t>например:</w:t>
      </w:r>
    </w:p>
    <w:p w:rsidR="009F24AE" w:rsidRPr="009F24AE" w:rsidRDefault="009F24AE" w:rsidP="009F24AE">
      <w:pPr>
        <w:ind w:left="708"/>
        <w:rPr>
          <w:rFonts w:ascii="Lucida Console" w:hAnsi="Lucida Console" w:cs="Arial"/>
          <w:color w:val="0000FF"/>
          <w:sz w:val="24"/>
          <w:szCs w:val="24"/>
          <w:lang w:val="en-US"/>
        </w:rPr>
      </w:pPr>
      <w:r w:rsidRPr="009F24AE">
        <w:rPr>
          <w:rFonts w:ascii="Lucida Console" w:hAnsi="Lucida Console" w:cs="Arial"/>
          <w:color w:val="0000FF"/>
          <w:sz w:val="24"/>
          <w:szCs w:val="24"/>
          <w:lang w:val="en-US"/>
        </w:rPr>
        <w:t>z: (a: Integer, Real, c: Boolean)</w:t>
      </w:r>
    </w:p>
    <w:p w:rsidR="009F24AE" w:rsidRDefault="009F24AE" w:rsidP="00B372F4">
      <w:pPr>
        <w:rPr>
          <w:rFonts w:ascii="Arial" w:hAnsi="Arial" w:cs="Arial"/>
          <w:sz w:val="24"/>
          <w:szCs w:val="24"/>
        </w:rPr>
      </w:pPr>
      <w:r>
        <w:rPr>
          <w:rFonts w:ascii="Arial" w:hAnsi="Arial" w:cs="Arial"/>
          <w:sz w:val="24"/>
          <w:szCs w:val="24"/>
        </w:rPr>
        <w:t>Будучи объявленной, переменная типа кортеж может допускать полный набор операций, прежде всего, присваивание (включая передачу в качестве аргумента в функцию и возврат из функции в качестве результата), а также доступ к отдельным элементам кортежа.</w:t>
      </w:r>
    </w:p>
    <w:p w:rsidR="009F24AE" w:rsidRPr="00305FE0" w:rsidRDefault="009F24AE" w:rsidP="00B372F4">
      <w:pPr>
        <w:rPr>
          <w:rFonts w:ascii="Arial" w:hAnsi="Arial" w:cs="Arial"/>
          <w:sz w:val="24"/>
          <w:szCs w:val="24"/>
        </w:rPr>
      </w:pPr>
      <w:r>
        <w:rPr>
          <w:rFonts w:ascii="Arial" w:hAnsi="Arial" w:cs="Arial"/>
          <w:sz w:val="24"/>
          <w:szCs w:val="24"/>
        </w:rPr>
        <w:t>Операции доступа к элементам возможны двумя способами: либо по порядковому номеру элемента в кортеже, либо по имени элемента (если он задан). Доступ по порядковому номеру возможен всегда, независимо от того, поименованы ли элементы кортежа (нумерация элементов начинается с единицы); доступ по имени возможен в случае, когда соответствующий элемент кортежа имеет имя.</w:t>
      </w:r>
    </w:p>
    <w:p w:rsidR="007014A3" w:rsidRPr="007014A3" w:rsidRDefault="007014A3" w:rsidP="00B372F4">
      <w:pPr>
        <w:rPr>
          <w:ins w:id="166" w:author="Kanatov Alexey" w:date="2016-04-15T14:25:00Z"/>
          <w:rFonts w:ascii="Arial" w:hAnsi="Arial" w:cs="Arial"/>
          <w:sz w:val="24"/>
          <w:szCs w:val="24"/>
          <w:lang w:val="en-US"/>
          <w:rPrChange w:id="167" w:author="Kanatov Alexey" w:date="2016-04-15T14:26:00Z">
            <w:rPr>
              <w:ins w:id="168" w:author="Kanatov Alexey" w:date="2016-04-15T14:25:00Z"/>
              <w:rFonts w:ascii="Arial" w:hAnsi="Arial" w:cs="Arial"/>
              <w:sz w:val="24"/>
              <w:szCs w:val="24"/>
            </w:rPr>
          </w:rPrChange>
        </w:rPr>
      </w:pPr>
      <w:ins w:id="169" w:author="Kanatov Alexey" w:date="2016-04-15T14:25:00Z">
        <w:r>
          <w:rPr>
            <w:rFonts w:ascii="Arial" w:hAnsi="Arial" w:cs="Arial"/>
            <w:sz w:val="24"/>
            <w:szCs w:val="24"/>
          </w:rPr>
          <w:t>А Баба-Яга против!!! Почему такое ограничение для общего случая</w:t>
        </w:r>
        <w:r w:rsidRPr="007014A3">
          <w:rPr>
            <w:rFonts w:ascii="Arial" w:hAnsi="Arial" w:cs="Arial"/>
            <w:sz w:val="24"/>
            <w:szCs w:val="24"/>
            <w:rPrChange w:id="170" w:author="Kanatov Alexey" w:date="2016-04-15T14:25:00Z">
              <w:rPr>
                <w:rFonts w:ascii="Arial" w:hAnsi="Arial" w:cs="Arial"/>
                <w:sz w:val="24"/>
                <w:szCs w:val="24"/>
                <w:lang w:val="en-US"/>
              </w:rPr>
            </w:rPrChange>
          </w:rPr>
          <w:t xml:space="preserve">? </w:t>
        </w:r>
        <w:r>
          <w:rPr>
            <w:rFonts w:ascii="Arial" w:hAnsi="Arial" w:cs="Arial"/>
            <w:sz w:val="24"/>
            <w:szCs w:val="24"/>
          </w:rPr>
          <w:t>Почему в группу нельзщя добавить новый элемент или убрать существующий</w:t>
        </w:r>
      </w:ins>
      <w:ins w:id="171" w:author="Kanatov Alexey" w:date="2016-04-15T14:26:00Z">
        <w:r w:rsidRPr="007014A3">
          <w:rPr>
            <w:rFonts w:ascii="Arial" w:hAnsi="Arial" w:cs="Arial"/>
            <w:sz w:val="24"/>
            <w:szCs w:val="24"/>
            <w:rPrChange w:id="172" w:author="Kanatov Alexey" w:date="2016-04-15T14:26:00Z">
              <w:rPr>
                <w:rFonts w:ascii="Arial" w:hAnsi="Arial" w:cs="Arial"/>
                <w:sz w:val="24"/>
                <w:szCs w:val="24"/>
                <w:lang w:val="en-US"/>
              </w:rPr>
            </w:rPrChange>
          </w:rPr>
          <w:t xml:space="preserve">? </w:t>
        </w:r>
        <w:r>
          <w:rPr>
            <w:rFonts w:ascii="Arial" w:hAnsi="Arial" w:cs="Arial"/>
            <w:sz w:val="24"/>
            <w:szCs w:val="24"/>
          </w:rPr>
          <w:t>Чему это противоречит</w:t>
        </w:r>
        <w:r>
          <w:rPr>
            <w:rFonts w:ascii="Arial" w:hAnsi="Arial" w:cs="Arial"/>
            <w:sz w:val="24"/>
            <w:szCs w:val="24"/>
            <w:lang w:val="en-US"/>
          </w:rPr>
          <w:t>?</w:t>
        </w:r>
      </w:ins>
    </w:p>
    <w:p w:rsidR="009F24AE" w:rsidDel="007014A3" w:rsidRDefault="009F24AE" w:rsidP="00B372F4">
      <w:pPr>
        <w:rPr>
          <w:del w:id="173" w:author="Kanatov Alexey" w:date="2016-04-15T14:26:00Z"/>
          <w:rFonts w:ascii="Arial" w:hAnsi="Arial" w:cs="Arial"/>
          <w:sz w:val="24"/>
          <w:szCs w:val="24"/>
        </w:rPr>
      </w:pPr>
      <w:del w:id="174" w:author="Kanatov Alexey" w:date="2016-04-15T14:26:00Z">
        <w:r w:rsidDel="007014A3">
          <w:rPr>
            <w:rFonts w:ascii="Arial" w:hAnsi="Arial" w:cs="Arial"/>
            <w:sz w:val="24"/>
            <w:szCs w:val="24"/>
          </w:rPr>
          <w:delText xml:space="preserve">Заметим, что </w:delText>
        </w:r>
        <w:r w:rsidR="005E6F46" w:rsidDel="007014A3">
          <w:rPr>
            <w:rFonts w:ascii="Arial" w:hAnsi="Arial" w:cs="Arial"/>
            <w:sz w:val="24"/>
            <w:szCs w:val="24"/>
          </w:rPr>
          <w:delText>кортежи – статические сущности. Поэтому добавление элементов кортежа в процессе выполнения программы, а также динамическое удаление элемента, невозможны.</w:delText>
        </w:r>
      </w:del>
    </w:p>
    <w:p w:rsidR="00935B0E" w:rsidRDefault="00935B0E" w:rsidP="00B372F4">
      <w:pPr>
        <w:rPr>
          <w:rFonts w:ascii="Arial" w:hAnsi="Arial" w:cs="Arial"/>
          <w:sz w:val="24"/>
          <w:szCs w:val="24"/>
        </w:rPr>
      </w:pPr>
      <w:r>
        <w:rPr>
          <w:rFonts w:ascii="Arial" w:hAnsi="Arial" w:cs="Arial"/>
          <w:sz w:val="24"/>
          <w:szCs w:val="24"/>
        </w:rPr>
        <w:t>Для доступа к поименованным элементам кортежа используется традиционная точечная нотация, в которой задается имя всего кортежа и имя элемента, к которому производится доступ. Для неименованных элементов используется запись, традиционная для агрегатных сущностей (например, массивов), где порядковый номер элемента («индекс») задается в скобках после имени кортежа.</w:t>
      </w:r>
    </w:p>
    <w:p w:rsidR="007014A3" w:rsidRPr="001B7A86" w:rsidRDefault="00935B0E" w:rsidP="00935B0E">
      <w:pPr>
        <w:ind w:left="708"/>
        <w:rPr>
          <w:ins w:id="175" w:author="Kanatov Alexey" w:date="2016-04-15T14:26:00Z"/>
          <w:rFonts w:ascii="Lucida Console" w:hAnsi="Lucida Console" w:cs="Arial"/>
          <w:color w:val="0000FF"/>
          <w:sz w:val="24"/>
          <w:szCs w:val="24"/>
          <w:rPrChange w:id="176" w:author="Kanatov Alexey" w:date="2016-12-19T11:01:00Z">
            <w:rPr>
              <w:ins w:id="177" w:author="Kanatov Alexey" w:date="2016-04-15T14:26:00Z"/>
              <w:rFonts w:ascii="Lucida Console" w:hAnsi="Lucida Console" w:cs="Arial"/>
              <w:color w:val="0000FF"/>
              <w:sz w:val="24"/>
              <w:szCs w:val="24"/>
              <w:lang w:val="en-US"/>
            </w:rPr>
          </w:rPrChange>
        </w:rPr>
      </w:pPr>
      <w:r w:rsidRPr="009F24AE">
        <w:rPr>
          <w:rFonts w:ascii="Lucida Console" w:hAnsi="Lucida Console" w:cs="Arial"/>
          <w:color w:val="0000FF"/>
          <w:sz w:val="24"/>
          <w:szCs w:val="24"/>
          <w:lang w:val="en-US"/>
        </w:rPr>
        <w:lastRenderedPageBreak/>
        <w:t>x</w:t>
      </w:r>
      <w:r w:rsidRPr="009F24AE">
        <w:rPr>
          <w:rFonts w:ascii="Lucida Console" w:hAnsi="Lucida Console" w:cs="Arial"/>
          <w:color w:val="0000FF"/>
          <w:sz w:val="24"/>
          <w:szCs w:val="24"/>
        </w:rPr>
        <w:t xml:space="preserve"> := (1, 2.3)</w:t>
      </w:r>
      <w:r>
        <w:rPr>
          <w:rFonts w:ascii="Lucida Console" w:hAnsi="Lucida Console" w:cs="Arial"/>
          <w:color w:val="0000FF"/>
          <w:sz w:val="24"/>
          <w:szCs w:val="24"/>
        </w:rPr>
        <w:t xml:space="preserve">    // присваивание кортежу в целом</w:t>
      </w:r>
      <w:r w:rsidRPr="009F24AE">
        <w:rPr>
          <w:rFonts w:ascii="Lucida Console" w:hAnsi="Lucida Console" w:cs="Arial"/>
          <w:color w:val="0000FF"/>
          <w:sz w:val="24"/>
          <w:szCs w:val="24"/>
        </w:rPr>
        <w:br/>
      </w:r>
      <w:r w:rsidRPr="009F24AE">
        <w:rPr>
          <w:rFonts w:ascii="Lucida Console" w:hAnsi="Lucida Console" w:cs="Arial"/>
          <w:color w:val="0000FF"/>
          <w:sz w:val="24"/>
          <w:szCs w:val="24"/>
          <w:lang w:val="en-US"/>
        </w:rPr>
        <w:t>x</w:t>
      </w:r>
      <w:r>
        <w:rPr>
          <w:rFonts w:ascii="Lucida Console" w:hAnsi="Lucida Console" w:cs="Arial"/>
          <w:color w:val="0000FF"/>
          <w:sz w:val="24"/>
          <w:szCs w:val="24"/>
        </w:rPr>
        <w:t>(</w:t>
      </w:r>
      <w:r w:rsidRPr="009F24AE">
        <w:rPr>
          <w:rFonts w:ascii="Lucida Console" w:hAnsi="Lucida Console" w:cs="Arial"/>
          <w:color w:val="0000FF"/>
          <w:sz w:val="24"/>
          <w:szCs w:val="24"/>
        </w:rPr>
        <w:t>1</w:t>
      </w:r>
      <w:r>
        <w:rPr>
          <w:rFonts w:ascii="Lucida Console" w:hAnsi="Lucida Console" w:cs="Arial"/>
          <w:color w:val="0000FF"/>
          <w:sz w:val="24"/>
          <w:szCs w:val="24"/>
        </w:rPr>
        <w:t>)</w:t>
      </w:r>
      <w:r w:rsidRPr="009F24AE">
        <w:rPr>
          <w:rFonts w:ascii="Lucida Console" w:hAnsi="Lucida Console" w:cs="Arial"/>
          <w:color w:val="0000FF"/>
          <w:sz w:val="24"/>
          <w:szCs w:val="24"/>
        </w:rPr>
        <w:t xml:space="preserve"> := 7</w:t>
      </w:r>
      <w:r w:rsidR="003C4E89">
        <w:rPr>
          <w:rFonts w:ascii="Lucida Console" w:hAnsi="Lucida Console" w:cs="Arial"/>
          <w:color w:val="0000FF"/>
          <w:sz w:val="24"/>
          <w:szCs w:val="24"/>
        </w:rPr>
        <w:t xml:space="preserve">        // доступ к первому элементу кортежа</w:t>
      </w:r>
    </w:p>
    <w:p w:rsidR="007014A3" w:rsidRPr="007014A3" w:rsidRDefault="007014A3" w:rsidP="00935B0E">
      <w:pPr>
        <w:ind w:left="708"/>
        <w:rPr>
          <w:ins w:id="178" w:author="Kanatov Alexey" w:date="2016-04-15T14:27:00Z"/>
          <w:rFonts w:ascii="Lucida Console" w:hAnsi="Lucida Console" w:cs="Arial"/>
          <w:color w:val="0000FF"/>
          <w:sz w:val="24"/>
          <w:szCs w:val="24"/>
        </w:rPr>
      </w:pPr>
      <w:ins w:id="179" w:author="Kanatov Alexey" w:date="2016-04-15T14:26:00Z">
        <w:r>
          <w:rPr>
            <w:rFonts w:ascii="Lucida Console" w:hAnsi="Lucida Console" w:cs="Arial"/>
            <w:color w:val="0000FF"/>
            <w:sz w:val="24"/>
            <w:szCs w:val="24"/>
          </w:rPr>
          <w:t xml:space="preserve">Пример выше плох тем что сразу надо давать объяснение что кортеж имеет оператор </w:t>
        </w:r>
      </w:ins>
      <w:ins w:id="180" w:author="Kanatov Alexey" w:date="2016-04-15T14:27:00Z">
        <w:r w:rsidRPr="007014A3">
          <w:rPr>
            <w:rFonts w:ascii="Lucida Console" w:hAnsi="Lucida Console" w:cs="Arial"/>
            <w:color w:val="0000FF"/>
            <w:sz w:val="24"/>
            <w:szCs w:val="24"/>
            <w:rPrChange w:id="181" w:author="Kanatov Alexey" w:date="2016-04-15T14:27: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rPr>
          <w:t>переопределенным. Лучше оставить пример вида</w:t>
        </w:r>
        <w:r w:rsidRPr="007014A3">
          <w:rPr>
            <w:rFonts w:ascii="Lucida Console" w:hAnsi="Lucida Console" w:cs="Arial"/>
            <w:color w:val="0000FF"/>
            <w:sz w:val="24"/>
            <w:szCs w:val="24"/>
            <w:rPrChange w:id="182" w:author="Kanatov Alexey" w:date="2016-04-15T14:28: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rPr>
          <w:t xml:space="preserve">где как раз доступ а не записть в элемент кортежа </w:t>
        </w:r>
      </w:ins>
      <w:ins w:id="183" w:author="Kanatov Alexey" w:date="2016-04-15T14:28:00Z">
        <w:r>
          <w:rPr>
            <w:rFonts w:ascii="Lucida Console" w:hAnsi="Lucida Console" w:cs="Arial"/>
            <w:color w:val="0000FF"/>
            <w:sz w:val="24"/>
            <w:szCs w:val="24"/>
          </w:rPr>
          <w:t>…</w:t>
        </w:r>
      </w:ins>
    </w:p>
    <w:p w:rsidR="00935B0E" w:rsidRPr="007014A3" w:rsidRDefault="007014A3" w:rsidP="00935B0E">
      <w:pPr>
        <w:ind w:left="708"/>
        <w:rPr>
          <w:rFonts w:ascii="Arial" w:hAnsi="Arial" w:cs="Arial"/>
          <w:sz w:val="24"/>
          <w:szCs w:val="24"/>
        </w:rPr>
      </w:pPr>
      <w:proofErr w:type="spellStart"/>
      <w:ins w:id="184" w:author="Kanatov Alexey" w:date="2016-04-15T14:27:00Z">
        <w:r>
          <w:rPr>
            <w:rFonts w:ascii="Lucida Console" w:hAnsi="Lucida Console" w:cs="Arial"/>
            <w:color w:val="0000FF"/>
            <w:sz w:val="24"/>
            <w:szCs w:val="24"/>
            <w:lang w:val="en-US"/>
          </w:rPr>
          <w:t>var</w:t>
        </w:r>
        <w:proofErr w:type="spellEnd"/>
        <w:r w:rsidRPr="007014A3">
          <w:rPr>
            <w:rFonts w:ascii="Lucida Console" w:hAnsi="Lucida Console" w:cs="Arial"/>
            <w:color w:val="0000FF"/>
            <w:sz w:val="24"/>
            <w:szCs w:val="24"/>
            <w:rPrChange w:id="185" w:author="Kanatov Alexey" w:date="2016-04-15T14:27:00Z">
              <w:rPr>
                <w:rFonts w:ascii="Lucida Console" w:hAnsi="Lucida Console" w:cs="Arial"/>
                <w:color w:val="0000FF"/>
                <w:sz w:val="24"/>
                <w:szCs w:val="24"/>
                <w:lang w:val="en-US"/>
              </w:rPr>
            </w:rPrChange>
          </w:rPr>
          <w:t xml:space="preserve">  </w:t>
        </w:r>
        <w:r w:rsidRPr="007014A3">
          <w:rPr>
            <w:rFonts w:ascii="Lucida Console" w:hAnsi="Lucida Console" w:cs="Arial"/>
            <w:b/>
            <w:color w:val="0000FF"/>
            <w:sz w:val="24"/>
            <w:szCs w:val="24"/>
            <w:lang w:val="en-US"/>
            <w:rPrChange w:id="186" w:author="Kanatov Alexey" w:date="2016-04-15T14:28:00Z">
              <w:rPr>
                <w:rFonts w:ascii="Lucida Console" w:hAnsi="Lucida Console" w:cs="Arial"/>
                <w:color w:val="0000FF"/>
                <w:sz w:val="24"/>
                <w:szCs w:val="24"/>
                <w:lang w:val="en-US"/>
              </w:rPr>
            </w:rPrChange>
          </w:rPr>
          <w:t>is</w:t>
        </w:r>
        <w:r w:rsidRPr="007014A3">
          <w:rPr>
            <w:rFonts w:ascii="Lucida Console" w:hAnsi="Lucida Console" w:cs="Arial"/>
            <w:color w:val="0000FF"/>
            <w:sz w:val="24"/>
            <w:szCs w:val="24"/>
            <w:rPrChange w:id="187" w:author="Kanatov Alexey" w:date="2016-04-15T14:27: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lang w:val="en-US"/>
          </w:rPr>
          <w:t>x</w:t>
        </w:r>
        <w:r w:rsidRPr="007014A3">
          <w:rPr>
            <w:rFonts w:ascii="Lucida Console" w:hAnsi="Lucida Console" w:cs="Arial"/>
            <w:color w:val="0000FF"/>
            <w:sz w:val="24"/>
            <w:szCs w:val="24"/>
            <w:rPrChange w:id="188" w:author="Kanatov Alexey" w:date="2016-04-15T14:27:00Z">
              <w:rPr>
                <w:rFonts w:ascii="Lucida Console" w:hAnsi="Lucida Console" w:cs="Arial"/>
                <w:color w:val="0000FF"/>
                <w:sz w:val="24"/>
                <w:szCs w:val="24"/>
                <w:lang w:val="en-US"/>
              </w:rPr>
            </w:rPrChange>
          </w:rPr>
          <w:t xml:space="preserve"> (1)</w:t>
        </w:r>
      </w:ins>
      <w:ins w:id="189" w:author="Kanatov Alexey" w:date="2016-04-15T14:28:00Z">
        <w:r>
          <w:rPr>
            <w:rFonts w:ascii="Lucida Console" w:hAnsi="Lucida Console" w:cs="Arial"/>
            <w:color w:val="0000FF"/>
            <w:sz w:val="24"/>
            <w:szCs w:val="24"/>
          </w:rPr>
          <w:t xml:space="preserve"> </w:t>
        </w:r>
        <w:r w:rsidRPr="007014A3">
          <w:rPr>
            <w:rFonts w:ascii="Lucida Console" w:hAnsi="Lucida Console" w:cs="Arial"/>
            <w:color w:val="0000FF"/>
            <w:sz w:val="24"/>
            <w:szCs w:val="24"/>
          </w:rPr>
          <w:t>/</w:t>
        </w:r>
        <w:r w:rsidRPr="007014A3">
          <w:rPr>
            <w:rFonts w:ascii="Lucida Console" w:hAnsi="Lucida Console" w:cs="Arial"/>
            <w:color w:val="0000FF"/>
            <w:sz w:val="24"/>
            <w:szCs w:val="24"/>
            <w:rPrChange w:id="190" w:author="Kanatov Alexey" w:date="2016-04-15T14:28: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rPr>
          <w:t xml:space="preserve">Специально для тебя назвал переменную </w:t>
        </w:r>
        <w:proofErr w:type="spellStart"/>
        <w:r>
          <w:rPr>
            <w:rFonts w:ascii="Lucida Console" w:hAnsi="Lucida Console" w:cs="Arial"/>
            <w:color w:val="0000FF"/>
            <w:sz w:val="24"/>
            <w:szCs w:val="24"/>
            <w:lang w:val="en-US"/>
          </w:rPr>
          <w:t>var</w:t>
        </w:r>
        <w:proofErr w:type="spellEnd"/>
        <w:r w:rsidRPr="007014A3">
          <w:rPr>
            <w:rFonts w:ascii="Lucida Console" w:hAnsi="Lucida Console" w:cs="Arial"/>
            <w:color w:val="0000FF"/>
            <w:sz w:val="24"/>
            <w:szCs w:val="24"/>
            <w:rPrChange w:id="191" w:author="Kanatov Alexey" w:date="2016-04-15T14:28: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rPr>
          <w:t>-)</w:t>
        </w:r>
        <w:r w:rsidRPr="007014A3">
          <w:rPr>
            <w:rFonts w:ascii="Lucida Console" w:hAnsi="Lucida Console" w:cs="Arial"/>
            <w:color w:val="0000FF"/>
            <w:sz w:val="24"/>
            <w:szCs w:val="24"/>
            <w:rPrChange w:id="192" w:author="Kanatov Alexey" w:date="2016-04-15T14:28:00Z">
              <w:rPr>
                <w:rFonts w:ascii="Lucida Console" w:hAnsi="Lucida Console" w:cs="Arial"/>
                <w:color w:val="0000FF"/>
                <w:sz w:val="24"/>
                <w:szCs w:val="24"/>
                <w:lang w:val="en-US"/>
              </w:rPr>
            </w:rPrChange>
          </w:rPr>
          <w:t xml:space="preserve"> */</w:t>
        </w:r>
      </w:ins>
      <w:r w:rsidR="003C4E89" w:rsidRPr="007014A3">
        <w:rPr>
          <w:rFonts w:ascii="Lucida Console" w:hAnsi="Lucida Console" w:cs="Arial"/>
          <w:color w:val="0000FF"/>
          <w:sz w:val="24"/>
          <w:szCs w:val="24"/>
        </w:rPr>
        <w:br/>
      </w:r>
      <w:r w:rsidR="00935B0E" w:rsidRPr="008E3E1C">
        <w:rPr>
          <w:rFonts w:ascii="Lucida Console" w:hAnsi="Lucida Console" w:cs="Arial"/>
          <w:color w:val="0000FF"/>
          <w:sz w:val="24"/>
          <w:szCs w:val="24"/>
        </w:rPr>
        <w:br/>
      </w:r>
      <w:r w:rsidR="00935B0E" w:rsidRPr="009F24AE">
        <w:rPr>
          <w:rFonts w:ascii="Lucida Console" w:hAnsi="Lucida Console" w:cs="Arial"/>
          <w:color w:val="0000FF"/>
          <w:sz w:val="24"/>
          <w:szCs w:val="24"/>
          <w:lang w:val="en-US"/>
        </w:rPr>
        <w:t>b</w:t>
      </w:r>
      <w:r w:rsidR="00935B0E" w:rsidRPr="007014A3">
        <w:rPr>
          <w:rFonts w:ascii="Lucida Console" w:hAnsi="Lucida Console" w:cs="Arial"/>
          <w:color w:val="0000FF"/>
          <w:sz w:val="24"/>
          <w:szCs w:val="24"/>
        </w:rPr>
        <w:t xml:space="preserve">: </w:t>
      </w:r>
      <w:r w:rsidR="00935B0E" w:rsidRPr="009F24AE">
        <w:rPr>
          <w:rFonts w:ascii="Lucida Console" w:hAnsi="Lucida Console" w:cs="Arial"/>
          <w:color w:val="0000FF"/>
          <w:sz w:val="24"/>
          <w:szCs w:val="24"/>
          <w:lang w:val="en-US"/>
        </w:rPr>
        <w:t>Real</w:t>
      </w:r>
      <w:r w:rsidR="00935B0E" w:rsidRPr="007014A3">
        <w:rPr>
          <w:rFonts w:ascii="Lucida Console" w:hAnsi="Lucida Console" w:cs="Arial"/>
          <w:color w:val="0000FF"/>
          <w:sz w:val="24"/>
          <w:szCs w:val="24"/>
        </w:rPr>
        <w:t xml:space="preserve"> </w:t>
      </w:r>
      <w:r w:rsidR="00935B0E" w:rsidRPr="005E6F46">
        <w:rPr>
          <w:rFonts w:ascii="Lucida Console" w:hAnsi="Lucida Console" w:cs="Arial"/>
          <w:b/>
          <w:color w:val="0000FF"/>
          <w:sz w:val="24"/>
          <w:szCs w:val="24"/>
          <w:lang w:val="en-US"/>
        </w:rPr>
        <w:t>is</w:t>
      </w:r>
      <w:r w:rsidR="00935B0E" w:rsidRPr="007014A3">
        <w:rPr>
          <w:rFonts w:ascii="Lucida Console" w:hAnsi="Lucida Console" w:cs="Arial"/>
          <w:color w:val="0000FF"/>
          <w:sz w:val="24"/>
          <w:szCs w:val="24"/>
        </w:rPr>
        <w:t xml:space="preserve"> </w:t>
      </w:r>
      <w:r w:rsidR="00935B0E" w:rsidRPr="009F24AE">
        <w:rPr>
          <w:rFonts w:ascii="Lucida Console" w:hAnsi="Lucida Console" w:cs="Arial"/>
          <w:color w:val="0000FF"/>
          <w:sz w:val="24"/>
          <w:szCs w:val="24"/>
          <w:lang w:val="en-US"/>
        </w:rPr>
        <w:t>y</w:t>
      </w:r>
      <w:r w:rsidR="00935B0E" w:rsidRPr="007014A3">
        <w:rPr>
          <w:rFonts w:ascii="Lucida Console" w:hAnsi="Lucida Console" w:cs="Arial"/>
          <w:color w:val="0000FF"/>
          <w:sz w:val="24"/>
          <w:szCs w:val="24"/>
        </w:rPr>
        <w:t>.</w:t>
      </w:r>
      <w:r w:rsidR="00935B0E" w:rsidRPr="009F24AE">
        <w:rPr>
          <w:rFonts w:ascii="Lucida Console" w:hAnsi="Lucida Console" w:cs="Arial"/>
          <w:color w:val="0000FF"/>
          <w:sz w:val="24"/>
          <w:szCs w:val="24"/>
          <w:lang w:val="en-US"/>
        </w:rPr>
        <w:t>b</w:t>
      </w:r>
      <w:r w:rsidR="00935B0E" w:rsidRPr="007014A3">
        <w:rPr>
          <w:rFonts w:ascii="Lucida Console" w:hAnsi="Lucida Console" w:cs="Arial"/>
          <w:color w:val="0000FF"/>
          <w:sz w:val="24"/>
          <w:szCs w:val="24"/>
        </w:rPr>
        <w:t xml:space="preserve">   // </w:t>
      </w:r>
      <w:r w:rsidR="00935B0E" w:rsidRPr="009F24AE">
        <w:rPr>
          <w:rFonts w:ascii="Lucida Console" w:hAnsi="Lucida Console" w:cs="Arial"/>
          <w:color w:val="0000FF"/>
          <w:sz w:val="24"/>
          <w:szCs w:val="24"/>
        </w:rPr>
        <w:t>объявление</w:t>
      </w:r>
      <w:r w:rsidR="00935B0E" w:rsidRPr="007014A3">
        <w:rPr>
          <w:rFonts w:ascii="Lucida Console" w:hAnsi="Lucida Console" w:cs="Arial"/>
          <w:color w:val="0000FF"/>
          <w:sz w:val="24"/>
          <w:szCs w:val="24"/>
        </w:rPr>
        <w:t xml:space="preserve"> </w:t>
      </w:r>
      <w:r w:rsidR="00935B0E" w:rsidRPr="009F24AE">
        <w:rPr>
          <w:rFonts w:ascii="Lucida Console" w:hAnsi="Lucida Console" w:cs="Arial"/>
          <w:color w:val="0000FF"/>
          <w:sz w:val="24"/>
          <w:szCs w:val="24"/>
        </w:rPr>
        <w:t>вещ</w:t>
      </w:r>
      <w:r w:rsidR="00935B0E" w:rsidRPr="007014A3">
        <w:rPr>
          <w:rFonts w:ascii="Lucida Console" w:hAnsi="Lucida Console" w:cs="Arial"/>
          <w:color w:val="0000FF"/>
          <w:sz w:val="24"/>
          <w:szCs w:val="24"/>
        </w:rPr>
        <w:t xml:space="preserve">. </w:t>
      </w:r>
      <w:r w:rsidR="00935B0E" w:rsidRPr="009F24AE">
        <w:rPr>
          <w:rFonts w:ascii="Lucida Console" w:hAnsi="Lucida Console" w:cs="Arial"/>
          <w:color w:val="0000FF"/>
          <w:sz w:val="24"/>
          <w:szCs w:val="24"/>
        </w:rPr>
        <w:t>переменной</w:t>
      </w:r>
      <w:r w:rsidR="00935B0E" w:rsidRPr="007014A3">
        <w:rPr>
          <w:rFonts w:ascii="Lucida Console" w:hAnsi="Lucida Console" w:cs="Arial"/>
          <w:color w:val="0000FF"/>
          <w:sz w:val="24"/>
          <w:szCs w:val="24"/>
        </w:rPr>
        <w:br/>
        <w:t xml:space="preserve">                 // </w:t>
      </w:r>
      <w:r w:rsidR="00935B0E" w:rsidRPr="009F24AE">
        <w:rPr>
          <w:rFonts w:ascii="Lucida Console" w:hAnsi="Lucida Console" w:cs="Arial"/>
          <w:color w:val="0000FF"/>
          <w:sz w:val="24"/>
          <w:szCs w:val="24"/>
        </w:rPr>
        <w:t>с</w:t>
      </w:r>
      <w:r w:rsidR="00935B0E" w:rsidRPr="007014A3">
        <w:rPr>
          <w:rFonts w:ascii="Lucida Console" w:hAnsi="Lucida Console" w:cs="Arial"/>
          <w:color w:val="0000FF"/>
          <w:sz w:val="24"/>
          <w:szCs w:val="24"/>
        </w:rPr>
        <w:t xml:space="preserve"> </w:t>
      </w:r>
      <w:r w:rsidR="00935B0E" w:rsidRPr="009F24AE">
        <w:rPr>
          <w:rFonts w:ascii="Lucida Console" w:hAnsi="Lucida Console" w:cs="Arial"/>
          <w:color w:val="0000FF"/>
          <w:sz w:val="24"/>
          <w:szCs w:val="24"/>
        </w:rPr>
        <w:t>инициализацией</w:t>
      </w:r>
      <w:r w:rsidR="00935B0E" w:rsidRPr="007014A3">
        <w:rPr>
          <w:rFonts w:ascii="Lucida Console" w:hAnsi="Lucida Console" w:cs="Arial"/>
          <w:color w:val="0000FF"/>
          <w:sz w:val="24"/>
          <w:szCs w:val="24"/>
        </w:rPr>
        <w:t xml:space="preserve"> </w:t>
      </w:r>
      <w:r w:rsidR="00935B0E" w:rsidRPr="009F24AE">
        <w:rPr>
          <w:rFonts w:ascii="Lucida Console" w:hAnsi="Lucida Console" w:cs="Arial"/>
          <w:color w:val="0000FF"/>
          <w:sz w:val="24"/>
          <w:szCs w:val="24"/>
        </w:rPr>
        <w:t>элементом</w:t>
      </w:r>
      <w:r w:rsidR="00935B0E" w:rsidRPr="007014A3">
        <w:rPr>
          <w:rFonts w:ascii="Lucida Console" w:hAnsi="Lucida Console" w:cs="Arial"/>
          <w:color w:val="0000FF"/>
          <w:sz w:val="24"/>
          <w:szCs w:val="24"/>
        </w:rPr>
        <w:t xml:space="preserve"> </w:t>
      </w:r>
      <w:r w:rsidR="00935B0E" w:rsidRPr="009F24AE">
        <w:rPr>
          <w:rFonts w:ascii="Lucida Console" w:hAnsi="Lucida Console" w:cs="Arial"/>
          <w:color w:val="0000FF"/>
          <w:sz w:val="24"/>
          <w:szCs w:val="24"/>
        </w:rPr>
        <w:t>кортежа</w:t>
      </w:r>
      <w:r w:rsidR="00935B0E" w:rsidRPr="007014A3">
        <w:rPr>
          <w:rFonts w:ascii="Lucida Console" w:hAnsi="Lucida Console" w:cs="Arial"/>
          <w:color w:val="0000FF"/>
          <w:sz w:val="24"/>
          <w:szCs w:val="24"/>
        </w:rPr>
        <w:br/>
      </w:r>
      <w:r w:rsidR="00935B0E" w:rsidRPr="008E3E1C">
        <w:rPr>
          <w:rFonts w:ascii="Lucida Console" w:hAnsi="Lucida Console" w:cs="Arial"/>
          <w:b/>
          <w:color w:val="0000FF"/>
          <w:sz w:val="24"/>
          <w:szCs w:val="24"/>
        </w:rPr>
        <w:br/>
      </w:r>
      <w:r w:rsidR="00935B0E" w:rsidRPr="009F24AE">
        <w:rPr>
          <w:rFonts w:ascii="Lucida Console" w:hAnsi="Lucida Console" w:cs="Arial"/>
          <w:b/>
          <w:color w:val="0000FF"/>
          <w:sz w:val="24"/>
          <w:szCs w:val="24"/>
          <w:lang w:val="en-US"/>
        </w:rPr>
        <w:t>if</w:t>
      </w:r>
      <w:r w:rsidR="00935B0E" w:rsidRPr="007014A3">
        <w:rPr>
          <w:rFonts w:ascii="Lucida Console" w:hAnsi="Lucida Console" w:cs="Arial"/>
          <w:color w:val="0000FF"/>
          <w:sz w:val="24"/>
          <w:szCs w:val="24"/>
        </w:rPr>
        <w:t xml:space="preserve"> </w:t>
      </w:r>
      <w:r w:rsidR="00935B0E" w:rsidRPr="009F24AE">
        <w:rPr>
          <w:rFonts w:ascii="Lucida Console" w:hAnsi="Lucida Console" w:cs="Arial"/>
          <w:color w:val="0000FF"/>
          <w:sz w:val="24"/>
          <w:szCs w:val="24"/>
          <w:lang w:val="en-US"/>
        </w:rPr>
        <w:t>z</w:t>
      </w:r>
      <w:r w:rsidR="00935B0E" w:rsidRPr="007014A3">
        <w:rPr>
          <w:rFonts w:ascii="Lucida Console" w:hAnsi="Lucida Console" w:cs="Arial"/>
          <w:color w:val="0000FF"/>
          <w:sz w:val="24"/>
          <w:szCs w:val="24"/>
        </w:rPr>
        <w:t>.</w:t>
      </w:r>
      <w:r w:rsidR="00935B0E" w:rsidRPr="009F24AE">
        <w:rPr>
          <w:rFonts w:ascii="Lucida Console" w:hAnsi="Lucida Console" w:cs="Arial"/>
          <w:color w:val="0000FF"/>
          <w:sz w:val="24"/>
          <w:szCs w:val="24"/>
          <w:lang w:val="en-US"/>
        </w:rPr>
        <w:t>c</w:t>
      </w:r>
      <w:r w:rsidR="00935B0E" w:rsidRPr="007014A3">
        <w:rPr>
          <w:rFonts w:ascii="Lucida Console" w:hAnsi="Lucida Console" w:cs="Arial"/>
          <w:color w:val="0000FF"/>
          <w:sz w:val="24"/>
          <w:szCs w:val="24"/>
        </w:rPr>
        <w:t xml:space="preserve"> </w:t>
      </w:r>
      <w:r w:rsidR="00935B0E" w:rsidRPr="009F24AE">
        <w:rPr>
          <w:rFonts w:ascii="Lucida Console" w:hAnsi="Lucida Console" w:cs="Arial"/>
          <w:b/>
          <w:color w:val="0000FF"/>
          <w:sz w:val="24"/>
          <w:szCs w:val="24"/>
          <w:lang w:val="en-US"/>
        </w:rPr>
        <w:t>then</w:t>
      </w:r>
      <w:r w:rsidR="00935B0E" w:rsidRPr="007014A3">
        <w:rPr>
          <w:rFonts w:ascii="Lucida Console" w:hAnsi="Lucida Console" w:cs="Arial"/>
          <w:color w:val="0000FF"/>
          <w:sz w:val="24"/>
          <w:szCs w:val="24"/>
        </w:rPr>
        <w:t xml:space="preserve"> /* </w:t>
      </w:r>
      <w:r w:rsidR="00935B0E" w:rsidRPr="009F24AE">
        <w:rPr>
          <w:rFonts w:ascii="Lucida Console" w:hAnsi="Lucida Console" w:cs="Arial"/>
          <w:color w:val="0000FF"/>
          <w:sz w:val="24"/>
          <w:szCs w:val="24"/>
          <w:lang w:val="en-US"/>
        </w:rPr>
        <w:t>do</w:t>
      </w:r>
      <w:r w:rsidR="00935B0E" w:rsidRPr="007014A3">
        <w:rPr>
          <w:rFonts w:ascii="Lucida Console" w:hAnsi="Lucida Console" w:cs="Arial"/>
          <w:color w:val="0000FF"/>
          <w:sz w:val="24"/>
          <w:szCs w:val="24"/>
        </w:rPr>
        <w:t xml:space="preserve"> </w:t>
      </w:r>
      <w:r w:rsidR="00935B0E" w:rsidRPr="009F24AE">
        <w:rPr>
          <w:rFonts w:ascii="Lucida Console" w:hAnsi="Lucida Console" w:cs="Arial"/>
          <w:color w:val="0000FF"/>
          <w:sz w:val="24"/>
          <w:szCs w:val="24"/>
          <w:lang w:val="en-US"/>
        </w:rPr>
        <w:t>something</w:t>
      </w:r>
      <w:r w:rsidR="00935B0E" w:rsidRPr="007014A3">
        <w:rPr>
          <w:rFonts w:ascii="Lucida Console" w:hAnsi="Lucida Console" w:cs="Arial"/>
          <w:color w:val="0000FF"/>
          <w:sz w:val="24"/>
          <w:szCs w:val="24"/>
        </w:rPr>
        <w:t xml:space="preserve"> */ </w:t>
      </w:r>
      <w:r w:rsidR="00935B0E" w:rsidRPr="009F24AE">
        <w:rPr>
          <w:rFonts w:ascii="Lucida Console" w:hAnsi="Lucida Console" w:cs="Arial"/>
          <w:b/>
          <w:color w:val="0000FF"/>
          <w:sz w:val="24"/>
          <w:szCs w:val="24"/>
          <w:lang w:val="en-US"/>
        </w:rPr>
        <w:t>end</w:t>
      </w:r>
    </w:p>
    <w:p w:rsidR="00935B0E" w:rsidRPr="009F24AE" w:rsidRDefault="00935B0E" w:rsidP="00B372F4">
      <w:pPr>
        <w:rPr>
          <w:rFonts w:ascii="Arial" w:hAnsi="Arial" w:cs="Arial"/>
          <w:sz w:val="24"/>
          <w:szCs w:val="24"/>
        </w:rPr>
      </w:pPr>
      <w:r>
        <w:rPr>
          <w:rFonts w:ascii="Arial" w:hAnsi="Arial" w:cs="Arial"/>
          <w:sz w:val="24"/>
          <w:szCs w:val="24"/>
        </w:rPr>
        <w:t>Заметим, что индексная форма записи, как более универсальная, может применяться и для доступа к именованным элементам кортежей, например:</w:t>
      </w:r>
    </w:p>
    <w:p w:rsidR="007014A3" w:rsidRPr="007014A3" w:rsidRDefault="009F24AE" w:rsidP="009F24AE">
      <w:pPr>
        <w:ind w:left="708"/>
        <w:rPr>
          <w:ins w:id="193" w:author="Kanatov Alexey" w:date="2016-04-15T14:29:00Z"/>
          <w:rFonts w:ascii="Lucida Console" w:hAnsi="Lucida Console" w:cs="Arial"/>
          <w:color w:val="0000FF"/>
          <w:sz w:val="24"/>
          <w:szCs w:val="24"/>
          <w:rPrChange w:id="194" w:author="Kanatov Alexey" w:date="2016-04-15T14:29:00Z">
            <w:rPr>
              <w:ins w:id="195" w:author="Kanatov Alexey" w:date="2016-04-15T14:29:00Z"/>
              <w:rFonts w:ascii="Lucida Console" w:hAnsi="Lucida Console" w:cs="Arial"/>
              <w:color w:val="0000FF"/>
              <w:sz w:val="24"/>
              <w:szCs w:val="24"/>
              <w:lang w:val="en-US"/>
            </w:rPr>
          </w:rPrChange>
        </w:rPr>
      </w:pPr>
      <w:r w:rsidRPr="009F24AE">
        <w:rPr>
          <w:rFonts w:ascii="Lucida Console" w:hAnsi="Lucida Console" w:cs="Arial"/>
          <w:color w:val="0000FF"/>
          <w:sz w:val="24"/>
          <w:szCs w:val="24"/>
          <w:lang w:val="en-US"/>
        </w:rPr>
        <w:t>z</w:t>
      </w:r>
      <w:r w:rsidRPr="009F24AE">
        <w:rPr>
          <w:rFonts w:ascii="Lucida Console" w:hAnsi="Lucida Console" w:cs="Arial"/>
          <w:color w:val="0000FF"/>
          <w:sz w:val="24"/>
          <w:szCs w:val="24"/>
        </w:rPr>
        <w:t>.</w:t>
      </w:r>
      <w:r w:rsidRPr="009F24AE">
        <w:rPr>
          <w:rFonts w:ascii="Lucida Console" w:hAnsi="Lucida Console" w:cs="Arial"/>
          <w:color w:val="0000FF"/>
          <w:sz w:val="24"/>
          <w:szCs w:val="24"/>
          <w:lang w:val="en-US"/>
        </w:rPr>
        <w:t>c</w:t>
      </w:r>
      <w:r w:rsidRPr="009F24AE">
        <w:rPr>
          <w:rFonts w:ascii="Lucida Console" w:hAnsi="Lucida Console" w:cs="Arial"/>
          <w:color w:val="0000FF"/>
          <w:sz w:val="24"/>
          <w:szCs w:val="24"/>
        </w:rPr>
        <w:t xml:space="preserve"> := </w:t>
      </w:r>
      <w:r w:rsidRPr="009F24AE">
        <w:rPr>
          <w:rFonts w:ascii="Lucida Console" w:hAnsi="Lucida Console" w:cs="Arial"/>
          <w:b/>
          <w:color w:val="0000FF"/>
          <w:sz w:val="24"/>
          <w:szCs w:val="24"/>
          <w:lang w:val="en-US"/>
        </w:rPr>
        <w:t>false</w:t>
      </w:r>
      <w:r w:rsidRPr="009F24AE">
        <w:rPr>
          <w:rFonts w:ascii="Lucida Console" w:hAnsi="Lucida Console" w:cs="Arial"/>
          <w:color w:val="0000FF"/>
          <w:sz w:val="24"/>
          <w:szCs w:val="24"/>
        </w:rPr>
        <w:t xml:space="preserve">   </w:t>
      </w:r>
      <w:r w:rsidR="00A10B06">
        <w:rPr>
          <w:rFonts w:ascii="Lucida Console" w:hAnsi="Lucida Console" w:cs="Arial"/>
          <w:color w:val="0000FF"/>
          <w:sz w:val="24"/>
          <w:szCs w:val="24"/>
        </w:rPr>
        <w:t xml:space="preserve">  </w:t>
      </w:r>
      <w:r w:rsidRPr="009F24AE">
        <w:rPr>
          <w:rFonts w:ascii="Lucida Console" w:hAnsi="Lucida Console" w:cs="Arial"/>
          <w:color w:val="0000FF"/>
          <w:sz w:val="24"/>
          <w:szCs w:val="24"/>
        </w:rPr>
        <w:t>// два эквивалентных способа</w:t>
      </w:r>
      <w:r w:rsidRPr="009F24AE">
        <w:rPr>
          <w:rFonts w:ascii="Lucida Console" w:hAnsi="Lucida Console" w:cs="Arial"/>
          <w:color w:val="0000FF"/>
          <w:sz w:val="24"/>
          <w:szCs w:val="24"/>
        </w:rPr>
        <w:br/>
      </w:r>
      <w:r w:rsidRPr="009F24AE">
        <w:rPr>
          <w:rFonts w:ascii="Lucida Console" w:hAnsi="Lucida Console" w:cs="Arial"/>
          <w:color w:val="0000FF"/>
          <w:sz w:val="24"/>
          <w:szCs w:val="24"/>
          <w:lang w:val="en-US"/>
        </w:rPr>
        <w:t>z</w:t>
      </w:r>
      <w:r w:rsidR="00935B0E">
        <w:rPr>
          <w:rFonts w:ascii="Lucida Console" w:hAnsi="Lucida Console" w:cs="Arial"/>
          <w:color w:val="0000FF"/>
          <w:sz w:val="24"/>
          <w:szCs w:val="24"/>
        </w:rPr>
        <w:t>(</w:t>
      </w:r>
      <w:r w:rsidRPr="009F24AE">
        <w:rPr>
          <w:rFonts w:ascii="Lucida Console" w:hAnsi="Lucida Console" w:cs="Arial"/>
          <w:color w:val="0000FF"/>
          <w:sz w:val="24"/>
          <w:szCs w:val="24"/>
        </w:rPr>
        <w:t>3</w:t>
      </w:r>
      <w:r w:rsidR="00935B0E">
        <w:rPr>
          <w:rFonts w:ascii="Lucida Console" w:hAnsi="Lucida Console" w:cs="Arial"/>
          <w:color w:val="0000FF"/>
          <w:sz w:val="24"/>
          <w:szCs w:val="24"/>
        </w:rPr>
        <w:t>)</w:t>
      </w:r>
      <w:r w:rsidRPr="009F24AE">
        <w:rPr>
          <w:rFonts w:ascii="Lucida Console" w:hAnsi="Lucida Console" w:cs="Arial"/>
          <w:color w:val="0000FF"/>
          <w:sz w:val="24"/>
          <w:szCs w:val="24"/>
        </w:rPr>
        <w:t xml:space="preserve"> := </w:t>
      </w:r>
      <w:r w:rsidRPr="009F24AE">
        <w:rPr>
          <w:rFonts w:ascii="Lucida Console" w:hAnsi="Lucida Console" w:cs="Arial"/>
          <w:b/>
          <w:color w:val="0000FF"/>
          <w:sz w:val="24"/>
          <w:szCs w:val="24"/>
          <w:lang w:val="en-US"/>
        </w:rPr>
        <w:t>false</w:t>
      </w:r>
      <w:r w:rsidRPr="009F24AE">
        <w:rPr>
          <w:rFonts w:ascii="Lucida Console" w:hAnsi="Lucida Console" w:cs="Arial"/>
          <w:color w:val="0000FF"/>
          <w:sz w:val="24"/>
          <w:szCs w:val="24"/>
        </w:rPr>
        <w:t xml:space="preserve">  </w:t>
      </w:r>
      <w:r w:rsidR="00A10B06">
        <w:rPr>
          <w:rFonts w:ascii="Lucida Console" w:hAnsi="Lucida Console" w:cs="Arial"/>
          <w:color w:val="0000FF"/>
          <w:sz w:val="24"/>
          <w:szCs w:val="24"/>
        </w:rPr>
        <w:t xml:space="preserve">  </w:t>
      </w:r>
      <w:r w:rsidRPr="009F24AE">
        <w:rPr>
          <w:rFonts w:ascii="Lucida Console" w:hAnsi="Lucida Console" w:cs="Arial"/>
          <w:color w:val="0000FF"/>
          <w:sz w:val="24"/>
          <w:szCs w:val="24"/>
        </w:rPr>
        <w:t xml:space="preserve">// доступа к элементу </w:t>
      </w:r>
      <w:r w:rsidRPr="009F24AE">
        <w:rPr>
          <w:rFonts w:ascii="Lucida Console" w:hAnsi="Lucida Console" w:cs="Arial"/>
          <w:color w:val="0000FF"/>
          <w:sz w:val="24"/>
          <w:szCs w:val="24"/>
          <w:lang w:val="en-US"/>
        </w:rPr>
        <w:t>c</w:t>
      </w:r>
      <w:r w:rsidRPr="009F24AE">
        <w:rPr>
          <w:rFonts w:ascii="Lucida Console" w:hAnsi="Lucida Console" w:cs="Arial"/>
          <w:color w:val="0000FF"/>
          <w:sz w:val="24"/>
          <w:szCs w:val="24"/>
        </w:rPr>
        <w:t xml:space="preserve"> кортежа </w:t>
      </w:r>
      <w:r w:rsidRPr="009F24AE">
        <w:rPr>
          <w:rFonts w:ascii="Lucida Console" w:hAnsi="Lucida Console" w:cs="Arial"/>
          <w:color w:val="0000FF"/>
          <w:sz w:val="24"/>
          <w:szCs w:val="24"/>
          <w:lang w:val="en-US"/>
        </w:rPr>
        <w:t>z</w:t>
      </w:r>
      <w:r w:rsidR="005E6F46">
        <w:rPr>
          <w:rFonts w:ascii="Lucida Console" w:hAnsi="Lucida Console" w:cs="Arial"/>
          <w:color w:val="0000FF"/>
          <w:sz w:val="24"/>
          <w:szCs w:val="24"/>
        </w:rPr>
        <w:br/>
      </w:r>
      <w:ins w:id="196" w:author="Kanatov Alexey" w:date="2016-04-15T14:29:00Z">
        <w:r w:rsidR="007014A3">
          <w:rPr>
            <w:rFonts w:ascii="Lucida Console" w:hAnsi="Lucida Console" w:cs="Arial"/>
            <w:color w:val="0000FF"/>
            <w:sz w:val="24"/>
            <w:szCs w:val="24"/>
          </w:rPr>
          <w:t>ПЛИЗ замени примеры с записью на примеры с чтением из кортежа …</w:t>
        </w:r>
      </w:ins>
    </w:p>
    <w:p w:rsidR="009F24AE" w:rsidRPr="005E6F46" w:rsidRDefault="005E6F46" w:rsidP="009F24AE">
      <w:pPr>
        <w:ind w:left="708"/>
        <w:rPr>
          <w:rFonts w:ascii="Lucida Console" w:hAnsi="Lucida Console" w:cs="Arial"/>
          <w:color w:val="0000FF"/>
          <w:sz w:val="24"/>
          <w:szCs w:val="24"/>
        </w:rPr>
      </w:pPr>
      <w:r>
        <w:rPr>
          <w:rFonts w:ascii="Lucida Console" w:hAnsi="Lucida Console" w:cs="Arial"/>
          <w:color w:val="0000FF"/>
          <w:sz w:val="24"/>
          <w:szCs w:val="24"/>
        </w:rPr>
        <w:br/>
      </w:r>
      <w:r>
        <w:rPr>
          <w:rFonts w:ascii="Lucida Console" w:hAnsi="Lucida Console" w:cs="Arial"/>
          <w:color w:val="0000FF"/>
          <w:sz w:val="24"/>
          <w:szCs w:val="24"/>
          <w:lang w:val="en-US"/>
        </w:rPr>
        <w:t>s</w:t>
      </w:r>
      <w:r w:rsidRPr="005E6F46">
        <w:rPr>
          <w:rFonts w:ascii="Lucida Console" w:hAnsi="Lucida Console" w:cs="Arial"/>
          <w:color w:val="0000FF"/>
          <w:sz w:val="24"/>
          <w:szCs w:val="24"/>
        </w:rPr>
        <w:t xml:space="preserve"> </w:t>
      </w:r>
      <w:r w:rsidRPr="00E50BC2">
        <w:rPr>
          <w:rFonts w:ascii="Lucida Console" w:hAnsi="Lucida Console" w:cs="Arial"/>
          <w:b/>
          <w:color w:val="0000FF"/>
          <w:sz w:val="24"/>
          <w:szCs w:val="24"/>
          <w:lang w:val="en-US"/>
        </w:rPr>
        <w:t>is</w:t>
      </w:r>
      <w:r>
        <w:rPr>
          <w:rFonts w:ascii="Lucida Console" w:hAnsi="Lucida Console" w:cs="Arial"/>
          <w:color w:val="0000FF"/>
          <w:sz w:val="24"/>
          <w:szCs w:val="24"/>
        </w:rPr>
        <w:t xml:space="preserve"> </w:t>
      </w:r>
      <w:r w:rsidRPr="005E6F46">
        <w:rPr>
          <w:rFonts w:ascii="Lucida Console" w:hAnsi="Lucida Console" w:cs="Arial"/>
          <w:color w:val="0000FF"/>
          <w:sz w:val="24"/>
          <w:szCs w:val="24"/>
        </w:rPr>
        <w:t>2</w:t>
      </w:r>
      <w:r w:rsidR="00935B0E">
        <w:rPr>
          <w:rFonts w:ascii="Lucida Console" w:hAnsi="Lucida Console" w:cs="Arial"/>
          <w:color w:val="0000FF"/>
          <w:sz w:val="24"/>
          <w:szCs w:val="24"/>
        </w:rPr>
        <w:br/>
        <w:t>...</w:t>
      </w:r>
      <w:r w:rsidRPr="005E6F46">
        <w:rPr>
          <w:rFonts w:ascii="Lucida Console" w:hAnsi="Lucida Console" w:cs="Arial"/>
          <w:color w:val="0000FF"/>
          <w:sz w:val="24"/>
          <w:szCs w:val="24"/>
        </w:rPr>
        <w:br/>
      </w:r>
      <w:r>
        <w:rPr>
          <w:rFonts w:ascii="Lucida Console" w:hAnsi="Lucida Console" w:cs="Arial"/>
          <w:color w:val="0000FF"/>
          <w:sz w:val="24"/>
          <w:szCs w:val="24"/>
          <w:lang w:val="en-US"/>
        </w:rPr>
        <w:t>z</w:t>
      </w:r>
      <w:r w:rsidRPr="005E6F46">
        <w:rPr>
          <w:rFonts w:ascii="Lucida Console" w:hAnsi="Lucida Console" w:cs="Arial"/>
          <w:color w:val="0000FF"/>
          <w:sz w:val="24"/>
          <w:szCs w:val="24"/>
        </w:rPr>
        <w:t>(</w:t>
      </w:r>
      <w:r>
        <w:rPr>
          <w:rFonts w:ascii="Lucida Console" w:hAnsi="Lucida Console" w:cs="Arial"/>
          <w:color w:val="0000FF"/>
          <w:sz w:val="24"/>
          <w:szCs w:val="24"/>
          <w:lang w:val="en-US"/>
        </w:rPr>
        <w:t>s</w:t>
      </w:r>
      <w:r w:rsidRPr="005E6F46">
        <w:rPr>
          <w:rFonts w:ascii="Lucida Console" w:hAnsi="Lucida Console" w:cs="Arial"/>
          <w:color w:val="0000FF"/>
          <w:sz w:val="24"/>
          <w:szCs w:val="24"/>
        </w:rPr>
        <w:t xml:space="preserve">*3-5) := 7.125  // </w:t>
      </w:r>
      <w:r>
        <w:rPr>
          <w:rFonts w:ascii="Lucida Console" w:hAnsi="Lucida Console" w:cs="Arial"/>
          <w:color w:val="0000FF"/>
          <w:sz w:val="24"/>
          <w:szCs w:val="24"/>
        </w:rPr>
        <w:t>номер элемента задан выражением</w:t>
      </w:r>
    </w:p>
    <w:p w:rsidR="00935B0E" w:rsidRPr="00FD3967" w:rsidRDefault="00935B0E" w:rsidP="00B372F4">
      <w:pPr>
        <w:rPr>
          <w:rFonts w:ascii="Arial" w:hAnsi="Arial" w:cs="Arial"/>
          <w:sz w:val="24"/>
          <w:szCs w:val="24"/>
        </w:rPr>
      </w:pPr>
      <w:r w:rsidRPr="00935B0E">
        <w:rPr>
          <w:rFonts w:ascii="Arial" w:hAnsi="Arial" w:cs="Arial"/>
          <w:sz w:val="24"/>
          <w:szCs w:val="24"/>
        </w:rPr>
        <w:t>В заключение приведем</w:t>
      </w:r>
      <w:r>
        <w:rPr>
          <w:rFonts w:ascii="Arial" w:hAnsi="Arial" w:cs="Arial"/>
          <w:sz w:val="24"/>
          <w:szCs w:val="24"/>
        </w:rPr>
        <w:t xml:space="preserve"> несколько более развернутый пример.</w:t>
      </w:r>
      <w:r w:rsidR="00FD3967" w:rsidRPr="00FD3967">
        <w:rPr>
          <w:rFonts w:ascii="Arial" w:hAnsi="Arial" w:cs="Arial"/>
          <w:sz w:val="24"/>
          <w:szCs w:val="24"/>
        </w:rPr>
        <w:t xml:space="preserve"> </w:t>
      </w:r>
      <w:r w:rsidR="00FD3967">
        <w:rPr>
          <w:rFonts w:ascii="Arial" w:hAnsi="Arial" w:cs="Arial"/>
          <w:sz w:val="24"/>
          <w:szCs w:val="24"/>
        </w:rPr>
        <w:t>Пусть имеется следующая конфигурация контейнеров:</w:t>
      </w:r>
    </w:p>
    <w:p w:rsidR="00FD3967" w:rsidRPr="004F5FAC" w:rsidRDefault="00935B0E" w:rsidP="00FD3967">
      <w:pPr>
        <w:ind w:left="708"/>
        <w:rPr>
          <w:rFonts w:ascii="Lucida Console" w:hAnsi="Lucida Console" w:cs="Arial"/>
          <w:color w:val="0000FF"/>
          <w:sz w:val="24"/>
          <w:szCs w:val="24"/>
          <w:lang w:val="en-US"/>
        </w:rPr>
      </w:pPr>
      <w:r w:rsidRPr="00FD3967">
        <w:rPr>
          <w:rFonts w:ascii="Lucida Console" w:hAnsi="Lucida Console" w:cs="Arial"/>
          <w:b/>
          <w:color w:val="0000FF"/>
          <w:sz w:val="24"/>
          <w:szCs w:val="24"/>
          <w:lang w:val="en-US"/>
        </w:rPr>
        <w:t>unit</w:t>
      </w:r>
      <w:r w:rsidRPr="00FD3967">
        <w:rPr>
          <w:rFonts w:ascii="Lucida Console" w:hAnsi="Lucida Console" w:cs="Arial"/>
          <w:color w:val="0000FF"/>
          <w:sz w:val="24"/>
          <w:szCs w:val="24"/>
          <w:lang w:val="en-US"/>
        </w:rPr>
        <w:t xml:space="preserve"> B</w:t>
      </w:r>
      <w:r w:rsidR="00FD3967" w:rsidRPr="00FD3967">
        <w:rPr>
          <w:rFonts w:ascii="Lucida Console" w:hAnsi="Lucida Console" w:cs="Arial"/>
          <w:color w:val="0000FF"/>
          <w:sz w:val="24"/>
          <w:szCs w:val="24"/>
          <w:lang w:val="en-US"/>
        </w:rPr>
        <w:t xml:space="preserve">ase </w:t>
      </w:r>
      <w:r w:rsidR="00FD3967" w:rsidRPr="00FD3967">
        <w:rPr>
          <w:rFonts w:ascii="Lucida Console" w:hAnsi="Lucida Console" w:cs="Arial"/>
          <w:b/>
          <w:color w:val="0000FF"/>
          <w:sz w:val="24"/>
          <w:szCs w:val="24"/>
          <w:lang w:val="en-US"/>
        </w:rPr>
        <w:t>is</w:t>
      </w:r>
      <w:r w:rsidR="00FD3967" w:rsidRPr="00FD3967">
        <w:rPr>
          <w:rFonts w:ascii="Lucida Console" w:hAnsi="Lucida Console" w:cs="Arial"/>
          <w:color w:val="0000FF"/>
          <w:sz w:val="24"/>
          <w:szCs w:val="24"/>
          <w:lang w:val="en-US"/>
        </w:rPr>
        <w:br/>
        <w:t xml:space="preserve">    foo() is ... </w:t>
      </w:r>
      <w:r w:rsidR="00FD3967" w:rsidRPr="00FD3967">
        <w:rPr>
          <w:rFonts w:ascii="Lucida Console" w:hAnsi="Lucida Console" w:cs="Arial"/>
          <w:b/>
          <w:color w:val="0000FF"/>
          <w:sz w:val="24"/>
          <w:szCs w:val="24"/>
          <w:lang w:val="en-US"/>
        </w:rPr>
        <w:t>end</w:t>
      </w:r>
      <w:r w:rsidR="00FD3967" w:rsidRPr="00FD3967">
        <w:rPr>
          <w:rFonts w:ascii="Lucida Console" w:hAnsi="Lucida Console" w:cs="Arial"/>
          <w:color w:val="0000FF"/>
          <w:sz w:val="24"/>
          <w:szCs w:val="24"/>
          <w:lang w:val="en-US"/>
        </w:rPr>
        <w:br/>
      </w:r>
      <w:r w:rsidRPr="00FD3967">
        <w:rPr>
          <w:rFonts w:ascii="Lucida Console" w:hAnsi="Lucida Console" w:cs="Arial"/>
          <w:b/>
          <w:color w:val="0000FF"/>
          <w:sz w:val="24"/>
          <w:szCs w:val="24"/>
          <w:lang w:val="en-US"/>
        </w:rPr>
        <w:t>end</w:t>
      </w:r>
      <w:r w:rsidRPr="00FD3967">
        <w:rPr>
          <w:rFonts w:ascii="Lucida Console" w:hAnsi="Lucida Console" w:cs="Arial"/>
          <w:color w:val="0000FF"/>
          <w:sz w:val="24"/>
          <w:szCs w:val="24"/>
          <w:lang w:val="en-US"/>
        </w:rPr>
        <w:br/>
      </w:r>
      <w:r w:rsidRPr="00FD3967">
        <w:rPr>
          <w:rFonts w:ascii="Lucida Console" w:hAnsi="Lucida Console" w:cs="Arial"/>
          <w:b/>
          <w:color w:val="0000FF"/>
          <w:sz w:val="24"/>
          <w:szCs w:val="24"/>
          <w:lang w:val="en-US"/>
        </w:rPr>
        <w:t>unit</w:t>
      </w:r>
      <w:r w:rsidRPr="00FD3967">
        <w:rPr>
          <w:rFonts w:ascii="Lucida Console" w:hAnsi="Lucida Console" w:cs="Arial"/>
          <w:color w:val="0000FF"/>
          <w:sz w:val="24"/>
          <w:szCs w:val="24"/>
          <w:lang w:val="en-US"/>
        </w:rPr>
        <w:t xml:space="preserve"> X </w:t>
      </w:r>
      <w:r w:rsidRPr="00FD3967">
        <w:rPr>
          <w:rFonts w:ascii="Lucida Console" w:hAnsi="Lucida Console" w:cs="Arial"/>
          <w:b/>
          <w:color w:val="0000FF"/>
          <w:sz w:val="24"/>
          <w:szCs w:val="24"/>
          <w:lang w:val="en-US"/>
        </w:rPr>
        <w:t>extend</w:t>
      </w:r>
      <w:r w:rsidRPr="00FD3967">
        <w:rPr>
          <w:rFonts w:ascii="Lucida Console" w:hAnsi="Lucida Console" w:cs="Arial"/>
          <w:color w:val="0000FF"/>
          <w:sz w:val="24"/>
          <w:szCs w:val="24"/>
          <w:lang w:val="en-US"/>
        </w:rPr>
        <w:t xml:space="preserve"> Base </w:t>
      </w:r>
      <w:r w:rsidRPr="00FD3967">
        <w:rPr>
          <w:rFonts w:ascii="Lucida Console" w:hAnsi="Lucida Console" w:cs="Arial"/>
          <w:b/>
          <w:color w:val="0000FF"/>
          <w:sz w:val="24"/>
          <w:szCs w:val="24"/>
          <w:lang w:val="en-US"/>
        </w:rPr>
        <w:t>is</w:t>
      </w:r>
      <w:r w:rsidR="00FD3967" w:rsidRPr="00FD3967">
        <w:rPr>
          <w:rFonts w:ascii="Lucida Console" w:hAnsi="Lucida Console" w:cs="Arial"/>
          <w:color w:val="0000FF"/>
          <w:sz w:val="24"/>
          <w:szCs w:val="24"/>
          <w:lang w:val="en-US"/>
        </w:rPr>
        <w:br/>
      </w:r>
      <w:r w:rsidRPr="00FD3967">
        <w:rPr>
          <w:rFonts w:ascii="Lucida Console" w:hAnsi="Lucida Console" w:cs="Arial"/>
          <w:color w:val="0000FF"/>
          <w:sz w:val="24"/>
          <w:szCs w:val="24"/>
          <w:lang w:val="en-US"/>
        </w:rPr>
        <w:t xml:space="preserve"> </w:t>
      </w:r>
      <w:r w:rsidR="00FD3967" w:rsidRPr="00FD3967">
        <w:rPr>
          <w:rFonts w:ascii="Lucida Console" w:hAnsi="Lucida Console" w:cs="Arial"/>
          <w:color w:val="0000FF"/>
          <w:sz w:val="24"/>
          <w:szCs w:val="24"/>
          <w:lang w:val="en-US"/>
        </w:rPr>
        <w:t xml:space="preserve">   </w:t>
      </w:r>
      <w:r w:rsidR="00FD3967" w:rsidRPr="00FD3967">
        <w:rPr>
          <w:rFonts w:ascii="Lucida Console" w:hAnsi="Lucida Console" w:cs="Arial"/>
          <w:b/>
          <w:color w:val="0000FF"/>
          <w:sz w:val="24"/>
          <w:szCs w:val="24"/>
          <w:lang w:val="en-US"/>
        </w:rPr>
        <w:t>override</w:t>
      </w:r>
      <w:r w:rsidR="00FD3967" w:rsidRPr="00FD3967">
        <w:rPr>
          <w:rFonts w:ascii="Lucida Console" w:hAnsi="Lucida Console" w:cs="Arial"/>
          <w:color w:val="0000FF"/>
          <w:sz w:val="24"/>
          <w:szCs w:val="24"/>
          <w:lang w:val="en-US"/>
        </w:rPr>
        <w:t xml:space="preserve"> foo() </w:t>
      </w:r>
      <w:r w:rsidR="00FD3967" w:rsidRPr="00FD3967">
        <w:rPr>
          <w:rFonts w:ascii="Lucida Console" w:hAnsi="Lucida Console" w:cs="Arial"/>
          <w:b/>
          <w:color w:val="0000FF"/>
          <w:sz w:val="24"/>
          <w:szCs w:val="24"/>
          <w:lang w:val="en-US"/>
        </w:rPr>
        <w:t>is</w:t>
      </w:r>
      <w:r w:rsidR="00FD3967" w:rsidRPr="00FD3967">
        <w:rPr>
          <w:rFonts w:ascii="Lucida Console" w:hAnsi="Lucida Console" w:cs="Arial"/>
          <w:color w:val="0000FF"/>
          <w:sz w:val="24"/>
          <w:szCs w:val="24"/>
          <w:lang w:val="en-US"/>
        </w:rPr>
        <w:t xml:space="preserve"> ... </w:t>
      </w:r>
      <w:r w:rsidR="00FD3967" w:rsidRPr="00FD3967">
        <w:rPr>
          <w:rFonts w:ascii="Lucida Console" w:hAnsi="Lucida Console" w:cs="Arial"/>
          <w:b/>
          <w:color w:val="0000FF"/>
          <w:sz w:val="24"/>
          <w:szCs w:val="24"/>
          <w:lang w:val="en-US"/>
        </w:rPr>
        <w:t>end</w:t>
      </w:r>
      <w:r w:rsidR="00FD3967" w:rsidRPr="00FD3967">
        <w:rPr>
          <w:rFonts w:ascii="Lucida Console" w:hAnsi="Lucida Console" w:cs="Arial"/>
          <w:color w:val="0000FF"/>
          <w:sz w:val="24"/>
          <w:szCs w:val="24"/>
          <w:lang w:val="en-US"/>
        </w:rPr>
        <w:br/>
      </w:r>
      <w:r w:rsidRPr="00FD3967">
        <w:rPr>
          <w:rFonts w:ascii="Lucida Console" w:hAnsi="Lucida Console" w:cs="Arial"/>
          <w:b/>
          <w:color w:val="0000FF"/>
          <w:sz w:val="24"/>
          <w:szCs w:val="24"/>
          <w:lang w:val="en-US"/>
        </w:rPr>
        <w:t>end</w:t>
      </w:r>
      <w:r w:rsidRPr="00FD3967">
        <w:rPr>
          <w:rFonts w:ascii="Lucida Console" w:hAnsi="Lucida Console" w:cs="Arial"/>
          <w:color w:val="0000FF"/>
          <w:sz w:val="24"/>
          <w:szCs w:val="24"/>
          <w:lang w:val="en-US"/>
        </w:rPr>
        <w:br/>
      </w:r>
      <w:r w:rsidRPr="00FD3967">
        <w:rPr>
          <w:rFonts w:ascii="Lucida Console" w:hAnsi="Lucida Console" w:cs="Arial"/>
          <w:b/>
          <w:color w:val="0000FF"/>
          <w:sz w:val="24"/>
          <w:szCs w:val="24"/>
          <w:lang w:val="en-US"/>
        </w:rPr>
        <w:t>unit</w:t>
      </w:r>
      <w:r w:rsidRPr="00FD3967">
        <w:rPr>
          <w:rFonts w:ascii="Lucida Console" w:hAnsi="Lucida Console" w:cs="Arial"/>
          <w:color w:val="0000FF"/>
          <w:sz w:val="24"/>
          <w:szCs w:val="24"/>
          <w:lang w:val="en-US"/>
        </w:rPr>
        <w:t xml:space="preserve"> Y </w:t>
      </w:r>
      <w:r w:rsidRPr="00FD3967">
        <w:rPr>
          <w:rFonts w:ascii="Lucida Console" w:hAnsi="Lucida Console" w:cs="Arial"/>
          <w:b/>
          <w:color w:val="0000FF"/>
          <w:sz w:val="24"/>
          <w:szCs w:val="24"/>
          <w:lang w:val="en-US"/>
        </w:rPr>
        <w:t>extend</w:t>
      </w:r>
      <w:r w:rsidRPr="00FD3967">
        <w:rPr>
          <w:rFonts w:ascii="Lucida Console" w:hAnsi="Lucida Console" w:cs="Arial"/>
          <w:color w:val="0000FF"/>
          <w:sz w:val="24"/>
          <w:szCs w:val="24"/>
          <w:lang w:val="en-US"/>
        </w:rPr>
        <w:t xml:space="preserve"> Base </w:t>
      </w:r>
      <w:r w:rsidRPr="00FD3967">
        <w:rPr>
          <w:rFonts w:ascii="Lucida Console" w:hAnsi="Lucida Console" w:cs="Arial"/>
          <w:b/>
          <w:color w:val="0000FF"/>
          <w:sz w:val="24"/>
          <w:szCs w:val="24"/>
          <w:lang w:val="en-US"/>
        </w:rPr>
        <w:t>is</w:t>
      </w:r>
      <w:r w:rsidR="00FD3967" w:rsidRPr="00FD3967">
        <w:rPr>
          <w:rFonts w:ascii="Lucida Console" w:hAnsi="Lucida Console" w:cs="Arial"/>
          <w:color w:val="0000FF"/>
          <w:sz w:val="24"/>
          <w:szCs w:val="24"/>
          <w:lang w:val="en-US"/>
        </w:rPr>
        <w:br/>
      </w:r>
      <w:r w:rsidRPr="00FD3967">
        <w:rPr>
          <w:rFonts w:ascii="Lucida Console" w:hAnsi="Lucida Console" w:cs="Arial"/>
          <w:color w:val="0000FF"/>
          <w:sz w:val="24"/>
          <w:szCs w:val="24"/>
          <w:lang w:val="en-US"/>
        </w:rPr>
        <w:t xml:space="preserve"> </w:t>
      </w:r>
      <w:r w:rsidR="00FD3967" w:rsidRPr="00FD3967">
        <w:rPr>
          <w:rFonts w:ascii="Lucida Console" w:hAnsi="Lucida Console" w:cs="Arial"/>
          <w:color w:val="0000FF"/>
          <w:sz w:val="24"/>
          <w:szCs w:val="24"/>
          <w:lang w:val="en-US"/>
        </w:rPr>
        <w:t xml:space="preserve">   </w:t>
      </w:r>
      <w:r w:rsidR="00FD3967" w:rsidRPr="00FD3967">
        <w:rPr>
          <w:rFonts w:ascii="Lucida Console" w:hAnsi="Lucida Console" w:cs="Arial"/>
          <w:b/>
          <w:color w:val="0000FF"/>
          <w:sz w:val="24"/>
          <w:szCs w:val="24"/>
          <w:lang w:val="en-US"/>
        </w:rPr>
        <w:t>override</w:t>
      </w:r>
      <w:r w:rsidR="00FD3967" w:rsidRPr="00FD3967">
        <w:rPr>
          <w:rFonts w:ascii="Lucida Console" w:hAnsi="Lucida Console" w:cs="Arial"/>
          <w:color w:val="0000FF"/>
          <w:sz w:val="24"/>
          <w:szCs w:val="24"/>
          <w:lang w:val="en-US"/>
        </w:rPr>
        <w:t xml:space="preserve"> foo() </w:t>
      </w:r>
      <w:r w:rsidR="00FD3967" w:rsidRPr="00FD3967">
        <w:rPr>
          <w:rFonts w:ascii="Lucida Console" w:hAnsi="Lucida Console" w:cs="Arial"/>
          <w:b/>
          <w:color w:val="0000FF"/>
          <w:sz w:val="24"/>
          <w:szCs w:val="24"/>
          <w:lang w:val="en-US"/>
        </w:rPr>
        <w:t>is</w:t>
      </w:r>
      <w:r w:rsidR="00FD3967" w:rsidRPr="00FD3967">
        <w:rPr>
          <w:rFonts w:ascii="Lucida Console" w:hAnsi="Lucida Console" w:cs="Arial"/>
          <w:color w:val="0000FF"/>
          <w:sz w:val="24"/>
          <w:szCs w:val="24"/>
          <w:lang w:val="en-US"/>
        </w:rPr>
        <w:t xml:space="preserve"> ... </w:t>
      </w:r>
      <w:r w:rsidR="00FD3967" w:rsidRPr="00FD3967">
        <w:rPr>
          <w:rFonts w:ascii="Lucida Console" w:hAnsi="Lucida Console" w:cs="Arial"/>
          <w:b/>
          <w:color w:val="0000FF"/>
          <w:sz w:val="24"/>
          <w:szCs w:val="24"/>
          <w:lang w:val="en-US"/>
        </w:rPr>
        <w:t>end</w:t>
      </w:r>
      <w:r w:rsidR="00FD3967" w:rsidRPr="00FD3967">
        <w:rPr>
          <w:rFonts w:ascii="Lucida Console" w:hAnsi="Lucida Console" w:cs="Arial"/>
          <w:color w:val="0000FF"/>
          <w:sz w:val="24"/>
          <w:szCs w:val="24"/>
          <w:lang w:val="en-US"/>
        </w:rPr>
        <w:br/>
      </w:r>
      <w:r w:rsidRPr="00FD3967">
        <w:rPr>
          <w:rFonts w:ascii="Lucida Console" w:hAnsi="Lucida Console" w:cs="Arial"/>
          <w:b/>
          <w:color w:val="0000FF"/>
          <w:sz w:val="24"/>
          <w:szCs w:val="24"/>
          <w:lang w:val="en-US"/>
        </w:rPr>
        <w:t>end</w:t>
      </w:r>
    </w:p>
    <w:p w:rsidR="00FD3967" w:rsidRDefault="00FD3967" w:rsidP="00FD3967">
      <w:pPr>
        <w:rPr>
          <w:rFonts w:ascii="Arial" w:hAnsi="Arial" w:cs="Arial"/>
          <w:sz w:val="24"/>
          <w:szCs w:val="24"/>
        </w:rPr>
      </w:pPr>
      <w:r w:rsidRPr="00FD3967">
        <w:rPr>
          <w:rFonts w:ascii="Arial" w:hAnsi="Arial" w:cs="Arial"/>
          <w:sz w:val="24"/>
          <w:szCs w:val="24"/>
        </w:rPr>
        <w:t xml:space="preserve">Тогда </w:t>
      </w:r>
      <w:r>
        <w:rPr>
          <w:rFonts w:ascii="Arial" w:hAnsi="Arial" w:cs="Arial"/>
          <w:sz w:val="24"/>
          <w:szCs w:val="24"/>
        </w:rPr>
        <w:t>работу с кортежем, составленным из объектов этих контейнеров, можно организовать следующим образом:</w:t>
      </w:r>
    </w:p>
    <w:p w:rsidR="00FD3967" w:rsidRPr="004F5FAC" w:rsidRDefault="00FD3967" w:rsidP="00FD3967">
      <w:pPr>
        <w:ind w:left="708"/>
        <w:rPr>
          <w:rFonts w:ascii="Lucida Console" w:hAnsi="Lucida Console" w:cs="Arial"/>
          <w:color w:val="0000FF"/>
          <w:sz w:val="24"/>
          <w:szCs w:val="24"/>
          <w:lang w:val="en-US"/>
        </w:rPr>
      </w:pPr>
      <w:r w:rsidRPr="00FD3967">
        <w:rPr>
          <w:rFonts w:ascii="Lucida Console" w:hAnsi="Lucida Console" w:cs="Arial"/>
          <w:color w:val="0000FF"/>
          <w:sz w:val="24"/>
          <w:szCs w:val="24"/>
          <w:lang w:val="en-US"/>
        </w:rPr>
        <w:t>k</w:t>
      </w:r>
      <w:r w:rsidRPr="004F5FAC">
        <w:rPr>
          <w:rFonts w:ascii="Lucida Console" w:hAnsi="Lucida Console" w:cs="Arial"/>
          <w:color w:val="0000FF"/>
          <w:sz w:val="24"/>
          <w:szCs w:val="24"/>
          <w:lang w:val="en-US"/>
        </w:rPr>
        <w:t>: (</w:t>
      </w:r>
      <w:r w:rsidRPr="00FD3967">
        <w:rPr>
          <w:rFonts w:ascii="Lucida Console" w:hAnsi="Lucida Console" w:cs="Arial"/>
          <w:color w:val="0000FF"/>
          <w:sz w:val="24"/>
          <w:szCs w:val="24"/>
          <w:lang w:val="en-US"/>
        </w:rPr>
        <w:t>b</w:t>
      </w:r>
      <w:r w:rsidRPr="004F5FAC">
        <w:rPr>
          <w:rFonts w:ascii="Lucida Console" w:hAnsi="Lucida Console" w:cs="Arial"/>
          <w:color w:val="0000FF"/>
          <w:sz w:val="24"/>
          <w:szCs w:val="24"/>
          <w:lang w:val="en-US"/>
        </w:rPr>
        <w:t>:</w:t>
      </w:r>
      <w:r w:rsidRPr="00FD3967">
        <w:rPr>
          <w:rFonts w:ascii="Lucida Console" w:hAnsi="Lucida Console" w:cs="Arial"/>
          <w:color w:val="0000FF"/>
          <w:sz w:val="24"/>
          <w:szCs w:val="24"/>
          <w:lang w:val="en-US"/>
        </w:rPr>
        <w:t>B</w:t>
      </w:r>
      <w:r w:rsidRPr="004F5FAC">
        <w:rPr>
          <w:rFonts w:ascii="Lucida Console" w:hAnsi="Lucida Console" w:cs="Arial"/>
          <w:color w:val="0000FF"/>
          <w:sz w:val="24"/>
          <w:szCs w:val="24"/>
          <w:lang w:val="en-US"/>
        </w:rPr>
        <w:t xml:space="preserve">, </w:t>
      </w:r>
      <w:r w:rsidRPr="00FD3967">
        <w:rPr>
          <w:rFonts w:ascii="Lucida Console" w:hAnsi="Lucida Console" w:cs="Arial"/>
          <w:color w:val="0000FF"/>
          <w:sz w:val="24"/>
          <w:szCs w:val="24"/>
          <w:lang w:val="en-US"/>
        </w:rPr>
        <w:t>x</w:t>
      </w:r>
      <w:r w:rsidRPr="004F5FAC">
        <w:rPr>
          <w:rFonts w:ascii="Lucida Console" w:hAnsi="Lucida Console" w:cs="Arial"/>
          <w:color w:val="0000FF"/>
          <w:sz w:val="24"/>
          <w:szCs w:val="24"/>
          <w:lang w:val="en-US"/>
        </w:rPr>
        <w:t>:</w:t>
      </w:r>
      <w:r w:rsidRPr="00FD3967">
        <w:rPr>
          <w:rFonts w:ascii="Lucida Console" w:hAnsi="Lucida Console" w:cs="Arial"/>
          <w:color w:val="0000FF"/>
          <w:sz w:val="24"/>
          <w:szCs w:val="24"/>
          <w:lang w:val="en-US"/>
        </w:rPr>
        <w:t>X</w:t>
      </w:r>
      <w:r w:rsidRPr="004F5FAC">
        <w:rPr>
          <w:rFonts w:ascii="Lucida Console" w:hAnsi="Lucida Console" w:cs="Arial"/>
          <w:color w:val="0000FF"/>
          <w:sz w:val="24"/>
          <w:szCs w:val="24"/>
          <w:lang w:val="en-US"/>
        </w:rPr>
        <w:t xml:space="preserve">, </w:t>
      </w:r>
      <w:r w:rsidRPr="00FD3967">
        <w:rPr>
          <w:rFonts w:ascii="Lucida Console" w:hAnsi="Lucida Console" w:cs="Arial"/>
          <w:color w:val="0000FF"/>
          <w:sz w:val="24"/>
          <w:szCs w:val="24"/>
          <w:lang w:val="en-US"/>
        </w:rPr>
        <w:t>y</w:t>
      </w:r>
      <w:r w:rsidRPr="004F5FAC">
        <w:rPr>
          <w:rFonts w:ascii="Lucida Console" w:hAnsi="Lucida Console" w:cs="Arial"/>
          <w:color w:val="0000FF"/>
          <w:sz w:val="24"/>
          <w:szCs w:val="24"/>
          <w:lang w:val="en-US"/>
        </w:rPr>
        <w:t xml:space="preserve">: </w:t>
      </w:r>
      <w:r w:rsidRPr="00FD3967">
        <w:rPr>
          <w:rFonts w:ascii="Lucida Console" w:hAnsi="Lucida Console" w:cs="Arial"/>
          <w:color w:val="0000FF"/>
          <w:sz w:val="24"/>
          <w:szCs w:val="24"/>
          <w:lang w:val="en-US"/>
        </w:rPr>
        <w:t>Y)</w:t>
      </w:r>
    </w:p>
    <w:p w:rsidR="00FD3967" w:rsidRDefault="00FD3967" w:rsidP="00FD3967">
      <w:pPr>
        <w:ind w:left="708"/>
        <w:rPr>
          <w:rFonts w:ascii="Lucida Console" w:hAnsi="Lucida Console" w:cs="Arial"/>
          <w:color w:val="0000FF"/>
          <w:sz w:val="24"/>
          <w:szCs w:val="24"/>
          <w:lang w:val="en-US"/>
        </w:rPr>
      </w:pPr>
      <w:del w:id="197" w:author="Kanatov Alexey" w:date="2016-04-15T14:32:00Z">
        <w:r w:rsidRPr="00FD3967" w:rsidDel="00125E87">
          <w:rPr>
            <w:rFonts w:ascii="Lucida Console" w:hAnsi="Lucida Console" w:cs="Arial"/>
            <w:b/>
            <w:color w:val="0000FF"/>
            <w:sz w:val="24"/>
            <w:szCs w:val="24"/>
            <w:lang w:val="en-US"/>
          </w:rPr>
          <w:delText>for</w:delText>
        </w:r>
      </w:del>
      <w:ins w:id="198" w:author="Kanatov Alexey" w:date="2016-04-15T14:32:00Z">
        <w:r w:rsidR="00125E87">
          <w:rPr>
            <w:rFonts w:ascii="Lucida Console" w:hAnsi="Lucida Console" w:cs="Arial"/>
            <w:b/>
            <w:color w:val="0000FF"/>
            <w:sz w:val="24"/>
            <w:szCs w:val="24"/>
            <w:lang w:val="en-US"/>
          </w:rPr>
          <w:t>while</w:t>
        </w:r>
      </w:ins>
      <w:r>
        <w:rPr>
          <w:rFonts w:ascii="Lucida Console" w:hAnsi="Lucida Console" w:cs="Arial"/>
          <w:color w:val="0000FF"/>
          <w:sz w:val="24"/>
          <w:szCs w:val="24"/>
          <w:lang w:val="en-US"/>
        </w:rPr>
        <w:t xml:space="preserve"> i </w:t>
      </w:r>
      <w:r w:rsidRPr="00FD3967">
        <w:rPr>
          <w:rFonts w:ascii="Lucida Console" w:hAnsi="Lucida Console" w:cs="Arial"/>
          <w:b/>
          <w:color w:val="0000FF"/>
          <w:sz w:val="24"/>
          <w:szCs w:val="24"/>
          <w:lang w:val="en-US"/>
        </w:rPr>
        <w:t>in</w:t>
      </w:r>
      <w:r>
        <w:rPr>
          <w:rFonts w:ascii="Lucida Console" w:hAnsi="Lucida Console" w:cs="Arial"/>
          <w:color w:val="0000FF"/>
          <w:sz w:val="24"/>
          <w:szCs w:val="24"/>
          <w:lang w:val="en-US"/>
        </w:rPr>
        <w:t xml:space="preserve"> 1..</w:t>
      </w:r>
      <w:del w:id="199" w:author="Kanatov Alexey" w:date="2016-04-15T14:30:00Z">
        <w:r w:rsidDel="007014A3">
          <w:rPr>
            <w:rFonts w:ascii="Lucida Console" w:hAnsi="Lucida Console" w:cs="Arial"/>
            <w:color w:val="0000FF"/>
            <w:sz w:val="24"/>
            <w:szCs w:val="24"/>
            <w:lang w:val="en-US"/>
          </w:rPr>
          <w:delText>3</w:delText>
        </w:r>
      </w:del>
      <w:ins w:id="200" w:author="Kanatov Alexey" w:date="2016-04-15T14:30:00Z">
        <w:r w:rsidR="007014A3">
          <w:rPr>
            <w:rFonts w:ascii="Lucida Console" w:hAnsi="Lucida Console" w:cs="Arial"/>
            <w:color w:val="0000FF"/>
            <w:sz w:val="24"/>
            <w:szCs w:val="24"/>
            <w:lang w:val="en-US"/>
          </w:rPr>
          <w:t>k.count ()</w:t>
        </w:r>
      </w:ins>
      <w:r>
        <w:rPr>
          <w:rFonts w:ascii="Lucida Console" w:hAnsi="Lucida Console" w:cs="Arial"/>
          <w:color w:val="0000FF"/>
          <w:sz w:val="24"/>
          <w:szCs w:val="24"/>
          <w:lang w:val="en-US"/>
        </w:rPr>
        <w:t xml:space="preserve"> </w:t>
      </w:r>
      <w:r w:rsidRPr="00FD3967">
        <w:rPr>
          <w:rFonts w:ascii="Lucida Console" w:hAnsi="Lucida Console" w:cs="Arial"/>
          <w:b/>
          <w:color w:val="0000FF"/>
          <w:sz w:val="24"/>
          <w:szCs w:val="24"/>
          <w:lang w:val="en-US"/>
        </w:rPr>
        <w:t>loop</w:t>
      </w:r>
      <w:r>
        <w:rPr>
          <w:rFonts w:ascii="Lucida Console" w:hAnsi="Lucida Console" w:cs="Arial"/>
          <w:color w:val="0000FF"/>
          <w:sz w:val="24"/>
          <w:szCs w:val="24"/>
          <w:lang w:val="en-US"/>
        </w:rPr>
        <w:br/>
        <w:t xml:space="preserve">    k(i).foo()</w:t>
      </w:r>
      <w:r>
        <w:rPr>
          <w:rFonts w:ascii="Lucida Console" w:hAnsi="Lucida Console" w:cs="Arial"/>
          <w:color w:val="0000FF"/>
          <w:sz w:val="24"/>
          <w:szCs w:val="24"/>
          <w:lang w:val="en-US"/>
        </w:rPr>
        <w:br/>
      </w:r>
      <w:r w:rsidRPr="00FD3967">
        <w:rPr>
          <w:rFonts w:ascii="Lucida Console" w:hAnsi="Lucida Console" w:cs="Arial"/>
          <w:b/>
          <w:color w:val="0000FF"/>
          <w:sz w:val="24"/>
          <w:szCs w:val="24"/>
          <w:lang w:val="en-US"/>
        </w:rPr>
        <w:t>end</w:t>
      </w:r>
    </w:p>
    <w:p w:rsidR="00FD3967" w:rsidRPr="007014A3" w:rsidRDefault="00FD3967" w:rsidP="00FD3967">
      <w:pPr>
        <w:rPr>
          <w:rFonts w:ascii="Arial" w:hAnsi="Arial" w:cs="Arial"/>
          <w:sz w:val="24"/>
          <w:szCs w:val="24"/>
          <w:rPrChange w:id="201" w:author="Kanatov Alexey" w:date="2016-04-15T14:31:00Z">
            <w:rPr>
              <w:rFonts w:ascii="Arial" w:hAnsi="Arial" w:cs="Arial"/>
              <w:sz w:val="24"/>
              <w:szCs w:val="24"/>
              <w:lang w:val="en-US"/>
            </w:rPr>
          </w:rPrChange>
        </w:rPr>
      </w:pPr>
      <w:r w:rsidRPr="00FD3967">
        <w:rPr>
          <w:rFonts w:ascii="Arial" w:hAnsi="Arial" w:cs="Arial"/>
          <w:sz w:val="24"/>
          <w:szCs w:val="24"/>
        </w:rPr>
        <w:t>или</w:t>
      </w:r>
      <w:r w:rsidRPr="007014A3">
        <w:rPr>
          <w:rFonts w:ascii="Arial" w:hAnsi="Arial" w:cs="Arial"/>
          <w:sz w:val="24"/>
          <w:szCs w:val="24"/>
          <w:rPrChange w:id="202" w:author="Kanatov Alexey" w:date="2016-04-15T14:31:00Z">
            <w:rPr>
              <w:rFonts w:ascii="Arial" w:hAnsi="Arial" w:cs="Arial"/>
              <w:sz w:val="24"/>
              <w:szCs w:val="24"/>
              <w:lang w:val="en-US"/>
            </w:rPr>
          </w:rPrChange>
        </w:rPr>
        <w:t xml:space="preserve"> </w:t>
      </w:r>
      <w:r w:rsidRPr="00FD3967">
        <w:rPr>
          <w:rFonts w:ascii="Arial" w:hAnsi="Arial" w:cs="Arial"/>
          <w:sz w:val="24"/>
          <w:szCs w:val="24"/>
        </w:rPr>
        <w:t>еще</w:t>
      </w:r>
      <w:r w:rsidRPr="007014A3">
        <w:rPr>
          <w:rFonts w:ascii="Arial" w:hAnsi="Arial" w:cs="Arial"/>
          <w:sz w:val="24"/>
          <w:szCs w:val="24"/>
          <w:rPrChange w:id="203" w:author="Kanatov Alexey" w:date="2016-04-15T14:31:00Z">
            <w:rPr>
              <w:rFonts w:ascii="Arial" w:hAnsi="Arial" w:cs="Arial"/>
              <w:sz w:val="24"/>
              <w:szCs w:val="24"/>
              <w:lang w:val="en-US"/>
            </w:rPr>
          </w:rPrChange>
        </w:rPr>
        <w:t xml:space="preserve"> </w:t>
      </w:r>
      <w:r w:rsidRPr="00FD3967">
        <w:rPr>
          <w:rFonts w:ascii="Arial" w:hAnsi="Arial" w:cs="Arial"/>
          <w:sz w:val="24"/>
          <w:szCs w:val="24"/>
        </w:rPr>
        <w:t>проще</w:t>
      </w:r>
      <w:r w:rsidRPr="007014A3">
        <w:rPr>
          <w:rFonts w:ascii="Arial" w:hAnsi="Arial" w:cs="Arial"/>
          <w:sz w:val="24"/>
          <w:szCs w:val="24"/>
          <w:rPrChange w:id="204" w:author="Kanatov Alexey" w:date="2016-04-15T14:31:00Z">
            <w:rPr>
              <w:rFonts w:ascii="Arial" w:hAnsi="Arial" w:cs="Arial"/>
              <w:sz w:val="24"/>
              <w:szCs w:val="24"/>
              <w:lang w:val="en-US"/>
            </w:rPr>
          </w:rPrChange>
        </w:rPr>
        <w:t>:</w:t>
      </w:r>
      <w:ins w:id="205" w:author="Kanatov Alexey" w:date="2016-04-15T14:31:00Z">
        <w:r w:rsidR="007014A3" w:rsidRPr="007014A3">
          <w:rPr>
            <w:rFonts w:ascii="Arial" w:hAnsi="Arial" w:cs="Arial"/>
            <w:sz w:val="24"/>
            <w:szCs w:val="24"/>
            <w:rPrChange w:id="206" w:author="Kanatov Alexey" w:date="2016-04-15T14:31:00Z">
              <w:rPr>
                <w:rFonts w:ascii="Arial" w:hAnsi="Arial" w:cs="Arial"/>
                <w:sz w:val="24"/>
                <w:szCs w:val="24"/>
                <w:lang w:val="en-US"/>
              </w:rPr>
            </w:rPrChange>
          </w:rPr>
          <w:t xml:space="preserve"> </w:t>
        </w:r>
        <w:r w:rsidR="007014A3">
          <w:rPr>
            <w:rFonts w:ascii="Arial" w:hAnsi="Arial" w:cs="Arial"/>
            <w:sz w:val="24"/>
            <w:szCs w:val="24"/>
          </w:rPr>
          <w:t xml:space="preserve">А вот тут не уверен !!! Тип </w:t>
        </w:r>
        <w:proofErr w:type="spellStart"/>
        <w:r w:rsidR="007014A3">
          <w:rPr>
            <w:rFonts w:ascii="Arial" w:hAnsi="Arial" w:cs="Arial"/>
            <w:sz w:val="24"/>
            <w:szCs w:val="24"/>
            <w:lang w:val="en-US"/>
          </w:rPr>
          <w:t>elem</w:t>
        </w:r>
        <w:proofErr w:type="spellEnd"/>
        <w:r w:rsidR="007014A3" w:rsidRPr="007014A3">
          <w:rPr>
            <w:rFonts w:ascii="Arial" w:hAnsi="Arial" w:cs="Arial"/>
            <w:sz w:val="24"/>
            <w:szCs w:val="24"/>
            <w:rPrChange w:id="207" w:author="Kanatov Alexey" w:date="2016-04-15T14:31:00Z">
              <w:rPr>
                <w:rFonts w:ascii="Arial" w:hAnsi="Arial" w:cs="Arial"/>
                <w:sz w:val="24"/>
                <w:szCs w:val="24"/>
                <w:lang w:val="en-US"/>
              </w:rPr>
            </w:rPrChange>
          </w:rPr>
          <w:t xml:space="preserve"> </w:t>
        </w:r>
        <w:r w:rsidR="007014A3">
          <w:rPr>
            <w:rFonts w:ascii="Arial" w:hAnsi="Arial" w:cs="Arial"/>
            <w:sz w:val="24"/>
            <w:szCs w:val="24"/>
          </w:rPr>
          <w:t>– какой</w:t>
        </w:r>
        <w:r w:rsidR="007014A3" w:rsidRPr="007014A3">
          <w:rPr>
            <w:rFonts w:ascii="Arial" w:hAnsi="Arial" w:cs="Arial"/>
            <w:sz w:val="24"/>
            <w:szCs w:val="24"/>
            <w:rPrChange w:id="208" w:author="Kanatov Alexey" w:date="2016-04-15T14:31:00Z">
              <w:rPr>
                <w:rFonts w:ascii="Arial" w:hAnsi="Arial" w:cs="Arial"/>
                <w:sz w:val="24"/>
                <w:szCs w:val="24"/>
                <w:lang w:val="en-US"/>
              </w:rPr>
            </w:rPrChange>
          </w:rPr>
          <w:t xml:space="preserve">??? </w:t>
        </w:r>
        <w:r w:rsidR="007014A3">
          <w:rPr>
            <w:rFonts w:ascii="Arial" w:hAnsi="Arial" w:cs="Arial"/>
            <w:sz w:val="24"/>
            <w:szCs w:val="24"/>
          </w:rPr>
          <w:t xml:space="preserve">По-моему </w:t>
        </w:r>
        <w:r w:rsidR="007014A3">
          <w:rPr>
            <w:rFonts w:ascii="Arial" w:hAnsi="Arial" w:cs="Arial"/>
            <w:sz w:val="24"/>
            <w:szCs w:val="24"/>
            <w:lang w:val="en-US"/>
          </w:rPr>
          <w:t>Any</w:t>
        </w:r>
        <w:r w:rsidR="007014A3" w:rsidRPr="007014A3">
          <w:rPr>
            <w:rFonts w:ascii="Arial" w:hAnsi="Arial" w:cs="Arial"/>
            <w:sz w:val="24"/>
            <w:szCs w:val="24"/>
            <w:rPrChange w:id="209" w:author="Kanatov Alexey" w:date="2016-04-15T14:31:00Z">
              <w:rPr>
                <w:rFonts w:ascii="Arial" w:hAnsi="Arial" w:cs="Arial"/>
                <w:sz w:val="24"/>
                <w:szCs w:val="24"/>
                <w:lang w:val="en-US"/>
              </w:rPr>
            </w:rPrChange>
          </w:rPr>
          <w:t xml:space="preserve"> </w:t>
        </w:r>
        <w:r w:rsidR="007014A3">
          <w:rPr>
            <w:rFonts w:ascii="Arial" w:hAnsi="Arial" w:cs="Arial"/>
            <w:sz w:val="24"/>
            <w:szCs w:val="24"/>
          </w:rPr>
          <w:t xml:space="preserve">а в </w:t>
        </w:r>
        <w:r w:rsidR="007014A3">
          <w:rPr>
            <w:rFonts w:ascii="Arial" w:hAnsi="Arial" w:cs="Arial"/>
            <w:sz w:val="24"/>
            <w:szCs w:val="24"/>
            <w:lang w:val="en-US"/>
          </w:rPr>
          <w:t>Any</w:t>
        </w:r>
        <w:r w:rsidR="007014A3" w:rsidRPr="007014A3">
          <w:rPr>
            <w:rFonts w:ascii="Arial" w:hAnsi="Arial" w:cs="Arial"/>
            <w:sz w:val="24"/>
            <w:szCs w:val="24"/>
            <w:rPrChange w:id="210" w:author="Kanatov Alexey" w:date="2016-04-15T14:31:00Z">
              <w:rPr>
                <w:rFonts w:ascii="Arial" w:hAnsi="Arial" w:cs="Arial"/>
                <w:sz w:val="24"/>
                <w:szCs w:val="24"/>
                <w:lang w:val="en-US"/>
              </w:rPr>
            </w:rPrChange>
          </w:rPr>
          <w:t xml:space="preserve"> </w:t>
        </w:r>
        <w:r w:rsidR="007014A3">
          <w:rPr>
            <w:rFonts w:ascii="Arial" w:hAnsi="Arial" w:cs="Arial"/>
            <w:sz w:val="24"/>
            <w:szCs w:val="24"/>
          </w:rPr>
          <w:t xml:space="preserve">нет рутины </w:t>
        </w:r>
        <w:r w:rsidR="007014A3">
          <w:rPr>
            <w:rFonts w:ascii="Arial" w:hAnsi="Arial" w:cs="Arial"/>
            <w:sz w:val="24"/>
            <w:szCs w:val="24"/>
            <w:lang w:val="en-US"/>
          </w:rPr>
          <w:t>foo</w:t>
        </w:r>
        <w:r w:rsidR="007014A3" w:rsidRPr="007014A3">
          <w:rPr>
            <w:rFonts w:ascii="Arial" w:hAnsi="Arial" w:cs="Arial"/>
            <w:sz w:val="24"/>
            <w:szCs w:val="24"/>
            <w:rPrChange w:id="211" w:author="Kanatov Alexey" w:date="2016-04-15T14:31:00Z">
              <w:rPr>
                <w:rFonts w:ascii="Arial" w:hAnsi="Arial" w:cs="Arial"/>
                <w:sz w:val="24"/>
                <w:szCs w:val="24"/>
                <w:lang w:val="en-US"/>
              </w:rPr>
            </w:rPrChange>
          </w:rPr>
          <w:t xml:space="preserve"> …</w:t>
        </w:r>
      </w:ins>
    </w:p>
    <w:p w:rsidR="00FD3967" w:rsidRDefault="00125E87" w:rsidP="00FD3967">
      <w:pPr>
        <w:ind w:left="708"/>
        <w:rPr>
          <w:ins w:id="212" w:author="Kanatov Alexey" w:date="2016-04-15T14:32:00Z"/>
          <w:rFonts w:ascii="Lucida Console" w:hAnsi="Lucida Console" w:cs="Arial"/>
          <w:color w:val="0000FF"/>
          <w:sz w:val="24"/>
          <w:szCs w:val="24"/>
          <w:lang w:val="en-US"/>
        </w:rPr>
      </w:pPr>
      <w:ins w:id="213" w:author="Kanatov Alexey" w:date="2016-04-15T14:32:00Z">
        <w:r>
          <w:rPr>
            <w:rFonts w:ascii="Lucida Console" w:hAnsi="Lucida Console" w:cs="Arial"/>
            <w:b/>
            <w:color w:val="0000FF"/>
            <w:sz w:val="24"/>
            <w:szCs w:val="24"/>
            <w:lang w:val="en-US"/>
          </w:rPr>
          <w:lastRenderedPageBreak/>
          <w:t>while</w:t>
        </w:r>
      </w:ins>
      <w:del w:id="214" w:author="Kanatov Alexey" w:date="2016-04-15T14:32:00Z">
        <w:r w:rsidR="00935B0E" w:rsidRPr="00FD3967" w:rsidDel="00125E87">
          <w:rPr>
            <w:rFonts w:ascii="Lucida Console" w:hAnsi="Lucida Console" w:cs="Arial"/>
            <w:b/>
            <w:color w:val="0000FF"/>
            <w:sz w:val="24"/>
            <w:szCs w:val="24"/>
            <w:lang w:val="en-US"/>
          </w:rPr>
          <w:delText>for</w:delText>
        </w:r>
      </w:del>
      <w:r w:rsidR="00935B0E" w:rsidRPr="00FD3967">
        <w:rPr>
          <w:rFonts w:ascii="Lucida Console" w:hAnsi="Lucida Console" w:cs="Arial"/>
          <w:color w:val="0000FF"/>
          <w:sz w:val="24"/>
          <w:szCs w:val="24"/>
          <w:lang w:val="en-US"/>
        </w:rPr>
        <w:t xml:space="preserve"> </w:t>
      </w:r>
      <w:proofErr w:type="spellStart"/>
      <w:r w:rsidR="00935B0E" w:rsidRPr="00FD3967">
        <w:rPr>
          <w:rFonts w:ascii="Lucida Console" w:hAnsi="Lucida Console" w:cs="Arial"/>
          <w:color w:val="0000FF"/>
          <w:sz w:val="24"/>
          <w:szCs w:val="24"/>
          <w:lang w:val="en-US"/>
        </w:rPr>
        <w:t>elem</w:t>
      </w:r>
      <w:proofErr w:type="spellEnd"/>
      <w:r w:rsidR="00935B0E" w:rsidRPr="00FD3967">
        <w:rPr>
          <w:rFonts w:ascii="Lucida Console" w:hAnsi="Lucida Console" w:cs="Arial"/>
          <w:color w:val="0000FF"/>
          <w:sz w:val="24"/>
          <w:szCs w:val="24"/>
          <w:lang w:val="en-US"/>
        </w:rPr>
        <w:t xml:space="preserve"> </w:t>
      </w:r>
      <w:r w:rsidR="00E50535" w:rsidRPr="00FD3967">
        <w:rPr>
          <w:rFonts w:ascii="Lucida Console" w:hAnsi="Lucida Console" w:cs="Arial"/>
          <w:b/>
          <w:color w:val="0000FF"/>
          <w:sz w:val="24"/>
          <w:szCs w:val="24"/>
          <w:lang w:val="en-US"/>
        </w:rPr>
        <w:t>in</w:t>
      </w:r>
      <w:r w:rsidR="00FD3967" w:rsidRPr="00FD3967">
        <w:rPr>
          <w:rFonts w:ascii="Lucida Console" w:hAnsi="Lucida Console" w:cs="Arial"/>
          <w:color w:val="0000FF"/>
          <w:sz w:val="24"/>
          <w:szCs w:val="24"/>
          <w:lang w:val="en-US"/>
        </w:rPr>
        <w:t xml:space="preserve"> k </w:t>
      </w:r>
      <w:r w:rsidR="00FD3967" w:rsidRPr="00FD3967">
        <w:rPr>
          <w:rFonts w:ascii="Lucida Console" w:hAnsi="Lucida Console" w:cs="Arial"/>
          <w:b/>
          <w:color w:val="0000FF"/>
          <w:sz w:val="24"/>
          <w:szCs w:val="24"/>
          <w:lang w:val="en-US"/>
        </w:rPr>
        <w:t>loop</w:t>
      </w:r>
      <w:r w:rsidR="00FD3967" w:rsidRPr="00FD3967">
        <w:rPr>
          <w:rFonts w:ascii="Lucida Console" w:hAnsi="Lucida Console" w:cs="Arial"/>
          <w:color w:val="0000FF"/>
          <w:sz w:val="24"/>
          <w:szCs w:val="24"/>
          <w:lang w:val="en-US"/>
        </w:rPr>
        <w:br/>
        <w:t xml:space="preserve">    </w:t>
      </w:r>
      <w:proofErr w:type="spellStart"/>
      <w:r w:rsidR="005C5C52">
        <w:rPr>
          <w:rFonts w:ascii="Lucida Console" w:hAnsi="Lucida Console" w:cs="Arial"/>
          <w:color w:val="0000FF"/>
          <w:sz w:val="24"/>
          <w:szCs w:val="24"/>
          <w:lang w:val="en-US"/>
        </w:rPr>
        <w:t>elem</w:t>
      </w:r>
      <w:r w:rsidR="00FD3967" w:rsidRPr="00FD3967">
        <w:rPr>
          <w:rFonts w:ascii="Lucida Console" w:hAnsi="Lucida Console" w:cs="Arial"/>
          <w:color w:val="0000FF"/>
          <w:sz w:val="24"/>
          <w:szCs w:val="24"/>
          <w:lang w:val="en-US"/>
        </w:rPr>
        <w:t>.foo</w:t>
      </w:r>
      <w:proofErr w:type="spellEnd"/>
      <w:r w:rsidR="00FD3967" w:rsidRPr="00FD3967">
        <w:rPr>
          <w:rFonts w:ascii="Lucida Console" w:hAnsi="Lucida Console" w:cs="Arial"/>
          <w:color w:val="0000FF"/>
          <w:sz w:val="24"/>
          <w:szCs w:val="24"/>
          <w:lang w:val="en-US"/>
        </w:rPr>
        <w:t>()</w:t>
      </w:r>
      <w:r w:rsidR="00FD3967" w:rsidRPr="00FD3967">
        <w:rPr>
          <w:rFonts w:ascii="Lucida Console" w:hAnsi="Lucida Console" w:cs="Arial"/>
          <w:color w:val="0000FF"/>
          <w:sz w:val="24"/>
          <w:szCs w:val="24"/>
          <w:lang w:val="en-US"/>
        </w:rPr>
        <w:br/>
        <w:t>end</w:t>
      </w:r>
    </w:p>
    <w:p w:rsidR="00125E87" w:rsidRDefault="00125E87" w:rsidP="00FD3967">
      <w:pPr>
        <w:ind w:left="708"/>
        <w:rPr>
          <w:ins w:id="215" w:author="Kanatov Alexey" w:date="2016-04-15T14:32:00Z"/>
          <w:rFonts w:ascii="Arial" w:hAnsi="Arial" w:cs="Arial"/>
          <w:sz w:val="24"/>
          <w:szCs w:val="24"/>
          <w:lang w:val="en-US"/>
        </w:rPr>
      </w:pPr>
    </w:p>
    <w:p w:rsidR="00125E87" w:rsidRPr="00125E87" w:rsidRDefault="00125E87" w:rsidP="00FD3967">
      <w:pPr>
        <w:ind w:left="708"/>
        <w:rPr>
          <w:rFonts w:ascii="Arial" w:hAnsi="Arial" w:cs="Arial"/>
          <w:sz w:val="24"/>
          <w:szCs w:val="24"/>
          <w:rPrChange w:id="216" w:author="Kanatov Alexey" w:date="2016-04-15T14:33:00Z">
            <w:rPr>
              <w:rFonts w:ascii="Arial" w:hAnsi="Arial" w:cs="Arial"/>
              <w:sz w:val="24"/>
              <w:szCs w:val="24"/>
              <w:lang w:val="en-US"/>
            </w:rPr>
          </w:rPrChange>
        </w:rPr>
      </w:pPr>
      <w:ins w:id="217" w:author="Kanatov Alexey" w:date="2016-04-15T14:32:00Z">
        <w:r>
          <w:rPr>
            <w:rFonts w:ascii="Arial" w:hAnsi="Arial" w:cs="Arial"/>
            <w:sz w:val="24"/>
            <w:szCs w:val="24"/>
          </w:rPr>
          <w:t xml:space="preserve">ПЛИЗ у нас один цикл </w:t>
        </w:r>
        <w:r>
          <w:rPr>
            <w:rFonts w:ascii="Arial" w:hAnsi="Arial" w:cs="Arial"/>
            <w:sz w:val="24"/>
            <w:szCs w:val="24"/>
            <w:lang w:val="en-US"/>
          </w:rPr>
          <w:t>loop</w:t>
        </w:r>
        <w:r w:rsidRPr="00125E87">
          <w:rPr>
            <w:rFonts w:ascii="Arial" w:hAnsi="Arial" w:cs="Arial"/>
            <w:sz w:val="24"/>
            <w:szCs w:val="24"/>
            <w:rPrChange w:id="218" w:author="Kanatov Alexey" w:date="2016-04-15T14:32:00Z">
              <w:rPr>
                <w:rFonts w:ascii="Arial" w:hAnsi="Arial" w:cs="Arial"/>
                <w:sz w:val="24"/>
                <w:szCs w:val="24"/>
                <w:lang w:val="en-US"/>
              </w:rPr>
            </w:rPrChange>
          </w:rPr>
          <w:t xml:space="preserve"> </w:t>
        </w:r>
        <w:r>
          <w:rPr>
            <w:rFonts w:ascii="Arial" w:hAnsi="Arial" w:cs="Arial"/>
            <w:sz w:val="24"/>
            <w:szCs w:val="24"/>
          </w:rPr>
          <w:t xml:space="preserve">и условие </w:t>
        </w:r>
        <w:r>
          <w:rPr>
            <w:rFonts w:ascii="Arial" w:hAnsi="Arial" w:cs="Arial"/>
            <w:sz w:val="24"/>
            <w:szCs w:val="24"/>
            <w:lang w:val="en-US"/>
          </w:rPr>
          <w:t>while</w:t>
        </w:r>
        <w:r w:rsidRPr="00125E87">
          <w:rPr>
            <w:rFonts w:ascii="Arial" w:hAnsi="Arial" w:cs="Arial"/>
            <w:sz w:val="24"/>
            <w:szCs w:val="24"/>
            <w:rPrChange w:id="219" w:author="Kanatov Alexey" w:date="2016-04-15T14:33:00Z">
              <w:rPr>
                <w:rFonts w:ascii="Arial" w:hAnsi="Arial" w:cs="Arial"/>
                <w:sz w:val="24"/>
                <w:szCs w:val="24"/>
                <w:lang w:val="en-US"/>
              </w:rPr>
            </w:rPrChange>
          </w:rPr>
          <w:t xml:space="preserve"> </w:t>
        </w:r>
      </w:ins>
      <w:ins w:id="220" w:author="Kanatov Alexey" w:date="2016-04-15T14:33:00Z">
        <w:r>
          <w:rPr>
            <w:rFonts w:ascii="Arial" w:hAnsi="Arial" w:cs="Arial"/>
            <w:sz w:val="24"/>
            <w:szCs w:val="24"/>
          </w:rPr>
          <w:t>модет быть либо впереди либо в конце …</w:t>
        </w:r>
      </w:ins>
    </w:p>
    <w:p w:rsidR="005E6F46" w:rsidRPr="00FD3967" w:rsidRDefault="00A5668C" w:rsidP="00B372F4">
      <w:pPr>
        <w:rPr>
          <w:rFonts w:ascii="Arial" w:hAnsi="Arial" w:cs="Arial"/>
          <w:b/>
          <w:sz w:val="24"/>
          <w:szCs w:val="24"/>
        </w:rPr>
      </w:pPr>
      <w:r w:rsidRPr="00FD3967">
        <w:rPr>
          <w:rFonts w:ascii="Arial" w:hAnsi="Arial" w:cs="Arial"/>
          <w:b/>
          <w:sz w:val="24"/>
          <w:szCs w:val="24"/>
        </w:rPr>
        <w:t>2</w:t>
      </w:r>
      <w:r w:rsidR="00650F0C" w:rsidRPr="00FD3967">
        <w:rPr>
          <w:rFonts w:ascii="Arial" w:hAnsi="Arial" w:cs="Arial"/>
          <w:b/>
          <w:sz w:val="24"/>
          <w:szCs w:val="24"/>
        </w:rPr>
        <w:t xml:space="preserve">. </w:t>
      </w:r>
      <w:r w:rsidR="00650F0C" w:rsidRPr="00650F0C">
        <w:rPr>
          <w:rFonts w:ascii="Arial" w:hAnsi="Arial" w:cs="Arial"/>
          <w:b/>
          <w:sz w:val="24"/>
          <w:szCs w:val="24"/>
        </w:rPr>
        <w:t>Кортежи</w:t>
      </w:r>
      <w:r w:rsidR="00650F0C" w:rsidRPr="00FD3967">
        <w:rPr>
          <w:rFonts w:ascii="Arial" w:hAnsi="Arial" w:cs="Arial"/>
          <w:b/>
          <w:sz w:val="24"/>
          <w:szCs w:val="24"/>
        </w:rPr>
        <w:t xml:space="preserve"> </w:t>
      </w:r>
      <w:r w:rsidR="00650F0C" w:rsidRPr="00650F0C">
        <w:rPr>
          <w:rFonts w:ascii="Arial" w:hAnsi="Arial" w:cs="Arial"/>
          <w:b/>
          <w:sz w:val="24"/>
          <w:szCs w:val="24"/>
        </w:rPr>
        <w:t>и</w:t>
      </w:r>
      <w:r w:rsidR="00650F0C" w:rsidRPr="00FD3967">
        <w:rPr>
          <w:rFonts w:ascii="Arial" w:hAnsi="Arial" w:cs="Arial"/>
          <w:b/>
          <w:sz w:val="24"/>
          <w:szCs w:val="24"/>
        </w:rPr>
        <w:t xml:space="preserve"> </w:t>
      </w:r>
      <w:r w:rsidR="00650F0C" w:rsidRPr="00650F0C">
        <w:rPr>
          <w:rFonts w:ascii="Arial" w:hAnsi="Arial" w:cs="Arial"/>
          <w:b/>
          <w:sz w:val="24"/>
          <w:szCs w:val="24"/>
        </w:rPr>
        <w:t>функции</w:t>
      </w:r>
    </w:p>
    <w:p w:rsidR="005E6F46" w:rsidRDefault="00FD3967" w:rsidP="00B372F4">
      <w:pPr>
        <w:rPr>
          <w:rFonts w:ascii="Arial" w:hAnsi="Arial" w:cs="Arial"/>
          <w:sz w:val="24"/>
          <w:szCs w:val="24"/>
        </w:rPr>
      </w:pPr>
      <w:r>
        <w:rPr>
          <w:rFonts w:ascii="Arial" w:hAnsi="Arial" w:cs="Arial"/>
          <w:sz w:val="24"/>
          <w:szCs w:val="24"/>
        </w:rPr>
        <w:t xml:space="preserve">Понятие кортежа в том виде, в котором оно введено выше, хорошо согласуется </w:t>
      </w:r>
      <w:r w:rsidR="00AD4F63">
        <w:rPr>
          <w:rFonts w:ascii="Arial" w:hAnsi="Arial" w:cs="Arial"/>
          <w:sz w:val="24"/>
          <w:szCs w:val="24"/>
        </w:rPr>
        <w:t>с механизмом параметров подпрограмм и с заданием возвращаемых значений. Так, список параметров подпрограммы можно трактовать как кортеж, например</w:t>
      </w:r>
      <w:r w:rsidR="00650F0C">
        <w:rPr>
          <w:rFonts w:ascii="Arial" w:hAnsi="Arial" w:cs="Arial"/>
          <w:sz w:val="24"/>
          <w:szCs w:val="24"/>
        </w:rPr>
        <w:t>:</w:t>
      </w:r>
    </w:p>
    <w:p w:rsidR="00AD4F63" w:rsidRDefault="00AD4F63" w:rsidP="00AD4F63">
      <w:pPr>
        <w:ind w:left="708"/>
        <w:rPr>
          <w:rFonts w:ascii="Lucida Console" w:hAnsi="Lucida Console" w:cs="Arial"/>
          <w:b/>
          <w:color w:val="0000FF"/>
          <w:sz w:val="24"/>
          <w:szCs w:val="24"/>
          <w:lang w:val="en-US"/>
        </w:rPr>
      </w:pPr>
      <w:r w:rsidRPr="00650F0C">
        <w:rPr>
          <w:rFonts w:ascii="Lucida Console" w:hAnsi="Lucida Console" w:cs="Arial"/>
          <w:color w:val="0000FF"/>
          <w:sz w:val="24"/>
          <w:szCs w:val="24"/>
          <w:lang w:val="en-US"/>
        </w:rPr>
        <w:t xml:space="preserve">foo(p1: Real, </w:t>
      </w:r>
      <w:r>
        <w:rPr>
          <w:rFonts w:ascii="Lucida Console" w:hAnsi="Lucida Console" w:cs="Arial"/>
          <w:color w:val="0000FF"/>
          <w:sz w:val="24"/>
          <w:szCs w:val="24"/>
          <w:lang w:val="en-US"/>
        </w:rPr>
        <w:t xml:space="preserve">p2: </w:t>
      </w:r>
      <w:r w:rsidRPr="00650F0C">
        <w:rPr>
          <w:rFonts w:ascii="Lucida Console" w:hAnsi="Lucida Console" w:cs="Arial"/>
          <w:color w:val="0000FF"/>
          <w:sz w:val="24"/>
          <w:szCs w:val="24"/>
          <w:lang w:val="en-US"/>
        </w:rPr>
        <w:t xml:space="preserve">Integer, Real): Real </w:t>
      </w:r>
      <w:r w:rsidRPr="00650F0C">
        <w:rPr>
          <w:rFonts w:ascii="Lucida Console" w:hAnsi="Lucida Console" w:cs="Arial"/>
          <w:b/>
          <w:color w:val="0000FF"/>
          <w:sz w:val="24"/>
          <w:szCs w:val="24"/>
          <w:lang w:val="en-US"/>
        </w:rPr>
        <w:t>is</w:t>
      </w:r>
      <w:r w:rsidRPr="00AD4F63">
        <w:rPr>
          <w:rFonts w:ascii="Lucida Console" w:hAnsi="Lucida Console" w:cs="Arial"/>
          <w:color w:val="0000FF"/>
          <w:sz w:val="24"/>
          <w:szCs w:val="24"/>
          <w:lang w:val="en-US"/>
        </w:rPr>
        <w:t xml:space="preserve"> ... </w:t>
      </w:r>
      <w:r>
        <w:rPr>
          <w:rFonts w:ascii="Lucida Console" w:hAnsi="Lucida Console" w:cs="Arial"/>
          <w:b/>
          <w:color w:val="0000FF"/>
          <w:sz w:val="24"/>
          <w:szCs w:val="24"/>
          <w:lang w:val="en-US"/>
        </w:rPr>
        <w:t>end</w:t>
      </w:r>
    </w:p>
    <w:p w:rsidR="00AD4F63" w:rsidRDefault="00AD4F63" w:rsidP="00AD4F63">
      <w:pPr>
        <w:rPr>
          <w:rFonts w:ascii="Arial" w:hAnsi="Arial" w:cs="Arial"/>
          <w:sz w:val="24"/>
          <w:szCs w:val="24"/>
        </w:rPr>
      </w:pPr>
      <w:r>
        <w:rPr>
          <w:rFonts w:ascii="Arial" w:hAnsi="Arial" w:cs="Arial"/>
          <w:sz w:val="24"/>
          <w:szCs w:val="24"/>
        </w:rPr>
        <w:t>Если необходимо определить подпрограмму, возвращающую несколько значений, то результирующий тип может быть естественно задан в виде кортежа:</w:t>
      </w:r>
    </w:p>
    <w:p w:rsidR="00AD4F63" w:rsidRPr="004F5FAC" w:rsidRDefault="00AD4F63" w:rsidP="00AD4F63">
      <w:pPr>
        <w:ind w:left="708"/>
        <w:rPr>
          <w:rFonts w:ascii="Lucida Console" w:hAnsi="Lucida Console" w:cs="Arial"/>
          <w:b/>
          <w:color w:val="0000FF"/>
          <w:sz w:val="24"/>
          <w:szCs w:val="24"/>
          <w:lang w:val="en-US"/>
        </w:rPr>
      </w:pPr>
      <w:proofErr w:type="spellStart"/>
      <w:r w:rsidRPr="00514B4C">
        <w:rPr>
          <w:rFonts w:ascii="Lucida Console" w:hAnsi="Lucida Console" w:cs="Arial"/>
          <w:color w:val="0000FF"/>
          <w:sz w:val="24"/>
          <w:szCs w:val="24"/>
          <w:lang w:val="en-US"/>
        </w:rPr>
        <w:t>squareRoots</w:t>
      </w:r>
      <w:proofErr w:type="spellEnd"/>
      <w:r w:rsidRPr="00514B4C">
        <w:rPr>
          <w:rFonts w:ascii="Lucida Console" w:hAnsi="Lucida Console" w:cs="Arial"/>
          <w:color w:val="0000FF"/>
          <w:sz w:val="24"/>
          <w:szCs w:val="24"/>
          <w:lang w:val="en-US"/>
        </w:rPr>
        <w:t>(a: Real, b: Real, c: Real) : (Real, Real)</w:t>
      </w:r>
      <w:r w:rsidRPr="00514B4C">
        <w:rPr>
          <w:rFonts w:ascii="Lucida Console" w:hAnsi="Lucida Console" w:cs="Arial"/>
          <w:color w:val="0000FF"/>
          <w:sz w:val="24"/>
          <w:szCs w:val="24"/>
          <w:lang w:val="en-US"/>
        </w:rPr>
        <w:br/>
      </w:r>
      <w:r w:rsidRPr="00514B4C">
        <w:rPr>
          <w:rFonts w:ascii="Lucida Console" w:hAnsi="Lucida Console" w:cs="Arial"/>
          <w:b/>
          <w:color w:val="0000FF"/>
          <w:sz w:val="24"/>
          <w:szCs w:val="24"/>
          <w:lang w:val="en-US"/>
        </w:rPr>
        <w:t>is</w:t>
      </w:r>
      <w:r w:rsidRPr="00514B4C">
        <w:rPr>
          <w:rFonts w:ascii="Lucida Console" w:hAnsi="Lucida Console" w:cs="Arial"/>
          <w:color w:val="0000FF"/>
          <w:sz w:val="24"/>
          <w:szCs w:val="24"/>
          <w:lang w:val="en-US"/>
        </w:rPr>
        <w:br/>
        <w:t xml:space="preserve">    ...</w:t>
      </w:r>
      <w:r w:rsidRPr="00514B4C">
        <w:rPr>
          <w:rFonts w:ascii="Lucida Console" w:hAnsi="Lucida Console" w:cs="Arial"/>
          <w:color w:val="0000FF"/>
          <w:sz w:val="24"/>
          <w:szCs w:val="24"/>
          <w:lang w:val="en-US"/>
        </w:rPr>
        <w:br/>
      </w:r>
      <w:r w:rsidRPr="00514B4C">
        <w:rPr>
          <w:rFonts w:ascii="Lucida Console" w:hAnsi="Lucida Console" w:cs="Arial"/>
          <w:b/>
          <w:color w:val="0000FF"/>
          <w:sz w:val="24"/>
          <w:szCs w:val="24"/>
          <w:lang w:val="en-US"/>
        </w:rPr>
        <w:t>end</w:t>
      </w:r>
    </w:p>
    <w:p w:rsidR="00514B4C" w:rsidRPr="00514B4C" w:rsidRDefault="00514B4C" w:rsidP="00AD4F63">
      <w:pPr>
        <w:ind w:left="708"/>
        <w:rPr>
          <w:rFonts w:ascii="Lucida Console" w:hAnsi="Lucida Console" w:cs="Arial"/>
          <w:color w:val="0000FF"/>
          <w:sz w:val="24"/>
          <w:szCs w:val="24"/>
          <w:lang w:val="en-US"/>
        </w:rPr>
      </w:pPr>
      <w:r w:rsidRPr="00514B4C">
        <w:rPr>
          <w:rFonts w:ascii="Lucida Console" w:hAnsi="Lucida Console" w:cs="Arial"/>
          <w:color w:val="0000FF"/>
          <w:sz w:val="24"/>
          <w:szCs w:val="24"/>
          <w:lang w:val="en-US"/>
        </w:rPr>
        <w:t xml:space="preserve">roots </w:t>
      </w:r>
      <w:r w:rsidRPr="00514B4C">
        <w:rPr>
          <w:rFonts w:ascii="Lucida Console" w:hAnsi="Lucida Console" w:cs="Arial"/>
          <w:b/>
          <w:color w:val="0000FF"/>
          <w:sz w:val="24"/>
          <w:szCs w:val="24"/>
          <w:lang w:val="en-US"/>
        </w:rPr>
        <w:t>is</w:t>
      </w:r>
      <w:r w:rsidRPr="00514B4C">
        <w:rPr>
          <w:rFonts w:ascii="Lucida Console" w:hAnsi="Lucida Console" w:cs="Arial"/>
          <w:color w:val="0000FF"/>
          <w:sz w:val="24"/>
          <w:szCs w:val="24"/>
          <w:lang w:val="en-US"/>
        </w:rPr>
        <w:t xml:space="preserve"> </w:t>
      </w:r>
      <w:proofErr w:type="spellStart"/>
      <w:r w:rsidRPr="00514B4C">
        <w:rPr>
          <w:rFonts w:ascii="Lucida Console" w:hAnsi="Lucida Console" w:cs="Arial"/>
          <w:color w:val="0000FF"/>
          <w:sz w:val="24"/>
          <w:szCs w:val="24"/>
          <w:lang w:val="en-US"/>
        </w:rPr>
        <w:t>squareRoots</w:t>
      </w:r>
      <w:proofErr w:type="spellEnd"/>
      <w:r w:rsidRPr="00514B4C">
        <w:rPr>
          <w:rFonts w:ascii="Lucida Console" w:hAnsi="Lucida Console" w:cs="Arial"/>
          <w:color w:val="0000FF"/>
          <w:sz w:val="24"/>
          <w:szCs w:val="24"/>
          <w:lang w:val="en-US"/>
        </w:rPr>
        <w:t>(2,3,7)</w:t>
      </w:r>
      <w:r w:rsidRPr="00514B4C">
        <w:rPr>
          <w:rFonts w:ascii="Lucida Console" w:hAnsi="Lucida Console" w:cs="Arial"/>
          <w:color w:val="0000FF"/>
          <w:sz w:val="24"/>
          <w:szCs w:val="24"/>
          <w:lang w:val="en-US"/>
        </w:rPr>
        <w:br/>
        <w:t xml:space="preserve">root1: Real </w:t>
      </w:r>
      <w:r w:rsidRPr="00514B4C">
        <w:rPr>
          <w:rFonts w:ascii="Lucida Console" w:hAnsi="Lucida Console" w:cs="Arial"/>
          <w:b/>
          <w:color w:val="0000FF"/>
          <w:sz w:val="24"/>
          <w:szCs w:val="24"/>
          <w:lang w:val="en-US"/>
        </w:rPr>
        <w:t>is</w:t>
      </w:r>
      <w:r w:rsidRPr="00514B4C">
        <w:rPr>
          <w:rFonts w:ascii="Lucida Console" w:hAnsi="Lucida Console" w:cs="Arial"/>
          <w:color w:val="0000FF"/>
          <w:sz w:val="24"/>
          <w:szCs w:val="24"/>
          <w:lang w:val="en-US"/>
        </w:rPr>
        <w:t xml:space="preserve"> </w:t>
      </w:r>
      <w:proofErr w:type="spellStart"/>
      <w:r w:rsidRPr="00514B4C">
        <w:rPr>
          <w:rFonts w:ascii="Lucida Console" w:hAnsi="Lucida Console" w:cs="Arial"/>
          <w:color w:val="0000FF"/>
          <w:sz w:val="24"/>
          <w:szCs w:val="24"/>
          <w:lang w:val="en-US"/>
        </w:rPr>
        <w:t>squareRoots</w:t>
      </w:r>
      <w:proofErr w:type="spellEnd"/>
      <w:r w:rsidRPr="00514B4C">
        <w:rPr>
          <w:rFonts w:ascii="Lucida Console" w:hAnsi="Lucida Console" w:cs="Arial"/>
          <w:color w:val="0000FF"/>
          <w:sz w:val="24"/>
          <w:szCs w:val="24"/>
          <w:lang w:val="en-US"/>
        </w:rPr>
        <w:t>(1,2,3)(1)</w:t>
      </w:r>
    </w:p>
    <w:p w:rsidR="00AD4F63" w:rsidRDefault="00AD4F63" w:rsidP="00AD4F63">
      <w:pPr>
        <w:rPr>
          <w:rFonts w:ascii="Arial" w:hAnsi="Arial" w:cs="Arial"/>
          <w:sz w:val="24"/>
          <w:szCs w:val="24"/>
        </w:rPr>
      </w:pPr>
      <w:r>
        <w:rPr>
          <w:rFonts w:ascii="Arial" w:hAnsi="Arial" w:cs="Arial"/>
          <w:sz w:val="24"/>
          <w:szCs w:val="24"/>
        </w:rPr>
        <w:t>Заметим, что возможность задания нескольких результиру</w:t>
      </w:r>
      <w:r w:rsidR="00F56BBC">
        <w:rPr>
          <w:rFonts w:ascii="Arial" w:hAnsi="Arial" w:cs="Arial"/>
          <w:sz w:val="24"/>
          <w:szCs w:val="24"/>
        </w:rPr>
        <w:t>ю</w:t>
      </w:r>
      <w:r>
        <w:rPr>
          <w:rFonts w:ascii="Arial" w:hAnsi="Arial" w:cs="Arial"/>
          <w:sz w:val="24"/>
          <w:szCs w:val="24"/>
        </w:rPr>
        <w:t>щих значений во многих реальных случаях способствует более ясному дизайну подпрограмм, избавляя от необходимости использовать другие, менее наглядные и менее надежные способы возврата значений.</w:t>
      </w:r>
    </w:p>
    <w:p w:rsidR="009E56B5" w:rsidRDefault="00411FC5" w:rsidP="00AD4F63">
      <w:pPr>
        <w:rPr>
          <w:rFonts w:ascii="Arial" w:hAnsi="Arial" w:cs="Arial"/>
          <w:sz w:val="24"/>
          <w:szCs w:val="24"/>
        </w:rPr>
      </w:pPr>
      <w:r>
        <w:rPr>
          <w:rFonts w:ascii="Arial" w:hAnsi="Arial" w:cs="Arial"/>
          <w:sz w:val="24"/>
          <w:szCs w:val="24"/>
        </w:rPr>
        <w:t>Предельным вариантом кортежа естественно считать кортеж, не содержащий ни одного элемента. Его можно обозначить с помощью пустых круглых скобок.</w:t>
      </w:r>
    </w:p>
    <w:p w:rsidR="009E56B5" w:rsidRDefault="009E56B5" w:rsidP="009E56B5">
      <w:pPr>
        <w:ind w:left="708"/>
        <w:rPr>
          <w:rFonts w:ascii="Arial" w:hAnsi="Arial" w:cs="Arial"/>
          <w:sz w:val="24"/>
          <w:szCs w:val="24"/>
        </w:rPr>
      </w:pPr>
      <w:r w:rsidRPr="009E56B5">
        <w:rPr>
          <w:rFonts w:ascii="Arial" w:hAnsi="Arial" w:cs="Arial"/>
          <w:b/>
          <w:i/>
          <w:sz w:val="24"/>
          <w:szCs w:val="24"/>
        </w:rPr>
        <w:t>Замечание</w:t>
      </w:r>
      <w:r>
        <w:rPr>
          <w:rFonts w:ascii="Arial" w:hAnsi="Arial" w:cs="Arial"/>
          <w:sz w:val="24"/>
          <w:szCs w:val="24"/>
        </w:rPr>
        <w:t xml:space="preserve">. Есть большое искушение (и кажется естественным) использовать пустой кортеж для задания подпрограмм без параметров и подпрограмм, не возвращающих значение. Однако по ряду причин (объяснение будет дано в </w:t>
      </w:r>
      <w:r w:rsidR="00136F05">
        <w:rPr>
          <w:rFonts w:ascii="Arial" w:hAnsi="Arial" w:cs="Arial"/>
          <w:sz w:val="24"/>
          <w:szCs w:val="24"/>
        </w:rPr>
        <w:t xml:space="preserve">одном из </w:t>
      </w:r>
      <w:r>
        <w:rPr>
          <w:rFonts w:ascii="Arial" w:hAnsi="Arial" w:cs="Arial"/>
          <w:sz w:val="24"/>
          <w:szCs w:val="24"/>
        </w:rPr>
        <w:t>следующ</w:t>
      </w:r>
      <w:r w:rsidR="00136F05">
        <w:rPr>
          <w:rFonts w:ascii="Arial" w:hAnsi="Arial" w:cs="Arial"/>
          <w:sz w:val="24"/>
          <w:szCs w:val="24"/>
        </w:rPr>
        <w:t>их</w:t>
      </w:r>
      <w:r>
        <w:rPr>
          <w:rFonts w:ascii="Arial" w:hAnsi="Arial" w:cs="Arial"/>
          <w:sz w:val="24"/>
          <w:szCs w:val="24"/>
        </w:rPr>
        <w:t xml:space="preserve"> подраздел</w:t>
      </w:r>
      <w:r w:rsidR="00136F05">
        <w:rPr>
          <w:rFonts w:ascii="Arial" w:hAnsi="Arial" w:cs="Arial"/>
          <w:sz w:val="24"/>
          <w:szCs w:val="24"/>
        </w:rPr>
        <w:t>ов данной главы</w:t>
      </w:r>
      <w:r>
        <w:rPr>
          <w:rFonts w:ascii="Arial" w:hAnsi="Arial" w:cs="Arial"/>
          <w:sz w:val="24"/>
          <w:szCs w:val="24"/>
        </w:rPr>
        <w:t>) такая форма в языке не допускается. Подпрограмма без параметров должна задаваться следующим образом:</w:t>
      </w:r>
    </w:p>
    <w:p w:rsidR="00411FC5" w:rsidRDefault="00411FC5" w:rsidP="009E56B5">
      <w:pPr>
        <w:ind w:left="1416"/>
        <w:rPr>
          <w:ins w:id="221" w:author="Kanatov Alexey" w:date="2016-04-15T14:34:00Z"/>
          <w:rFonts w:ascii="Lucida Console" w:hAnsi="Lucida Console" w:cs="Arial"/>
          <w:b/>
          <w:color w:val="0000FF"/>
          <w:sz w:val="24"/>
          <w:szCs w:val="24"/>
        </w:rPr>
      </w:pPr>
      <w:r w:rsidRPr="00411FC5">
        <w:rPr>
          <w:rFonts w:ascii="Lucida Console" w:hAnsi="Lucida Console" w:cs="Arial"/>
          <w:color w:val="0000FF"/>
          <w:sz w:val="24"/>
          <w:szCs w:val="24"/>
          <w:lang w:val="en-US"/>
        </w:rPr>
        <w:t>strange</w:t>
      </w:r>
      <w:r w:rsidRPr="00411FC5">
        <w:rPr>
          <w:rFonts w:ascii="Lucida Console" w:hAnsi="Lucida Console" w:cs="Arial"/>
          <w:color w:val="0000FF"/>
          <w:sz w:val="24"/>
          <w:szCs w:val="24"/>
        </w:rPr>
        <w:t xml:space="preserve"> : </w:t>
      </w:r>
      <w:r w:rsidR="003C4E89">
        <w:rPr>
          <w:rFonts w:ascii="Lucida Console" w:hAnsi="Lucida Console" w:cs="Arial"/>
          <w:color w:val="0000FF"/>
          <w:sz w:val="24"/>
          <w:szCs w:val="24"/>
          <w:lang w:val="en-US"/>
        </w:rPr>
        <w:t>Real</w:t>
      </w:r>
      <w:r w:rsidR="003C4E89" w:rsidRPr="00411FC5">
        <w:rPr>
          <w:rFonts w:ascii="Lucida Console" w:hAnsi="Lucida Console" w:cs="Arial"/>
          <w:color w:val="0000FF"/>
          <w:sz w:val="24"/>
          <w:szCs w:val="24"/>
        </w:rPr>
        <w:t xml:space="preserve"> </w:t>
      </w:r>
      <w:r w:rsidRPr="00411FC5">
        <w:rPr>
          <w:rFonts w:ascii="Lucida Console" w:hAnsi="Lucida Console" w:cs="Arial"/>
          <w:b/>
          <w:color w:val="0000FF"/>
          <w:sz w:val="24"/>
          <w:szCs w:val="24"/>
          <w:lang w:val="en-US"/>
        </w:rPr>
        <w:t>is</w:t>
      </w:r>
      <w:r w:rsidRPr="00411FC5">
        <w:rPr>
          <w:rFonts w:ascii="Lucida Console" w:hAnsi="Lucida Console" w:cs="Arial"/>
          <w:color w:val="0000FF"/>
          <w:sz w:val="24"/>
          <w:szCs w:val="24"/>
        </w:rPr>
        <w:t xml:space="preserve"> ... </w:t>
      </w:r>
      <w:r w:rsidRPr="00411FC5">
        <w:rPr>
          <w:rFonts w:ascii="Lucida Console" w:hAnsi="Lucida Console" w:cs="Arial"/>
          <w:b/>
          <w:color w:val="0000FF"/>
          <w:sz w:val="24"/>
          <w:szCs w:val="24"/>
          <w:lang w:val="en-US"/>
        </w:rPr>
        <w:t>end</w:t>
      </w:r>
    </w:p>
    <w:p w:rsidR="00125E87" w:rsidRDefault="00125E87" w:rsidP="009E56B5">
      <w:pPr>
        <w:ind w:left="1416"/>
        <w:rPr>
          <w:ins w:id="222" w:author="Kanatov Alexey" w:date="2016-04-15T14:34:00Z"/>
          <w:rFonts w:ascii="Lucida Console" w:hAnsi="Lucida Console" w:cs="Arial"/>
          <w:color w:val="0000FF"/>
          <w:sz w:val="24"/>
          <w:szCs w:val="24"/>
        </w:rPr>
      </w:pPr>
    </w:p>
    <w:p w:rsidR="00125E87" w:rsidRDefault="00125E87" w:rsidP="009E56B5">
      <w:pPr>
        <w:ind w:left="1416"/>
        <w:rPr>
          <w:ins w:id="223" w:author="Kanatov Alexey" w:date="2016-04-15T14:34:00Z"/>
          <w:rFonts w:ascii="Lucida Console" w:hAnsi="Lucida Console" w:cs="Arial"/>
          <w:color w:val="0000FF"/>
          <w:sz w:val="24"/>
          <w:szCs w:val="24"/>
        </w:rPr>
      </w:pPr>
      <w:ins w:id="224" w:author="Kanatov Alexey" w:date="2016-04-15T14:34:00Z">
        <w:r>
          <w:rPr>
            <w:rFonts w:ascii="Lucida Console" w:hAnsi="Lucida Console" w:cs="Arial"/>
            <w:color w:val="0000FF"/>
            <w:sz w:val="24"/>
            <w:szCs w:val="24"/>
          </w:rPr>
          <w:t>ПОЧЕМУ</w:t>
        </w:r>
        <w:r w:rsidRPr="001B7A86">
          <w:rPr>
            <w:rFonts w:ascii="Lucida Console" w:hAnsi="Lucida Console" w:cs="Arial"/>
            <w:color w:val="0000FF"/>
            <w:sz w:val="24"/>
            <w:szCs w:val="24"/>
            <w:rPrChange w:id="225" w:author="Kanatov Alexey" w:date="2016-12-19T11:14:00Z">
              <w:rPr>
                <w:rFonts w:ascii="Lucida Console" w:hAnsi="Lucida Console" w:cs="Arial"/>
                <w:color w:val="0000FF"/>
                <w:sz w:val="24"/>
                <w:szCs w:val="24"/>
                <w:lang w:val="en-US"/>
              </w:rPr>
            </w:rPrChange>
          </w:rPr>
          <w:t xml:space="preserve">????? </w:t>
        </w:r>
      </w:ins>
    </w:p>
    <w:p w:rsidR="00125E87" w:rsidRDefault="00125E87" w:rsidP="009E56B5">
      <w:pPr>
        <w:ind w:left="1416"/>
        <w:rPr>
          <w:ins w:id="226" w:author="Kanatov Alexey" w:date="2016-04-15T14:35:00Z"/>
          <w:rFonts w:ascii="Lucida Console" w:hAnsi="Lucida Console" w:cs="Arial"/>
          <w:b/>
          <w:color w:val="0000FF"/>
          <w:sz w:val="24"/>
          <w:szCs w:val="24"/>
          <w:lang w:val="en-US"/>
        </w:rPr>
      </w:pPr>
      <w:ins w:id="227" w:author="Kanatov Alexey" w:date="2016-04-15T14:34:00Z">
        <w:r>
          <w:rPr>
            <w:rFonts w:ascii="Lucida Console" w:hAnsi="Lucida Console" w:cs="Arial"/>
            <w:color w:val="0000FF"/>
            <w:sz w:val="24"/>
            <w:szCs w:val="24"/>
            <w:lang w:val="en-US"/>
          </w:rPr>
          <w:t xml:space="preserve">Function (): Type </w:t>
        </w:r>
        <w:r w:rsidRPr="00125E87">
          <w:rPr>
            <w:rFonts w:ascii="Lucida Console" w:hAnsi="Lucida Console" w:cs="Arial"/>
            <w:b/>
            <w:color w:val="0000FF"/>
            <w:sz w:val="24"/>
            <w:szCs w:val="24"/>
            <w:lang w:val="en-US"/>
            <w:rPrChange w:id="228" w:author="Kanatov Alexey" w:date="2016-04-15T14:35:00Z">
              <w:rPr>
                <w:rFonts w:ascii="Lucida Console" w:hAnsi="Lucida Console" w:cs="Arial"/>
                <w:color w:val="0000FF"/>
                <w:sz w:val="24"/>
                <w:szCs w:val="24"/>
                <w:lang w:val="en-US"/>
              </w:rPr>
            </w:rPrChange>
          </w:rPr>
          <w:t>is</w:t>
        </w:r>
        <w:r>
          <w:rPr>
            <w:rFonts w:ascii="Lucida Console" w:hAnsi="Lucida Console" w:cs="Arial"/>
            <w:color w:val="0000FF"/>
            <w:sz w:val="24"/>
            <w:szCs w:val="24"/>
            <w:lang w:val="en-US"/>
          </w:rPr>
          <w:t xml:space="preserve"> … </w:t>
        </w:r>
        <w:r w:rsidRPr="00125E87">
          <w:rPr>
            <w:rFonts w:ascii="Lucida Console" w:hAnsi="Lucida Console" w:cs="Arial"/>
            <w:b/>
            <w:color w:val="0000FF"/>
            <w:sz w:val="24"/>
            <w:szCs w:val="24"/>
            <w:lang w:val="en-US"/>
            <w:rPrChange w:id="229" w:author="Kanatov Alexey" w:date="2016-04-15T14:35:00Z">
              <w:rPr>
                <w:rFonts w:ascii="Lucida Console" w:hAnsi="Lucida Console" w:cs="Arial"/>
                <w:color w:val="0000FF"/>
                <w:sz w:val="24"/>
                <w:szCs w:val="24"/>
                <w:lang w:val="en-US"/>
              </w:rPr>
            </w:rPrChange>
          </w:rPr>
          <w:t>end</w:t>
        </w:r>
      </w:ins>
    </w:p>
    <w:p w:rsidR="00125E87" w:rsidRPr="00125E87" w:rsidRDefault="00125E87" w:rsidP="009E56B5">
      <w:pPr>
        <w:ind w:left="1416"/>
        <w:rPr>
          <w:rFonts w:ascii="Lucida Console" w:hAnsi="Lucida Console" w:cs="Arial"/>
          <w:color w:val="0000FF"/>
          <w:sz w:val="24"/>
          <w:szCs w:val="24"/>
          <w:lang w:val="en-US"/>
          <w:rPrChange w:id="230" w:author="Kanatov Alexey" w:date="2016-04-15T14:35:00Z">
            <w:rPr>
              <w:rFonts w:ascii="Lucida Console" w:hAnsi="Lucida Console" w:cs="Arial"/>
              <w:color w:val="0000FF"/>
              <w:sz w:val="24"/>
              <w:szCs w:val="24"/>
            </w:rPr>
          </w:rPrChange>
        </w:rPr>
      </w:pPr>
      <w:ins w:id="231" w:author="Kanatov Alexey" w:date="2016-04-15T14:35:00Z">
        <w:r>
          <w:rPr>
            <w:rFonts w:ascii="Lucida Console" w:hAnsi="Lucida Console" w:cs="Arial"/>
            <w:color w:val="0000FF"/>
            <w:sz w:val="24"/>
            <w:szCs w:val="24"/>
          </w:rPr>
          <w:lastRenderedPageBreak/>
          <w:t>Что</w:t>
        </w:r>
        <w:r w:rsidRPr="001B7A86">
          <w:rPr>
            <w:rFonts w:ascii="Lucida Console" w:hAnsi="Lucida Console" w:cs="Arial"/>
            <w:color w:val="0000FF"/>
            <w:sz w:val="24"/>
            <w:szCs w:val="24"/>
            <w:lang w:val="en-US"/>
            <w:rPrChange w:id="232" w:author="Kanatov Alexey" w:date="2016-12-19T11:14:00Z">
              <w:rPr>
                <w:rFonts w:ascii="Lucida Console" w:hAnsi="Lucida Console" w:cs="Arial"/>
                <w:color w:val="0000FF"/>
                <w:sz w:val="24"/>
                <w:szCs w:val="24"/>
              </w:rPr>
            </w:rPrChange>
          </w:rPr>
          <w:t xml:space="preserve"> </w:t>
        </w:r>
        <w:r>
          <w:rPr>
            <w:rFonts w:ascii="Lucida Console" w:hAnsi="Lucida Console" w:cs="Arial"/>
            <w:color w:val="0000FF"/>
            <w:sz w:val="24"/>
            <w:szCs w:val="24"/>
          </w:rPr>
          <w:t>тут</w:t>
        </w:r>
        <w:r w:rsidRPr="001B7A86">
          <w:rPr>
            <w:rFonts w:ascii="Lucida Console" w:hAnsi="Lucida Console" w:cs="Arial"/>
            <w:color w:val="0000FF"/>
            <w:sz w:val="24"/>
            <w:szCs w:val="24"/>
            <w:lang w:val="en-US"/>
            <w:rPrChange w:id="233" w:author="Kanatov Alexey" w:date="2016-12-19T11:14:00Z">
              <w:rPr>
                <w:rFonts w:ascii="Lucida Console" w:hAnsi="Lucida Console" w:cs="Arial"/>
                <w:color w:val="0000FF"/>
                <w:sz w:val="24"/>
                <w:szCs w:val="24"/>
              </w:rPr>
            </w:rPrChange>
          </w:rPr>
          <w:t xml:space="preserve"> </w:t>
        </w:r>
        <w:r>
          <w:rPr>
            <w:rFonts w:ascii="Lucida Console" w:hAnsi="Lucida Console" w:cs="Arial"/>
            <w:color w:val="0000FF"/>
            <w:sz w:val="24"/>
            <w:szCs w:val="24"/>
          </w:rPr>
          <w:t>плохого</w:t>
        </w:r>
        <w:r>
          <w:rPr>
            <w:rFonts w:ascii="Lucida Console" w:hAnsi="Lucida Console" w:cs="Arial"/>
            <w:color w:val="0000FF"/>
            <w:sz w:val="24"/>
            <w:szCs w:val="24"/>
            <w:lang w:val="en-US"/>
          </w:rPr>
          <w:t>????</w:t>
        </w:r>
      </w:ins>
    </w:p>
    <w:p w:rsidR="009E56B5" w:rsidRDefault="009E56B5" w:rsidP="009E56B5">
      <w:pPr>
        <w:ind w:left="708"/>
        <w:rPr>
          <w:rFonts w:ascii="Arial" w:hAnsi="Arial" w:cs="Arial"/>
          <w:sz w:val="24"/>
          <w:szCs w:val="24"/>
        </w:rPr>
      </w:pPr>
      <w:r>
        <w:rPr>
          <w:rFonts w:ascii="Arial" w:hAnsi="Arial" w:cs="Arial"/>
          <w:sz w:val="24"/>
          <w:szCs w:val="24"/>
        </w:rPr>
        <w:t>Подпрограмма, не возвращающая значения, будет иметь следующий вид:</w:t>
      </w:r>
    </w:p>
    <w:p w:rsidR="009E56B5" w:rsidRPr="00411FC5" w:rsidRDefault="009E56B5" w:rsidP="009E56B5">
      <w:pPr>
        <w:ind w:left="1416"/>
        <w:rPr>
          <w:rFonts w:ascii="Lucida Console" w:hAnsi="Lucida Console" w:cs="Arial"/>
          <w:color w:val="0000FF"/>
          <w:sz w:val="24"/>
          <w:szCs w:val="24"/>
        </w:rPr>
      </w:pPr>
      <w:r w:rsidRPr="00411FC5">
        <w:rPr>
          <w:rFonts w:ascii="Lucida Console" w:hAnsi="Lucida Console" w:cs="Arial"/>
          <w:color w:val="0000FF"/>
          <w:sz w:val="24"/>
          <w:szCs w:val="24"/>
          <w:lang w:val="en-US"/>
        </w:rPr>
        <w:t>strange</w:t>
      </w:r>
      <w:r>
        <w:rPr>
          <w:rFonts w:ascii="Lucida Console" w:hAnsi="Lucida Console" w:cs="Arial"/>
          <w:color w:val="0000FF"/>
          <w:sz w:val="24"/>
          <w:szCs w:val="24"/>
        </w:rPr>
        <w:t>2(</w:t>
      </w:r>
      <w:r>
        <w:rPr>
          <w:rFonts w:ascii="Lucida Console" w:hAnsi="Lucida Console" w:cs="Arial"/>
          <w:color w:val="0000FF"/>
          <w:sz w:val="24"/>
          <w:szCs w:val="24"/>
          <w:lang w:val="en-US"/>
        </w:rPr>
        <w:t>p</w:t>
      </w:r>
      <w:r w:rsidRPr="009E56B5">
        <w:rPr>
          <w:rFonts w:ascii="Lucida Console" w:hAnsi="Lucida Console" w:cs="Arial"/>
          <w:color w:val="0000FF"/>
          <w:sz w:val="24"/>
          <w:szCs w:val="24"/>
        </w:rPr>
        <w:t xml:space="preserve">: </w:t>
      </w:r>
      <w:r>
        <w:rPr>
          <w:rFonts w:ascii="Lucida Console" w:hAnsi="Lucida Console" w:cs="Arial"/>
          <w:color w:val="0000FF"/>
          <w:sz w:val="24"/>
          <w:szCs w:val="24"/>
          <w:lang w:val="en-US"/>
        </w:rPr>
        <w:t>Real</w:t>
      </w:r>
      <w:r>
        <w:rPr>
          <w:rFonts w:ascii="Lucida Console" w:hAnsi="Lucida Console" w:cs="Arial"/>
          <w:color w:val="0000FF"/>
          <w:sz w:val="24"/>
          <w:szCs w:val="24"/>
        </w:rPr>
        <w:t>)</w:t>
      </w:r>
      <w:r w:rsidRPr="00411FC5">
        <w:rPr>
          <w:rFonts w:ascii="Lucida Console" w:hAnsi="Lucida Console" w:cs="Arial"/>
          <w:color w:val="0000FF"/>
          <w:sz w:val="24"/>
          <w:szCs w:val="24"/>
        </w:rPr>
        <w:t xml:space="preserve"> </w:t>
      </w:r>
      <w:r w:rsidRPr="00411FC5">
        <w:rPr>
          <w:rFonts w:ascii="Lucida Console" w:hAnsi="Lucida Console" w:cs="Arial"/>
          <w:b/>
          <w:color w:val="0000FF"/>
          <w:sz w:val="24"/>
          <w:szCs w:val="24"/>
          <w:lang w:val="en-US"/>
        </w:rPr>
        <w:t>is</w:t>
      </w:r>
      <w:r w:rsidRPr="00411FC5">
        <w:rPr>
          <w:rFonts w:ascii="Lucida Console" w:hAnsi="Lucida Console" w:cs="Arial"/>
          <w:color w:val="0000FF"/>
          <w:sz w:val="24"/>
          <w:szCs w:val="24"/>
        </w:rPr>
        <w:t xml:space="preserve"> ... </w:t>
      </w:r>
      <w:r w:rsidRPr="00411FC5">
        <w:rPr>
          <w:rFonts w:ascii="Lucida Console" w:hAnsi="Lucida Console" w:cs="Arial"/>
          <w:b/>
          <w:color w:val="0000FF"/>
          <w:sz w:val="24"/>
          <w:szCs w:val="24"/>
          <w:lang w:val="en-US"/>
        </w:rPr>
        <w:t>end</w:t>
      </w:r>
    </w:p>
    <w:p w:rsidR="009E56B5" w:rsidRDefault="009E56B5" w:rsidP="009E56B5">
      <w:pPr>
        <w:ind w:left="708"/>
        <w:rPr>
          <w:rFonts w:ascii="Arial" w:hAnsi="Arial" w:cs="Arial"/>
          <w:sz w:val="24"/>
          <w:szCs w:val="24"/>
        </w:rPr>
      </w:pPr>
      <w:r>
        <w:rPr>
          <w:rFonts w:ascii="Arial" w:hAnsi="Arial" w:cs="Arial"/>
          <w:sz w:val="24"/>
          <w:szCs w:val="24"/>
        </w:rPr>
        <w:t>Заметим, что такая форма приводит к некоторой (правда, не слишком вопиющей) синтаксической неоднозначности, когда</w:t>
      </w:r>
      <w:r w:rsidRPr="009E56B5">
        <w:rPr>
          <w:rFonts w:ascii="Arial" w:hAnsi="Arial" w:cs="Arial"/>
          <w:sz w:val="24"/>
          <w:szCs w:val="24"/>
        </w:rPr>
        <w:t xml:space="preserve"> </w:t>
      </w:r>
      <w:r>
        <w:rPr>
          <w:rFonts w:ascii="Arial" w:hAnsi="Arial" w:cs="Arial"/>
          <w:sz w:val="24"/>
          <w:szCs w:val="24"/>
        </w:rPr>
        <w:t>такая, например, конструкция</w:t>
      </w:r>
    </w:p>
    <w:p w:rsidR="009E56B5" w:rsidRDefault="009E56B5" w:rsidP="009E56B5">
      <w:pPr>
        <w:ind w:left="1416"/>
        <w:rPr>
          <w:ins w:id="234" w:author="Kanatov Alexey" w:date="2016-04-15T14:35:00Z"/>
          <w:rFonts w:ascii="Lucida Console" w:hAnsi="Lucida Console" w:cs="Arial"/>
          <w:b/>
          <w:color w:val="0000FF"/>
          <w:sz w:val="24"/>
          <w:szCs w:val="24"/>
          <w:lang w:val="en-US"/>
        </w:rPr>
      </w:pPr>
      <w:r w:rsidRPr="009E56B5">
        <w:rPr>
          <w:rFonts w:ascii="Lucida Console" w:hAnsi="Lucida Console" w:cs="Arial"/>
          <w:color w:val="0000FF"/>
          <w:sz w:val="24"/>
          <w:szCs w:val="24"/>
          <w:lang w:val="en-US"/>
        </w:rPr>
        <w:t>strange</w:t>
      </w:r>
      <w:r w:rsidRPr="001B7A86">
        <w:rPr>
          <w:rFonts w:ascii="Lucida Console" w:hAnsi="Lucida Console" w:cs="Arial"/>
          <w:color w:val="0000FF"/>
          <w:sz w:val="24"/>
          <w:szCs w:val="24"/>
          <w:lang w:val="en-US"/>
          <w:rPrChange w:id="235" w:author="Kanatov Alexey" w:date="2016-12-19T11:14:00Z">
            <w:rPr>
              <w:rFonts w:ascii="Lucida Console" w:hAnsi="Lucida Console" w:cs="Arial"/>
              <w:color w:val="0000FF"/>
              <w:sz w:val="24"/>
              <w:szCs w:val="24"/>
            </w:rPr>
          </w:rPrChange>
        </w:rPr>
        <w:t xml:space="preserve">3 </w:t>
      </w:r>
      <w:r w:rsidRPr="009E56B5">
        <w:rPr>
          <w:rFonts w:ascii="Lucida Console" w:hAnsi="Lucida Console" w:cs="Arial"/>
          <w:b/>
          <w:color w:val="0000FF"/>
          <w:sz w:val="24"/>
          <w:szCs w:val="24"/>
          <w:lang w:val="en-US"/>
        </w:rPr>
        <w:t>is</w:t>
      </w:r>
      <w:r w:rsidRPr="001B7A86">
        <w:rPr>
          <w:rFonts w:ascii="Lucida Console" w:hAnsi="Lucida Console" w:cs="Arial"/>
          <w:color w:val="0000FF"/>
          <w:sz w:val="24"/>
          <w:szCs w:val="24"/>
          <w:lang w:val="en-US"/>
          <w:rPrChange w:id="236" w:author="Kanatov Alexey" w:date="2016-12-19T11:14:00Z">
            <w:rPr>
              <w:rFonts w:ascii="Lucida Console" w:hAnsi="Lucida Console" w:cs="Arial"/>
              <w:color w:val="0000FF"/>
              <w:sz w:val="24"/>
              <w:szCs w:val="24"/>
            </w:rPr>
          </w:rPrChange>
        </w:rPr>
        <w:t xml:space="preserve"> </w:t>
      </w:r>
      <w:r w:rsidRPr="009E56B5">
        <w:rPr>
          <w:rFonts w:ascii="Lucida Console" w:hAnsi="Lucida Console" w:cs="Arial"/>
          <w:i/>
          <w:color w:val="0000FF"/>
          <w:sz w:val="24"/>
          <w:szCs w:val="24"/>
          <w:lang w:val="en-US"/>
        </w:rPr>
        <w:t>Expression</w:t>
      </w:r>
      <w:r w:rsidRPr="001B7A86">
        <w:rPr>
          <w:rFonts w:ascii="Lucida Console" w:hAnsi="Lucida Console" w:cs="Arial"/>
          <w:color w:val="0000FF"/>
          <w:sz w:val="24"/>
          <w:szCs w:val="24"/>
          <w:lang w:val="en-US"/>
          <w:rPrChange w:id="237" w:author="Kanatov Alexey" w:date="2016-12-19T11:14:00Z">
            <w:rPr>
              <w:rFonts w:ascii="Lucida Console" w:hAnsi="Lucida Console" w:cs="Arial"/>
              <w:color w:val="0000FF"/>
              <w:sz w:val="24"/>
              <w:szCs w:val="24"/>
            </w:rPr>
          </w:rPrChange>
        </w:rPr>
        <w:t xml:space="preserve"> </w:t>
      </w:r>
      <w:r w:rsidRPr="009E56B5">
        <w:rPr>
          <w:rFonts w:ascii="Lucida Console" w:hAnsi="Lucida Console" w:cs="Arial"/>
          <w:b/>
          <w:color w:val="0000FF"/>
          <w:sz w:val="24"/>
          <w:szCs w:val="24"/>
          <w:lang w:val="en-US"/>
        </w:rPr>
        <w:t>end</w:t>
      </w:r>
    </w:p>
    <w:p w:rsidR="00125E87" w:rsidRDefault="00125E87" w:rsidP="009E56B5">
      <w:pPr>
        <w:ind w:left="1416"/>
        <w:rPr>
          <w:ins w:id="238" w:author="Kanatov Alexey" w:date="2016-04-15T14:36:00Z"/>
          <w:rFonts w:ascii="Lucida Console" w:hAnsi="Lucida Console" w:cs="Arial"/>
          <w:color w:val="0000FF"/>
          <w:sz w:val="24"/>
          <w:szCs w:val="24"/>
        </w:rPr>
      </w:pPr>
      <w:ins w:id="239" w:author="Kanatov Alexey" w:date="2016-04-15T14:35:00Z">
        <w:r>
          <w:rPr>
            <w:rFonts w:ascii="Lucida Console" w:hAnsi="Lucida Console" w:cs="Arial"/>
            <w:color w:val="0000FF"/>
            <w:sz w:val="24"/>
            <w:szCs w:val="24"/>
          </w:rPr>
          <w:t>ЭТО</w:t>
        </w:r>
        <w:r w:rsidRPr="001B7A86">
          <w:rPr>
            <w:rFonts w:ascii="Lucida Console" w:hAnsi="Lucida Console" w:cs="Arial"/>
            <w:color w:val="0000FF"/>
            <w:sz w:val="24"/>
            <w:szCs w:val="24"/>
            <w:lang w:val="en-US"/>
            <w:rPrChange w:id="240" w:author="Kanatov Alexey" w:date="2016-12-19T11:14:00Z">
              <w:rPr>
                <w:rFonts w:ascii="Lucida Console" w:hAnsi="Lucida Console" w:cs="Arial"/>
                <w:color w:val="0000FF"/>
                <w:sz w:val="24"/>
                <w:szCs w:val="24"/>
              </w:rPr>
            </w:rPrChange>
          </w:rPr>
          <w:t xml:space="preserve"> </w:t>
        </w:r>
        <w:r>
          <w:rPr>
            <w:rFonts w:ascii="Lucida Console" w:hAnsi="Lucida Console" w:cs="Arial"/>
            <w:color w:val="0000FF"/>
            <w:sz w:val="24"/>
            <w:szCs w:val="24"/>
          </w:rPr>
          <w:t>СИНТАКСИЧЕСКАЯ</w:t>
        </w:r>
        <w:r w:rsidRPr="001B7A86">
          <w:rPr>
            <w:rFonts w:ascii="Lucida Console" w:hAnsi="Lucida Console" w:cs="Arial"/>
            <w:color w:val="0000FF"/>
            <w:sz w:val="24"/>
            <w:szCs w:val="24"/>
            <w:lang w:val="en-US"/>
            <w:rPrChange w:id="241" w:author="Kanatov Alexey" w:date="2016-12-19T11:14:00Z">
              <w:rPr>
                <w:rFonts w:ascii="Lucida Console" w:hAnsi="Lucida Console" w:cs="Arial"/>
                <w:color w:val="0000FF"/>
                <w:sz w:val="24"/>
                <w:szCs w:val="24"/>
              </w:rPr>
            </w:rPrChange>
          </w:rPr>
          <w:t xml:space="preserve"> </w:t>
        </w:r>
        <w:r>
          <w:rPr>
            <w:rFonts w:ascii="Lucida Console" w:hAnsi="Lucida Console" w:cs="Arial"/>
            <w:color w:val="0000FF"/>
            <w:sz w:val="24"/>
            <w:szCs w:val="24"/>
          </w:rPr>
          <w:t>ОШИБКА</w:t>
        </w:r>
        <w:r w:rsidRPr="001B7A86">
          <w:rPr>
            <w:rFonts w:ascii="Lucida Console" w:hAnsi="Lucida Console" w:cs="Arial"/>
            <w:color w:val="0000FF"/>
            <w:sz w:val="24"/>
            <w:szCs w:val="24"/>
            <w:lang w:val="en-US"/>
            <w:rPrChange w:id="242" w:author="Kanatov Alexey" w:date="2016-12-19T11:14:00Z">
              <w:rPr>
                <w:rFonts w:ascii="Lucida Console" w:hAnsi="Lucida Console" w:cs="Arial"/>
                <w:color w:val="0000FF"/>
                <w:sz w:val="24"/>
                <w:szCs w:val="24"/>
              </w:rPr>
            </w:rPrChange>
          </w:rPr>
          <w:t xml:space="preserve">!!! </w:t>
        </w:r>
        <w:r>
          <w:rPr>
            <w:rFonts w:ascii="Lucida Console" w:hAnsi="Lucida Console" w:cs="Arial"/>
            <w:color w:val="0000FF"/>
            <w:sz w:val="24"/>
            <w:szCs w:val="24"/>
          </w:rPr>
          <w:t xml:space="preserve">ЗДЕСЬ НЕТ НЕОДНОЗНАЧНОСТИ!!!! </w:t>
        </w:r>
      </w:ins>
    </w:p>
    <w:p w:rsidR="00125E87" w:rsidRPr="00125E87" w:rsidRDefault="00125E87" w:rsidP="009E56B5">
      <w:pPr>
        <w:ind w:left="1416"/>
        <w:rPr>
          <w:rFonts w:ascii="Lucida Console" w:hAnsi="Lucida Console" w:cs="Arial"/>
          <w:color w:val="0000FF"/>
          <w:sz w:val="24"/>
          <w:szCs w:val="24"/>
        </w:rPr>
      </w:pPr>
      <w:ins w:id="243" w:author="Kanatov Alexey" w:date="2016-04-15T14:36:00Z">
        <w:r>
          <w:rPr>
            <w:rFonts w:ascii="Lucida Console" w:hAnsi="Lucida Console" w:cs="Arial"/>
            <w:color w:val="0000FF"/>
            <w:sz w:val="24"/>
            <w:szCs w:val="24"/>
          </w:rPr>
          <w:t xml:space="preserve">Это не есть процедуда так как стоит выражение последним перед </w:t>
        </w:r>
        <w:r>
          <w:rPr>
            <w:rFonts w:ascii="Lucida Console" w:hAnsi="Lucida Console" w:cs="Arial"/>
            <w:color w:val="0000FF"/>
            <w:sz w:val="24"/>
            <w:szCs w:val="24"/>
            <w:lang w:val="en-US"/>
          </w:rPr>
          <w:t>end</w:t>
        </w:r>
        <w:r w:rsidRPr="00125E87">
          <w:rPr>
            <w:rFonts w:ascii="Lucida Console" w:hAnsi="Lucida Console" w:cs="Arial"/>
            <w:color w:val="0000FF"/>
            <w:sz w:val="24"/>
            <w:szCs w:val="24"/>
            <w:rPrChange w:id="244" w:author="Kanatov Alexey" w:date="2016-04-15T14:36: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rPr>
          <w:t xml:space="preserve">и значит что перед ним просто пропущен </w:t>
        </w:r>
      </w:ins>
      <w:ins w:id="245" w:author="Kanatov Alexey" w:date="2016-04-15T14:37:00Z">
        <w:r>
          <w:rPr>
            <w:rFonts w:ascii="Lucida Console" w:hAnsi="Lucida Console" w:cs="Arial"/>
            <w:color w:val="0000FF"/>
            <w:sz w:val="24"/>
            <w:szCs w:val="24"/>
            <w:lang w:val="en-US"/>
          </w:rPr>
          <w:t>return</w:t>
        </w:r>
        <w:r w:rsidRPr="00125E87">
          <w:rPr>
            <w:rFonts w:ascii="Lucida Console" w:hAnsi="Lucida Console" w:cs="Arial"/>
            <w:color w:val="0000FF"/>
            <w:sz w:val="24"/>
            <w:szCs w:val="24"/>
            <w:rPrChange w:id="246" w:author="Kanatov Alexey" w:date="2016-04-15T14:37: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rPr>
          <w:t>и значит это функция, а она по виду процедура -= в теле процедуры не может стоять выражение!!! ЭТО НЕ СИ !!!</w:t>
        </w:r>
      </w:ins>
    </w:p>
    <w:p w:rsidR="009E56B5" w:rsidRPr="009E56B5" w:rsidRDefault="009E56B5" w:rsidP="009E56B5">
      <w:pPr>
        <w:ind w:left="708"/>
        <w:rPr>
          <w:rFonts w:ascii="Arial" w:hAnsi="Arial" w:cs="Arial"/>
          <w:sz w:val="24"/>
          <w:szCs w:val="24"/>
        </w:rPr>
      </w:pPr>
      <w:r>
        <w:rPr>
          <w:rFonts w:ascii="Arial" w:hAnsi="Arial" w:cs="Arial"/>
          <w:sz w:val="24"/>
          <w:szCs w:val="24"/>
        </w:rPr>
        <w:t xml:space="preserve">может идентифицироваться как объявление подрограммы без параметров и без возвращаемого значения (а не объявление переменной с инициализацией) только при обнаружении завершающего </w:t>
      </w:r>
      <w:r w:rsidRPr="009E56B5">
        <w:rPr>
          <w:rFonts w:ascii="Lucida Console" w:hAnsi="Lucida Console" w:cs="Arial"/>
          <w:b/>
          <w:color w:val="0000FF"/>
          <w:sz w:val="24"/>
          <w:szCs w:val="24"/>
          <w:lang w:val="en-US"/>
        </w:rPr>
        <w:t>end</w:t>
      </w:r>
      <w:r w:rsidRPr="009E56B5">
        <w:rPr>
          <w:rFonts w:ascii="Arial" w:hAnsi="Arial" w:cs="Arial"/>
          <w:sz w:val="24"/>
          <w:szCs w:val="24"/>
        </w:rPr>
        <w:t>.</w:t>
      </w:r>
    </w:p>
    <w:p w:rsidR="009E56B5" w:rsidRPr="009E56B5" w:rsidRDefault="009E56B5" w:rsidP="009E56B5">
      <w:pPr>
        <w:ind w:left="708"/>
        <w:rPr>
          <w:rFonts w:ascii="Arial" w:hAnsi="Arial" w:cs="Arial"/>
          <w:sz w:val="24"/>
          <w:szCs w:val="24"/>
        </w:rPr>
      </w:pPr>
      <w:r>
        <w:rPr>
          <w:rFonts w:ascii="Arial" w:hAnsi="Arial" w:cs="Arial"/>
          <w:sz w:val="24"/>
          <w:szCs w:val="24"/>
        </w:rPr>
        <w:t>Синтаксис и семантика объявлений подпрограмм будут представлены в отдельном разделе.</w:t>
      </w:r>
    </w:p>
    <w:p w:rsidR="00125E87" w:rsidRDefault="00125E87" w:rsidP="00AD4F63">
      <w:pPr>
        <w:rPr>
          <w:ins w:id="247" w:author="Kanatov Alexey" w:date="2016-04-15T14:38:00Z"/>
          <w:rFonts w:ascii="Arial" w:hAnsi="Arial" w:cs="Arial"/>
          <w:sz w:val="24"/>
          <w:szCs w:val="24"/>
        </w:rPr>
      </w:pPr>
      <w:ins w:id="248" w:author="Kanatov Alexey" w:date="2016-04-15T14:38:00Z">
        <w:r>
          <w:rPr>
            <w:rFonts w:ascii="Arial" w:hAnsi="Arial" w:cs="Arial"/>
            <w:sz w:val="24"/>
            <w:szCs w:val="24"/>
          </w:rPr>
          <w:t>У НАС НЕ СОГЛАСОВАНО ТАКОЕ КЛЮЧЕВОЕ СЛОВО!!! Я бы делал это по-другому – как писал уже не раз</w:t>
        </w:r>
      </w:ins>
    </w:p>
    <w:p w:rsidR="00125E87" w:rsidRDefault="00125E87" w:rsidP="00AD4F63">
      <w:pPr>
        <w:rPr>
          <w:ins w:id="249" w:author="Kanatov Alexey" w:date="2016-04-15T14:38:00Z"/>
          <w:rFonts w:ascii="Arial" w:hAnsi="Arial" w:cs="Arial"/>
          <w:sz w:val="24"/>
          <w:szCs w:val="24"/>
        </w:rPr>
      </w:pPr>
    </w:p>
    <w:p w:rsidR="00125E87" w:rsidRDefault="00125E87" w:rsidP="00AD4F63">
      <w:pPr>
        <w:rPr>
          <w:ins w:id="250" w:author="Kanatov Alexey" w:date="2016-04-15T14:39:00Z"/>
          <w:rFonts w:ascii="Arial" w:hAnsi="Arial" w:cs="Arial"/>
          <w:sz w:val="24"/>
          <w:szCs w:val="24"/>
          <w:lang w:val="en-US"/>
        </w:rPr>
      </w:pPr>
      <w:ins w:id="251" w:author="Kanatov Alexey" w:date="2016-04-15T14:39:00Z">
        <w:r>
          <w:rPr>
            <w:rFonts w:ascii="Arial" w:hAnsi="Arial" w:cs="Arial"/>
            <w:sz w:val="24"/>
            <w:szCs w:val="24"/>
            <w:lang w:val="en-US"/>
          </w:rPr>
          <w:t xml:space="preserve">arguments </w:t>
        </w:r>
        <w:r w:rsidRPr="00125E87">
          <w:rPr>
            <w:rFonts w:ascii="Arial" w:hAnsi="Arial" w:cs="Arial"/>
            <w:b/>
            <w:sz w:val="24"/>
            <w:szCs w:val="24"/>
            <w:lang w:val="en-US"/>
            <w:rPrChange w:id="252" w:author="Kanatov Alexey" w:date="2016-04-15T14:39:00Z">
              <w:rPr>
                <w:rFonts w:ascii="Arial" w:hAnsi="Arial" w:cs="Arial"/>
                <w:sz w:val="24"/>
                <w:szCs w:val="24"/>
                <w:lang w:val="en-US"/>
              </w:rPr>
            </w:rPrChange>
          </w:rPr>
          <w:t>is</w:t>
        </w:r>
        <w:r>
          <w:rPr>
            <w:rFonts w:ascii="Arial" w:hAnsi="Arial" w:cs="Arial"/>
            <w:sz w:val="24"/>
            <w:szCs w:val="24"/>
            <w:lang w:val="en-US"/>
          </w:rPr>
          <w:t xml:space="preserve"> </w:t>
        </w:r>
        <w:proofErr w:type="spellStart"/>
        <w:r>
          <w:rPr>
            <w:rFonts w:ascii="Arial" w:hAnsi="Arial" w:cs="Arial"/>
            <w:sz w:val="24"/>
            <w:szCs w:val="24"/>
            <w:lang w:val="en-US"/>
          </w:rPr>
          <w:t>foo.arguments</w:t>
        </w:r>
        <w:proofErr w:type="spellEnd"/>
      </w:ins>
    </w:p>
    <w:p w:rsidR="00125E87" w:rsidRDefault="00125E87" w:rsidP="00AD4F63">
      <w:pPr>
        <w:rPr>
          <w:ins w:id="253" w:author="Kanatov Alexey" w:date="2016-04-15T14:39:00Z"/>
          <w:rFonts w:ascii="Arial" w:hAnsi="Arial" w:cs="Arial"/>
          <w:sz w:val="24"/>
          <w:szCs w:val="24"/>
          <w:lang w:val="en-US"/>
        </w:rPr>
      </w:pPr>
      <w:ins w:id="254" w:author="Kanatov Alexey" w:date="2016-04-15T14:39:00Z">
        <w:r w:rsidRPr="00125E87">
          <w:rPr>
            <w:rFonts w:ascii="Arial" w:hAnsi="Arial" w:cs="Arial"/>
            <w:b/>
            <w:sz w:val="24"/>
            <w:szCs w:val="24"/>
            <w:lang w:val="en-US"/>
            <w:rPrChange w:id="255" w:author="Kanatov Alexey" w:date="2016-04-15T14:39:00Z">
              <w:rPr>
                <w:rFonts w:ascii="Arial" w:hAnsi="Arial" w:cs="Arial"/>
                <w:sz w:val="24"/>
                <w:szCs w:val="24"/>
                <w:lang w:val="en-US"/>
              </w:rPr>
            </w:rPrChange>
          </w:rPr>
          <w:t>while</w:t>
        </w:r>
        <w:r>
          <w:rPr>
            <w:rFonts w:ascii="Arial" w:hAnsi="Arial" w:cs="Arial"/>
            <w:sz w:val="24"/>
            <w:szCs w:val="24"/>
            <w:lang w:val="en-US"/>
          </w:rPr>
          <w:t xml:space="preserve"> argument </w:t>
        </w:r>
        <w:r w:rsidRPr="00125E87">
          <w:rPr>
            <w:rFonts w:ascii="Arial" w:hAnsi="Arial" w:cs="Arial"/>
            <w:b/>
            <w:sz w:val="24"/>
            <w:szCs w:val="24"/>
            <w:lang w:val="en-US"/>
            <w:rPrChange w:id="256" w:author="Kanatov Alexey" w:date="2016-04-15T14:39:00Z">
              <w:rPr>
                <w:rFonts w:ascii="Arial" w:hAnsi="Arial" w:cs="Arial"/>
                <w:sz w:val="24"/>
                <w:szCs w:val="24"/>
                <w:lang w:val="en-US"/>
              </w:rPr>
            </w:rPrChange>
          </w:rPr>
          <w:t>in</w:t>
        </w:r>
        <w:r>
          <w:rPr>
            <w:rFonts w:ascii="Arial" w:hAnsi="Arial" w:cs="Arial"/>
            <w:sz w:val="24"/>
            <w:szCs w:val="24"/>
            <w:lang w:val="en-US"/>
          </w:rPr>
          <w:t xml:space="preserve"> arguments </w:t>
        </w:r>
        <w:r w:rsidRPr="00125E87">
          <w:rPr>
            <w:rFonts w:ascii="Arial" w:hAnsi="Arial" w:cs="Arial"/>
            <w:b/>
            <w:sz w:val="24"/>
            <w:szCs w:val="24"/>
            <w:lang w:val="en-US"/>
            <w:rPrChange w:id="257" w:author="Kanatov Alexey" w:date="2016-04-15T14:39:00Z">
              <w:rPr>
                <w:rFonts w:ascii="Arial" w:hAnsi="Arial" w:cs="Arial"/>
                <w:sz w:val="24"/>
                <w:szCs w:val="24"/>
                <w:lang w:val="en-US"/>
              </w:rPr>
            </w:rPrChange>
          </w:rPr>
          <w:t>loop</w:t>
        </w:r>
      </w:ins>
    </w:p>
    <w:p w:rsidR="00125E87" w:rsidRPr="00125E87" w:rsidRDefault="00125E87" w:rsidP="00AD4F63">
      <w:pPr>
        <w:rPr>
          <w:ins w:id="258" w:author="Kanatov Alexey" w:date="2016-04-15T14:39:00Z"/>
          <w:rFonts w:ascii="Arial" w:hAnsi="Arial" w:cs="Arial"/>
          <w:sz w:val="24"/>
          <w:szCs w:val="24"/>
          <w:lang w:val="en-US"/>
          <w:rPrChange w:id="259" w:author="Kanatov Alexey" w:date="2016-04-15T14:40:00Z">
            <w:rPr>
              <w:ins w:id="260" w:author="Kanatov Alexey" w:date="2016-04-15T14:39:00Z"/>
              <w:rFonts w:ascii="Arial" w:hAnsi="Arial" w:cs="Arial"/>
              <w:b/>
              <w:sz w:val="24"/>
              <w:szCs w:val="24"/>
              <w:lang w:val="en-US"/>
            </w:rPr>
          </w:rPrChange>
        </w:rPr>
      </w:pPr>
      <w:ins w:id="261" w:author="Kanatov Alexey" w:date="2016-04-15T14:39:00Z">
        <w:r>
          <w:rPr>
            <w:rFonts w:ascii="Arial" w:hAnsi="Arial" w:cs="Arial"/>
            <w:b/>
            <w:sz w:val="24"/>
            <w:szCs w:val="24"/>
            <w:lang w:val="en-US"/>
          </w:rPr>
          <w:tab/>
          <w:t xml:space="preserve">// </w:t>
        </w:r>
        <w:r>
          <w:rPr>
            <w:rFonts w:ascii="Arial" w:hAnsi="Arial" w:cs="Arial"/>
            <w:sz w:val="24"/>
            <w:szCs w:val="24"/>
          </w:rPr>
          <w:t>Тип</w:t>
        </w:r>
        <w:r w:rsidRPr="00125E87">
          <w:rPr>
            <w:rFonts w:ascii="Arial" w:hAnsi="Arial" w:cs="Arial"/>
            <w:sz w:val="24"/>
            <w:szCs w:val="24"/>
            <w:lang w:val="en-US"/>
            <w:rPrChange w:id="262" w:author="Kanatov Alexey" w:date="2016-04-15T14:40:00Z">
              <w:rPr>
                <w:rFonts w:ascii="Arial" w:hAnsi="Arial" w:cs="Arial"/>
                <w:sz w:val="24"/>
                <w:szCs w:val="24"/>
              </w:rPr>
            </w:rPrChange>
          </w:rPr>
          <w:t xml:space="preserve"> </w:t>
        </w:r>
        <w:r>
          <w:rPr>
            <w:rFonts w:ascii="Arial" w:hAnsi="Arial" w:cs="Arial"/>
            <w:sz w:val="24"/>
            <w:szCs w:val="24"/>
          </w:rPr>
          <w:t>переменной</w:t>
        </w:r>
        <w:r w:rsidRPr="00125E87">
          <w:rPr>
            <w:rFonts w:ascii="Arial" w:hAnsi="Arial" w:cs="Arial"/>
            <w:sz w:val="24"/>
            <w:szCs w:val="24"/>
            <w:lang w:val="en-US"/>
            <w:rPrChange w:id="263" w:author="Kanatov Alexey" w:date="2016-04-15T14:40:00Z">
              <w:rPr>
                <w:rFonts w:ascii="Arial" w:hAnsi="Arial" w:cs="Arial"/>
                <w:sz w:val="24"/>
                <w:szCs w:val="24"/>
              </w:rPr>
            </w:rPrChange>
          </w:rPr>
          <w:t xml:space="preserve"> </w:t>
        </w:r>
      </w:ins>
      <w:ins w:id="264" w:author="Kanatov Alexey" w:date="2016-04-15T14:40:00Z">
        <w:r>
          <w:rPr>
            <w:rFonts w:ascii="Arial" w:hAnsi="Arial" w:cs="Arial"/>
            <w:sz w:val="24"/>
            <w:szCs w:val="24"/>
            <w:lang w:val="en-US"/>
          </w:rPr>
          <w:t>argument is Any!!!</w:t>
        </w:r>
      </w:ins>
    </w:p>
    <w:p w:rsidR="00125E87" w:rsidRPr="001B7A86" w:rsidRDefault="00125E87" w:rsidP="00AD4F63">
      <w:pPr>
        <w:rPr>
          <w:ins w:id="265" w:author="Kanatov Alexey" w:date="2016-04-15T14:38:00Z"/>
          <w:rFonts w:ascii="Arial" w:hAnsi="Arial" w:cs="Arial"/>
          <w:b/>
          <w:sz w:val="24"/>
          <w:szCs w:val="24"/>
          <w:rPrChange w:id="266" w:author="Kanatov Alexey" w:date="2016-12-19T11:14:00Z">
            <w:rPr>
              <w:ins w:id="267" w:author="Kanatov Alexey" w:date="2016-04-15T14:38:00Z"/>
              <w:rFonts w:ascii="Arial" w:hAnsi="Arial" w:cs="Arial"/>
              <w:sz w:val="24"/>
              <w:szCs w:val="24"/>
            </w:rPr>
          </w:rPrChange>
        </w:rPr>
      </w:pPr>
      <w:ins w:id="268" w:author="Kanatov Alexey" w:date="2016-04-15T14:39:00Z">
        <w:r w:rsidRPr="00125E87">
          <w:rPr>
            <w:rFonts w:ascii="Arial" w:hAnsi="Arial" w:cs="Arial"/>
            <w:b/>
            <w:sz w:val="24"/>
            <w:szCs w:val="24"/>
            <w:lang w:val="en-US"/>
            <w:rPrChange w:id="269" w:author="Kanatov Alexey" w:date="2016-04-15T14:39:00Z">
              <w:rPr>
                <w:rFonts w:ascii="Arial" w:hAnsi="Arial" w:cs="Arial"/>
                <w:sz w:val="24"/>
                <w:szCs w:val="24"/>
                <w:lang w:val="en-US"/>
              </w:rPr>
            </w:rPrChange>
          </w:rPr>
          <w:t>end</w:t>
        </w:r>
      </w:ins>
    </w:p>
    <w:p w:rsidR="00411FC5" w:rsidRPr="004B1675" w:rsidRDefault="004B1675" w:rsidP="00AD4F63">
      <w:pPr>
        <w:rPr>
          <w:rFonts w:ascii="Arial" w:hAnsi="Arial" w:cs="Arial"/>
          <w:sz w:val="24"/>
          <w:szCs w:val="24"/>
        </w:rPr>
      </w:pPr>
      <w:r>
        <w:rPr>
          <w:rFonts w:ascii="Arial" w:hAnsi="Arial" w:cs="Arial"/>
          <w:sz w:val="24"/>
          <w:szCs w:val="24"/>
        </w:rPr>
        <w:t>В списке параметров д</w:t>
      </w:r>
      <w:r w:rsidR="00411FC5">
        <w:rPr>
          <w:rFonts w:ascii="Arial" w:hAnsi="Arial" w:cs="Arial"/>
          <w:sz w:val="24"/>
          <w:szCs w:val="24"/>
        </w:rPr>
        <w:t>опус</w:t>
      </w:r>
      <w:r>
        <w:rPr>
          <w:rFonts w:ascii="Arial" w:hAnsi="Arial" w:cs="Arial"/>
          <w:sz w:val="24"/>
          <w:szCs w:val="24"/>
        </w:rPr>
        <w:t>кается</w:t>
      </w:r>
      <w:r w:rsidR="00411FC5">
        <w:rPr>
          <w:rFonts w:ascii="Arial" w:hAnsi="Arial" w:cs="Arial"/>
          <w:sz w:val="24"/>
          <w:szCs w:val="24"/>
        </w:rPr>
        <w:t xml:space="preserve"> </w:t>
      </w:r>
      <w:r>
        <w:rPr>
          <w:rFonts w:ascii="Arial" w:hAnsi="Arial" w:cs="Arial"/>
          <w:sz w:val="24"/>
          <w:szCs w:val="24"/>
        </w:rPr>
        <w:t>задание</w:t>
      </w:r>
      <w:r w:rsidR="00411FC5">
        <w:rPr>
          <w:rFonts w:ascii="Arial" w:hAnsi="Arial" w:cs="Arial"/>
          <w:sz w:val="24"/>
          <w:szCs w:val="24"/>
        </w:rPr>
        <w:t xml:space="preserve"> неименованны</w:t>
      </w:r>
      <w:r>
        <w:rPr>
          <w:rFonts w:ascii="Arial" w:hAnsi="Arial" w:cs="Arial"/>
          <w:sz w:val="24"/>
          <w:szCs w:val="24"/>
        </w:rPr>
        <w:t>х элементов; это также распространенная практика программирования</w:t>
      </w:r>
      <w:r w:rsidR="00411FC5">
        <w:rPr>
          <w:rFonts w:ascii="Arial" w:hAnsi="Arial" w:cs="Arial"/>
          <w:sz w:val="24"/>
          <w:szCs w:val="24"/>
        </w:rPr>
        <w:t xml:space="preserve">. </w:t>
      </w:r>
      <w:r>
        <w:rPr>
          <w:rFonts w:ascii="Arial" w:hAnsi="Arial" w:cs="Arial"/>
          <w:sz w:val="24"/>
          <w:szCs w:val="24"/>
        </w:rPr>
        <w:t xml:space="preserve">В этом случае обращение к неименованным параметрам в теле подпрограммы </w:t>
      </w:r>
      <w:r w:rsidR="003C4E89">
        <w:rPr>
          <w:rFonts w:ascii="Arial" w:hAnsi="Arial" w:cs="Arial"/>
          <w:sz w:val="24"/>
          <w:szCs w:val="24"/>
        </w:rPr>
        <w:t>может</w:t>
      </w:r>
      <w:r>
        <w:rPr>
          <w:rFonts w:ascii="Arial" w:hAnsi="Arial" w:cs="Arial"/>
          <w:sz w:val="24"/>
          <w:szCs w:val="24"/>
        </w:rPr>
        <w:t xml:space="preserve"> производиться посредством специального служебного слова </w:t>
      </w:r>
      <w:proofErr w:type="spellStart"/>
      <w:r w:rsidRPr="004B1675">
        <w:rPr>
          <w:rFonts w:ascii="Lucida Console" w:hAnsi="Lucida Console" w:cs="Arial"/>
          <w:b/>
          <w:color w:val="0000FF"/>
          <w:sz w:val="24"/>
          <w:szCs w:val="24"/>
          <w:lang w:val="en-US"/>
        </w:rPr>
        <w:t>param</w:t>
      </w:r>
      <w:proofErr w:type="spellEnd"/>
      <w:r w:rsidRPr="004B1675">
        <w:rPr>
          <w:rFonts w:ascii="Arial" w:hAnsi="Arial" w:cs="Arial"/>
          <w:sz w:val="24"/>
          <w:szCs w:val="24"/>
        </w:rPr>
        <w:t xml:space="preserve">, </w:t>
      </w:r>
      <w:r>
        <w:rPr>
          <w:rFonts w:ascii="Arial" w:hAnsi="Arial" w:cs="Arial"/>
          <w:sz w:val="24"/>
          <w:szCs w:val="24"/>
        </w:rPr>
        <w:t>например:</w:t>
      </w:r>
    </w:p>
    <w:p w:rsidR="00650F0C" w:rsidRPr="004F5FAC" w:rsidRDefault="00650F0C" w:rsidP="00650F0C">
      <w:pPr>
        <w:ind w:left="708"/>
        <w:rPr>
          <w:rFonts w:ascii="Lucida Console" w:hAnsi="Lucida Console" w:cs="Arial"/>
          <w:color w:val="0000FF"/>
          <w:sz w:val="24"/>
          <w:szCs w:val="24"/>
        </w:rPr>
      </w:pPr>
      <w:r w:rsidRPr="00650F0C">
        <w:rPr>
          <w:rFonts w:ascii="Lucida Console" w:hAnsi="Lucida Console" w:cs="Arial"/>
          <w:color w:val="0000FF"/>
          <w:sz w:val="24"/>
          <w:szCs w:val="24"/>
          <w:lang w:val="en-US"/>
        </w:rPr>
        <w:t xml:space="preserve">foo(p1: Real, Integer, Real): Real </w:t>
      </w:r>
      <w:r w:rsidRPr="00650F0C">
        <w:rPr>
          <w:rFonts w:ascii="Lucida Console" w:hAnsi="Lucida Console" w:cs="Arial"/>
          <w:b/>
          <w:color w:val="0000FF"/>
          <w:sz w:val="24"/>
          <w:szCs w:val="24"/>
          <w:lang w:val="en-US"/>
        </w:rPr>
        <w:t>is</w:t>
      </w:r>
      <w:r>
        <w:rPr>
          <w:rFonts w:ascii="Lucida Console" w:hAnsi="Lucida Console" w:cs="Arial"/>
          <w:b/>
          <w:color w:val="0000FF"/>
          <w:sz w:val="24"/>
          <w:szCs w:val="24"/>
          <w:lang w:val="en-US"/>
        </w:rPr>
        <w:br/>
      </w:r>
      <w:r w:rsidRPr="00650F0C">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br/>
        <w:t xml:space="preserve">    </w:t>
      </w:r>
      <w:r w:rsidRPr="0015733B">
        <w:rPr>
          <w:rFonts w:ascii="Lucida Console" w:hAnsi="Lucida Console" w:cs="Arial"/>
          <w:b/>
          <w:color w:val="0000FF"/>
          <w:sz w:val="24"/>
          <w:szCs w:val="24"/>
          <w:lang w:val="en-US"/>
        </w:rPr>
        <w:t>param</w:t>
      </w:r>
      <w:r w:rsidR="004B1675" w:rsidRPr="004B1675">
        <w:rPr>
          <w:rFonts w:ascii="Lucida Console" w:hAnsi="Lucida Console" w:cs="Arial"/>
          <w:color w:val="0000FF"/>
          <w:sz w:val="24"/>
          <w:szCs w:val="24"/>
          <w:lang w:val="en-US"/>
        </w:rPr>
        <w:t>(</w:t>
      </w:r>
      <w:r>
        <w:rPr>
          <w:rFonts w:ascii="Lucida Console" w:hAnsi="Lucida Console" w:cs="Arial"/>
          <w:color w:val="0000FF"/>
          <w:sz w:val="24"/>
          <w:szCs w:val="24"/>
          <w:lang w:val="en-US"/>
        </w:rPr>
        <w:t>1</w:t>
      </w:r>
      <w:r w:rsidR="004B1675" w:rsidRPr="004B1675">
        <w:rPr>
          <w:rFonts w:ascii="Lucida Console" w:hAnsi="Lucida Console" w:cs="Arial"/>
          <w:color w:val="0000FF"/>
          <w:sz w:val="24"/>
          <w:szCs w:val="24"/>
          <w:lang w:val="en-US"/>
        </w:rPr>
        <w:t>)</w:t>
      </w:r>
      <w:r>
        <w:rPr>
          <w:rFonts w:ascii="Lucida Console" w:hAnsi="Lucida Console" w:cs="Arial"/>
          <w:color w:val="0000FF"/>
          <w:sz w:val="24"/>
          <w:szCs w:val="24"/>
          <w:lang w:val="en-US"/>
        </w:rPr>
        <w:t xml:space="preserve"> </w:t>
      </w:r>
      <w:r w:rsidRPr="009A05F0">
        <w:rPr>
          <w:rFonts w:ascii="Lucida Console" w:hAnsi="Lucida Console" w:cs="Arial"/>
          <w:i/>
          <w:color w:val="0000FF"/>
          <w:sz w:val="24"/>
          <w:szCs w:val="24"/>
        </w:rPr>
        <w:t>или</w:t>
      </w:r>
      <w:r w:rsidRPr="00650F0C">
        <w:rPr>
          <w:rFonts w:ascii="Lucida Console" w:hAnsi="Lucida Console" w:cs="Arial"/>
          <w:color w:val="0000FF"/>
          <w:sz w:val="24"/>
          <w:szCs w:val="24"/>
          <w:lang w:val="en-US"/>
        </w:rPr>
        <w:t xml:space="preserve"> </w:t>
      </w:r>
      <w:r w:rsidRPr="0015733B">
        <w:rPr>
          <w:rFonts w:ascii="Lucida Console" w:hAnsi="Lucida Console" w:cs="Arial"/>
          <w:b/>
          <w:color w:val="0000FF"/>
          <w:sz w:val="24"/>
          <w:szCs w:val="24"/>
          <w:lang w:val="en-US"/>
        </w:rPr>
        <w:t>param</w:t>
      </w:r>
      <w:r>
        <w:rPr>
          <w:rFonts w:ascii="Lucida Console" w:hAnsi="Lucida Console" w:cs="Arial"/>
          <w:color w:val="0000FF"/>
          <w:sz w:val="24"/>
          <w:szCs w:val="24"/>
          <w:lang w:val="en-US"/>
        </w:rPr>
        <w:t xml:space="preserve">.p1 </w:t>
      </w:r>
      <w:r w:rsidRPr="009A05F0">
        <w:rPr>
          <w:rFonts w:ascii="Lucida Console" w:hAnsi="Lucida Console" w:cs="Arial"/>
          <w:i/>
          <w:color w:val="0000FF"/>
          <w:sz w:val="24"/>
          <w:szCs w:val="24"/>
        </w:rPr>
        <w:t>или</w:t>
      </w:r>
      <w:r w:rsidRPr="00650F0C">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p1</w:t>
      </w:r>
      <w:r>
        <w:rPr>
          <w:rFonts w:ascii="Lucida Console" w:hAnsi="Lucida Console" w:cs="Arial"/>
          <w:color w:val="0000FF"/>
          <w:sz w:val="24"/>
          <w:szCs w:val="24"/>
          <w:lang w:val="en-US"/>
        </w:rPr>
        <w:br/>
        <w:t xml:space="preserve">    </w:t>
      </w:r>
      <w:r w:rsidRPr="0015733B">
        <w:rPr>
          <w:rFonts w:ascii="Lucida Console" w:hAnsi="Lucida Console" w:cs="Arial"/>
          <w:b/>
          <w:color w:val="0000FF"/>
          <w:sz w:val="24"/>
          <w:szCs w:val="24"/>
          <w:lang w:val="en-US"/>
        </w:rPr>
        <w:t>param</w:t>
      </w:r>
      <w:r w:rsidR="004B1675" w:rsidRPr="004B1675">
        <w:rPr>
          <w:rFonts w:ascii="Lucida Console" w:hAnsi="Lucida Console" w:cs="Arial"/>
          <w:color w:val="0000FF"/>
          <w:sz w:val="24"/>
          <w:szCs w:val="24"/>
          <w:lang w:val="en-US"/>
        </w:rPr>
        <w:t>(</w:t>
      </w:r>
      <w:r>
        <w:rPr>
          <w:rFonts w:ascii="Lucida Console" w:hAnsi="Lucida Console" w:cs="Arial"/>
          <w:color w:val="0000FF"/>
          <w:sz w:val="24"/>
          <w:szCs w:val="24"/>
          <w:lang w:val="en-US"/>
        </w:rPr>
        <w:t>2</w:t>
      </w:r>
      <w:r w:rsidR="004B1675" w:rsidRPr="004B1675">
        <w:rPr>
          <w:rFonts w:ascii="Lucida Console" w:hAnsi="Lucida Console" w:cs="Arial"/>
          <w:color w:val="0000FF"/>
          <w:sz w:val="24"/>
          <w:szCs w:val="24"/>
          <w:lang w:val="en-US"/>
        </w:rPr>
        <w:t>)</w:t>
      </w:r>
      <w:r>
        <w:rPr>
          <w:rFonts w:ascii="Lucida Console" w:hAnsi="Lucida Console" w:cs="Arial"/>
          <w:color w:val="0000FF"/>
          <w:sz w:val="24"/>
          <w:szCs w:val="24"/>
          <w:lang w:val="en-US"/>
        </w:rPr>
        <w:br/>
        <w:t xml:space="preserve">    </w:t>
      </w:r>
      <w:r w:rsidRPr="0015733B">
        <w:rPr>
          <w:rFonts w:ascii="Lucida Console" w:hAnsi="Lucida Console" w:cs="Arial"/>
          <w:b/>
          <w:color w:val="0000FF"/>
          <w:sz w:val="24"/>
          <w:szCs w:val="24"/>
          <w:lang w:val="en-US"/>
        </w:rPr>
        <w:t>param</w:t>
      </w:r>
      <w:r w:rsidR="004B1675" w:rsidRPr="004B1675">
        <w:rPr>
          <w:rFonts w:ascii="Lucida Console" w:hAnsi="Lucida Console" w:cs="Arial"/>
          <w:color w:val="0000FF"/>
          <w:sz w:val="24"/>
          <w:szCs w:val="24"/>
          <w:lang w:val="en-US"/>
        </w:rPr>
        <w:t>(</w:t>
      </w:r>
      <w:r>
        <w:rPr>
          <w:rFonts w:ascii="Lucida Console" w:hAnsi="Lucida Console" w:cs="Arial"/>
          <w:color w:val="0000FF"/>
          <w:sz w:val="24"/>
          <w:szCs w:val="24"/>
          <w:lang w:val="en-US"/>
        </w:rPr>
        <w:t>3</w:t>
      </w:r>
      <w:r w:rsidR="004B1675" w:rsidRPr="004B1675">
        <w:rPr>
          <w:rFonts w:ascii="Lucida Console" w:hAnsi="Lucida Console" w:cs="Arial"/>
          <w:color w:val="0000FF"/>
          <w:sz w:val="24"/>
          <w:szCs w:val="24"/>
          <w:lang w:val="en-US"/>
        </w:rPr>
        <w:t>)</w:t>
      </w:r>
      <w:r>
        <w:rPr>
          <w:rFonts w:ascii="Lucida Console" w:hAnsi="Lucida Console" w:cs="Arial"/>
          <w:color w:val="0000FF"/>
          <w:sz w:val="24"/>
          <w:szCs w:val="24"/>
          <w:lang w:val="en-US"/>
        </w:rPr>
        <w:br/>
      </w:r>
      <w:r>
        <w:rPr>
          <w:rFonts w:ascii="Lucida Console" w:hAnsi="Lucida Console" w:cs="Arial"/>
          <w:color w:val="0000FF"/>
          <w:sz w:val="24"/>
          <w:szCs w:val="24"/>
          <w:lang w:val="en-US"/>
        </w:rPr>
        <w:lastRenderedPageBreak/>
        <w:t xml:space="preserve">    ...</w:t>
      </w:r>
      <w:r>
        <w:rPr>
          <w:rFonts w:ascii="Lucida Console" w:hAnsi="Lucida Console" w:cs="Arial"/>
          <w:color w:val="0000FF"/>
          <w:sz w:val="24"/>
          <w:szCs w:val="24"/>
          <w:lang w:val="en-US"/>
        </w:rPr>
        <w:br/>
      </w:r>
      <w:r w:rsidRPr="00650F0C">
        <w:rPr>
          <w:rFonts w:ascii="Lucida Console" w:hAnsi="Lucida Console" w:cs="Arial"/>
          <w:color w:val="0000FF"/>
          <w:sz w:val="24"/>
          <w:szCs w:val="24"/>
          <w:lang w:val="en-US"/>
        </w:rPr>
        <w:t xml:space="preserve"> </w:t>
      </w:r>
      <w:r w:rsidRPr="00650F0C">
        <w:rPr>
          <w:rFonts w:ascii="Lucida Console" w:hAnsi="Lucida Console" w:cs="Arial"/>
          <w:b/>
          <w:color w:val="0000FF"/>
          <w:sz w:val="24"/>
          <w:szCs w:val="24"/>
          <w:lang w:val="en-US"/>
        </w:rPr>
        <w:t>end</w:t>
      </w:r>
    </w:p>
    <w:p w:rsidR="00C15BD5" w:rsidRPr="004B1675" w:rsidRDefault="004B1675" w:rsidP="00B372F4">
      <w:pPr>
        <w:rPr>
          <w:rFonts w:ascii="Arial" w:hAnsi="Arial" w:cs="Arial"/>
          <w:sz w:val="24"/>
          <w:szCs w:val="24"/>
        </w:rPr>
      </w:pPr>
      <w:r>
        <w:rPr>
          <w:rFonts w:ascii="Arial" w:hAnsi="Arial" w:cs="Arial"/>
          <w:sz w:val="24"/>
          <w:szCs w:val="24"/>
        </w:rPr>
        <w:t>С привлечением понятия кортежа так же естественно решается вопрос с умолчаниями для параметров:</w:t>
      </w:r>
    </w:p>
    <w:p w:rsidR="006957EF" w:rsidRPr="00C15BD5" w:rsidRDefault="006957EF" w:rsidP="00FF1845">
      <w:pPr>
        <w:ind w:left="708"/>
        <w:rPr>
          <w:rFonts w:ascii="Lucida Console" w:hAnsi="Lucida Console" w:cs="Arial"/>
          <w:color w:val="0000FF"/>
          <w:sz w:val="24"/>
          <w:szCs w:val="24"/>
          <w:lang w:val="en-US"/>
        </w:rPr>
      </w:pPr>
      <w:r w:rsidRPr="00C15BD5">
        <w:rPr>
          <w:rFonts w:ascii="Lucida Console" w:hAnsi="Lucida Console" w:cs="Arial"/>
          <w:color w:val="0000FF"/>
          <w:sz w:val="24"/>
          <w:szCs w:val="24"/>
          <w:lang w:val="en-US"/>
        </w:rPr>
        <w:t xml:space="preserve">goo(p1: Real, Integer, p3 </w:t>
      </w:r>
      <w:r w:rsidRPr="00C15BD5">
        <w:rPr>
          <w:rFonts w:ascii="Lucida Console" w:hAnsi="Lucida Console" w:cs="Arial"/>
          <w:b/>
          <w:color w:val="0000FF"/>
          <w:sz w:val="24"/>
          <w:szCs w:val="24"/>
          <w:lang w:val="en-US"/>
        </w:rPr>
        <w:t>is</w:t>
      </w:r>
      <w:r w:rsidRPr="00C15BD5">
        <w:rPr>
          <w:rFonts w:ascii="Lucida Console" w:hAnsi="Lucida Console" w:cs="Arial"/>
          <w:color w:val="0000FF"/>
          <w:sz w:val="24"/>
          <w:szCs w:val="24"/>
          <w:lang w:val="en-US"/>
        </w:rPr>
        <w:t xml:space="preserve"> 0, </w:t>
      </w:r>
      <w:r w:rsidRPr="00C15BD5">
        <w:rPr>
          <w:rFonts w:ascii="Lucida Console" w:hAnsi="Lucida Console" w:cs="Arial"/>
          <w:b/>
          <w:color w:val="0000FF"/>
          <w:sz w:val="24"/>
          <w:szCs w:val="24"/>
          <w:lang w:val="en-US"/>
        </w:rPr>
        <w:t>true</w:t>
      </w:r>
      <w:r w:rsidRPr="00C15BD5">
        <w:rPr>
          <w:rFonts w:ascii="Lucida Console" w:hAnsi="Lucida Console" w:cs="Arial"/>
          <w:color w:val="0000FF"/>
          <w:sz w:val="24"/>
          <w:szCs w:val="24"/>
          <w:lang w:val="en-US"/>
        </w:rPr>
        <w:t xml:space="preserve">): Real </w:t>
      </w:r>
      <w:r w:rsidRPr="00C15BD5">
        <w:rPr>
          <w:rFonts w:ascii="Lucida Console" w:hAnsi="Lucida Console" w:cs="Arial"/>
          <w:b/>
          <w:color w:val="0000FF"/>
          <w:sz w:val="24"/>
          <w:szCs w:val="24"/>
          <w:lang w:val="en-US"/>
        </w:rPr>
        <w:t>is</w:t>
      </w:r>
      <w:r w:rsidRPr="00C15BD5">
        <w:rPr>
          <w:rFonts w:ascii="Lucida Console" w:hAnsi="Lucida Console" w:cs="Arial"/>
          <w:color w:val="0000FF"/>
          <w:sz w:val="24"/>
          <w:szCs w:val="24"/>
          <w:lang w:val="en-US"/>
        </w:rPr>
        <w:t xml:space="preserve"> </w:t>
      </w:r>
      <w:r w:rsidR="00C15BD5" w:rsidRPr="00C15BD5">
        <w:rPr>
          <w:rFonts w:ascii="Lucida Console" w:hAnsi="Lucida Console" w:cs="Arial"/>
          <w:color w:val="0000FF"/>
          <w:sz w:val="24"/>
          <w:szCs w:val="24"/>
          <w:lang w:val="en-US"/>
        </w:rPr>
        <w:t>...</w:t>
      </w:r>
      <w:r w:rsidRPr="00C15BD5">
        <w:rPr>
          <w:rFonts w:ascii="Lucida Console" w:hAnsi="Lucida Console" w:cs="Arial"/>
          <w:color w:val="0000FF"/>
          <w:sz w:val="24"/>
          <w:szCs w:val="24"/>
          <w:lang w:val="en-US"/>
        </w:rPr>
        <w:t xml:space="preserve"> </w:t>
      </w:r>
      <w:r w:rsidRPr="00C15BD5">
        <w:rPr>
          <w:rFonts w:ascii="Lucida Console" w:hAnsi="Lucida Console" w:cs="Arial"/>
          <w:b/>
          <w:color w:val="0000FF"/>
          <w:sz w:val="24"/>
          <w:szCs w:val="24"/>
          <w:lang w:val="en-US"/>
        </w:rPr>
        <w:t>end</w:t>
      </w:r>
    </w:p>
    <w:p w:rsidR="00312F57" w:rsidRPr="00312F57" w:rsidRDefault="00FF1845" w:rsidP="00B372F4">
      <w:pPr>
        <w:rPr>
          <w:rFonts w:ascii="Arial" w:hAnsi="Arial" w:cs="Arial"/>
          <w:sz w:val="24"/>
          <w:szCs w:val="24"/>
        </w:rPr>
      </w:pPr>
      <w:r>
        <w:rPr>
          <w:rFonts w:ascii="Arial" w:hAnsi="Arial" w:cs="Arial"/>
          <w:sz w:val="24"/>
          <w:szCs w:val="24"/>
        </w:rPr>
        <w:t xml:space="preserve">В этом примере </w:t>
      </w:r>
      <w:r w:rsidR="006957EF">
        <w:rPr>
          <w:rFonts w:ascii="Arial" w:hAnsi="Arial" w:cs="Arial"/>
          <w:sz w:val="24"/>
          <w:szCs w:val="24"/>
        </w:rPr>
        <w:t>первый параметр</w:t>
      </w:r>
      <w:r w:rsidR="006957EF" w:rsidRPr="006957EF">
        <w:rPr>
          <w:rFonts w:ascii="Arial" w:hAnsi="Arial" w:cs="Arial"/>
          <w:sz w:val="24"/>
          <w:szCs w:val="24"/>
        </w:rPr>
        <w:t xml:space="preserve"> – </w:t>
      </w:r>
      <w:r w:rsidR="006957EF">
        <w:rPr>
          <w:rFonts w:ascii="Arial" w:hAnsi="Arial" w:cs="Arial"/>
          <w:sz w:val="24"/>
          <w:szCs w:val="24"/>
        </w:rPr>
        <w:t>обязательный именованный</w:t>
      </w:r>
      <w:r>
        <w:rPr>
          <w:rFonts w:ascii="Arial" w:hAnsi="Arial" w:cs="Arial"/>
          <w:sz w:val="24"/>
          <w:szCs w:val="24"/>
        </w:rPr>
        <w:t xml:space="preserve">. Обращение к нему производится по имени. Второй параметр имеет тип </w:t>
      </w:r>
      <w:r w:rsidRPr="00312F57">
        <w:rPr>
          <w:rFonts w:ascii="Lucida Console" w:hAnsi="Lucida Console" w:cs="Arial"/>
          <w:color w:val="0000FF"/>
          <w:sz w:val="24"/>
          <w:szCs w:val="24"/>
          <w:lang w:val="en-US"/>
        </w:rPr>
        <w:t>Integer</w:t>
      </w:r>
      <w:r>
        <w:rPr>
          <w:rFonts w:ascii="Arial" w:hAnsi="Arial" w:cs="Arial"/>
          <w:sz w:val="24"/>
          <w:szCs w:val="24"/>
        </w:rPr>
        <w:t xml:space="preserve">; он не имеет имени, но при вызове является обязательным. Обращаться к нему можно посредством конструкции </w:t>
      </w:r>
      <w:proofErr w:type="spellStart"/>
      <w:r w:rsidRPr="00312F57">
        <w:rPr>
          <w:rFonts w:ascii="Lucida Console" w:hAnsi="Lucida Console" w:cs="Arial"/>
          <w:b/>
          <w:color w:val="0000FF"/>
          <w:sz w:val="24"/>
          <w:szCs w:val="24"/>
          <w:lang w:val="en-US"/>
        </w:rPr>
        <w:t>param</w:t>
      </w:r>
      <w:proofErr w:type="spellEnd"/>
      <w:r w:rsidRPr="00312F57">
        <w:rPr>
          <w:rFonts w:ascii="Lucida Console" w:hAnsi="Lucida Console" w:cs="Arial"/>
          <w:color w:val="0000FF"/>
          <w:sz w:val="24"/>
          <w:szCs w:val="24"/>
        </w:rPr>
        <w:t>(2)</w:t>
      </w:r>
      <w:r w:rsidRPr="00FF1845">
        <w:rPr>
          <w:rFonts w:ascii="Arial" w:hAnsi="Arial" w:cs="Arial"/>
          <w:sz w:val="24"/>
          <w:szCs w:val="24"/>
        </w:rPr>
        <w:t xml:space="preserve">. </w:t>
      </w:r>
      <w:r>
        <w:rPr>
          <w:rFonts w:ascii="Arial" w:hAnsi="Arial" w:cs="Arial"/>
          <w:sz w:val="24"/>
          <w:szCs w:val="24"/>
        </w:rPr>
        <w:t>Третий параметр</w:t>
      </w:r>
      <w:r w:rsidDel="00FF1845">
        <w:rPr>
          <w:rFonts w:ascii="Arial" w:hAnsi="Arial" w:cs="Arial"/>
          <w:sz w:val="24"/>
          <w:szCs w:val="24"/>
        </w:rPr>
        <w:t xml:space="preserve"> </w:t>
      </w:r>
      <w:r>
        <w:rPr>
          <w:rFonts w:ascii="Arial" w:hAnsi="Arial" w:cs="Arial"/>
          <w:sz w:val="24"/>
          <w:szCs w:val="24"/>
        </w:rPr>
        <w:t xml:space="preserve">является необязательным; при вызове функции его можно опускать, в этом случае он принимает значение по умолчанию </w:t>
      </w:r>
      <w:r w:rsidRPr="00312F57">
        <w:rPr>
          <w:rFonts w:ascii="Lucida Console" w:hAnsi="Lucida Console" w:cs="Arial"/>
          <w:color w:val="0000FF"/>
          <w:sz w:val="24"/>
          <w:szCs w:val="24"/>
        </w:rPr>
        <w:t>0</w:t>
      </w:r>
      <w:r>
        <w:rPr>
          <w:rFonts w:ascii="Arial" w:hAnsi="Arial" w:cs="Arial"/>
          <w:sz w:val="24"/>
          <w:szCs w:val="24"/>
        </w:rPr>
        <w:t xml:space="preserve">. Обращение к нему внутри тела подпрограммы </w:t>
      </w:r>
      <w:r w:rsidR="008A2631">
        <w:rPr>
          <w:rFonts w:ascii="Arial" w:hAnsi="Arial" w:cs="Arial"/>
          <w:sz w:val="24"/>
          <w:szCs w:val="24"/>
        </w:rPr>
        <w:t xml:space="preserve">может </w:t>
      </w:r>
      <w:r>
        <w:rPr>
          <w:rFonts w:ascii="Arial" w:hAnsi="Arial" w:cs="Arial"/>
          <w:sz w:val="24"/>
          <w:szCs w:val="24"/>
        </w:rPr>
        <w:t xml:space="preserve">производиться как по имени </w:t>
      </w:r>
      <w:r w:rsidRPr="00312F57">
        <w:rPr>
          <w:rFonts w:ascii="Lucida Console" w:hAnsi="Lucida Console" w:cs="Arial"/>
          <w:color w:val="0000FF"/>
          <w:sz w:val="24"/>
          <w:szCs w:val="24"/>
          <w:lang w:val="en-US"/>
        </w:rPr>
        <w:t>p</w:t>
      </w:r>
      <w:r w:rsidRPr="00312F57">
        <w:rPr>
          <w:rFonts w:ascii="Lucida Console" w:hAnsi="Lucida Console" w:cs="Arial"/>
          <w:color w:val="0000FF"/>
          <w:sz w:val="24"/>
          <w:szCs w:val="24"/>
        </w:rPr>
        <w:t>3</w:t>
      </w:r>
      <w:r w:rsidRPr="00FF1845">
        <w:rPr>
          <w:rFonts w:ascii="Arial" w:hAnsi="Arial" w:cs="Arial"/>
          <w:sz w:val="24"/>
          <w:szCs w:val="24"/>
        </w:rPr>
        <w:t xml:space="preserve">, </w:t>
      </w:r>
      <w:r>
        <w:rPr>
          <w:rFonts w:ascii="Arial" w:hAnsi="Arial" w:cs="Arial"/>
          <w:sz w:val="24"/>
          <w:szCs w:val="24"/>
        </w:rPr>
        <w:t xml:space="preserve">так и с помощью конструкции </w:t>
      </w:r>
      <w:proofErr w:type="spellStart"/>
      <w:r w:rsidRPr="00312F57">
        <w:rPr>
          <w:rFonts w:ascii="Lucida Console" w:hAnsi="Lucida Console" w:cs="Arial"/>
          <w:b/>
          <w:color w:val="0000FF"/>
          <w:sz w:val="24"/>
          <w:szCs w:val="24"/>
          <w:lang w:val="en-US"/>
        </w:rPr>
        <w:t>param</w:t>
      </w:r>
      <w:proofErr w:type="spellEnd"/>
      <w:r w:rsidRPr="00312F57">
        <w:rPr>
          <w:rFonts w:ascii="Lucida Console" w:hAnsi="Lucida Console" w:cs="Arial"/>
          <w:color w:val="0000FF"/>
          <w:sz w:val="24"/>
          <w:szCs w:val="24"/>
        </w:rPr>
        <w:t>(3)</w:t>
      </w:r>
      <w:r w:rsidRPr="00FF1845">
        <w:rPr>
          <w:rFonts w:ascii="Arial" w:hAnsi="Arial" w:cs="Arial"/>
          <w:sz w:val="24"/>
          <w:szCs w:val="24"/>
        </w:rPr>
        <w:t xml:space="preserve">. </w:t>
      </w:r>
      <w:r>
        <w:rPr>
          <w:rFonts w:ascii="Arial" w:hAnsi="Arial" w:cs="Arial"/>
          <w:sz w:val="24"/>
          <w:szCs w:val="24"/>
        </w:rPr>
        <w:t>Наконец, последний, четвертый параметр</w:t>
      </w:r>
      <w:r w:rsidR="00312F57">
        <w:rPr>
          <w:rFonts w:ascii="Arial" w:hAnsi="Arial" w:cs="Arial"/>
          <w:sz w:val="24"/>
          <w:szCs w:val="24"/>
        </w:rPr>
        <w:t xml:space="preserve"> необязательный (в случае, когда он опущен, его значение есть </w:t>
      </w:r>
      <w:r w:rsidR="00312F57" w:rsidRPr="00312F57">
        <w:rPr>
          <w:rFonts w:ascii="Lucida Console" w:hAnsi="Lucida Console" w:cs="Arial"/>
          <w:b/>
          <w:color w:val="0000FF"/>
          <w:sz w:val="24"/>
          <w:szCs w:val="24"/>
          <w:lang w:val="en-US"/>
        </w:rPr>
        <w:t>true</w:t>
      </w:r>
      <w:r w:rsidR="00312F57" w:rsidRPr="00312F57">
        <w:rPr>
          <w:rFonts w:ascii="Arial" w:hAnsi="Arial" w:cs="Arial"/>
          <w:sz w:val="24"/>
          <w:szCs w:val="24"/>
        </w:rPr>
        <w:t>)</w:t>
      </w:r>
      <w:r w:rsidR="00312F57">
        <w:rPr>
          <w:rFonts w:ascii="Arial" w:hAnsi="Arial" w:cs="Arial"/>
          <w:sz w:val="24"/>
          <w:szCs w:val="24"/>
        </w:rPr>
        <w:t xml:space="preserve"> и имени не имеет. Обращение к нему возможно только посредством </w:t>
      </w:r>
      <w:proofErr w:type="spellStart"/>
      <w:r w:rsidR="00312F57" w:rsidRPr="00312F57">
        <w:rPr>
          <w:rFonts w:ascii="Lucida Console" w:hAnsi="Lucida Console" w:cs="Arial"/>
          <w:b/>
          <w:color w:val="0000FF"/>
          <w:sz w:val="24"/>
          <w:szCs w:val="24"/>
          <w:lang w:val="en-US"/>
        </w:rPr>
        <w:t>param</w:t>
      </w:r>
      <w:proofErr w:type="spellEnd"/>
      <w:r w:rsidR="00312F57" w:rsidRPr="00312F57">
        <w:rPr>
          <w:rFonts w:ascii="Lucida Console" w:hAnsi="Lucida Console" w:cs="Arial"/>
          <w:color w:val="0000FF"/>
          <w:sz w:val="24"/>
          <w:szCs w:val="24"/>
        </w:rPr>
        <w:t>(4)</w:t>
      </w:r>
      <w:r w:rsidR="00312F57" w:rsidRPr="00312F57">
        <w:rPr>
          <w:rFonts w:ascii="Arial" w:hAnsi="Arial" w:cs="Arial"/>
          <w:sz w:val="24"/>
          <w:szCs w:val="24"/>
        </w:rPr>
        <w:t>.</w:t>
      </w:r>
    </w:p>
    <w:p w:rsidR="006957EF" w:rsidRPr="00896876" w:rsidRDefault="00312F57" w:rsidP="00B372F4">
      <w:pPr>
        <w:rPr>
          <w:rFonts w:ascii="Arial" w:hAnsi="Arial" w:cs="Arial"/>
          <w:sz w:val="24"/>
          <w:szCs w:val="24"/>
        </w:rPr>
      </w:pPr>
      <w:r>
        <w:rPr>
          <w:rFonts w:ascii="Arial" w:hAnsi="Arial" w:cs="Arial"/>
          <w:sz w:val="24"/>
          <w:szCs w:val="24"/>
        </w:rPr>
        <w:t>Тип последних двух параметров явно не задается и выводится компилятором из типа значений по умолчанию (</w:t>
      </w:r>
      <w:r w:rsidRPr="00312F57">
        <w:rPr>
          <w:rFonts w:ascii="Lucida Console" w:hAnsi="Lucida Console" w:cs="Arial"/>
          <w:color w:val="0000FF"/>
          <w:sz w:val="24"/>
          <w:szCs w:val="24"/>
          <w:lang w:val="en-US"/>
        </w:rPr>
        <w:t>Integer</w:t>
      </w:r>
      <w:r w:rsidRPr="004F5FAC">
        <w:rPr>
          <w:rFonts w:ascii="Arial" w:hAnsi="Arial" w:cs="Arial"/>
          <w:sz w:val="24"/>
          <w:szCs w:val="24"/>
        </w:rPr>
        <w:t xml:space="preserve"> </w:t>
      </w:r>
      <w:r>
        <w:rPr>
          <w:rFonts w:ascii="Arial" w:hAnsi="Arial" w:cs="Arial"/>
          <w:sz w:val="24"/>
          <w:szCs w:val="24"/>
        </w:rPr>
        <w:t xml:space="preserve">и </w:t>
      </w:r>
      <w:r w:rsidRPr="00312F57">
        <w:rPr>
          <w:rFonts w:ascii="Lucida Console" w:hAnsi="Lucida Console" w:cs="Arial"/>
          <w:color w:val="0000FF"/>
          <w:sz w:val="24"/>
          <w:szCs w:val="24"/>
          <w:lang w:val="en-US"/>
        </w:rPr>
        <w:t>Boolean</w:t>
      </w:r>
      <w:r w:rsidRPr="004F5FAC">
        <w:rPr>
          <w:rFonts w:ascii="Arial" w:hAnsi="Arial" w:cs="Arial"/>
          <w:sz w:val="24"/>
          <w:szCs w:val="24"/>
        </w:rPr>
        <w:t>).</w:t>
      </w:r>
    </w:p>
    <w:p w:rsidR="004F2E29" w:rsidRPr="001B7A86" w:rsidRDefault="00312F57" w:rsidP="00312F57">
      <w:pPr>
        <w:ind w:left="708"/>
        <w:rPr>
          <w:ins w:id="270" w:author="Kanatov Alexey" w:date="2016-04-15T14:40:00Z"/>
          <w:rFonts w:ascii="Arial" w:hAnsi="Arial" w:cs="Arial"/>
          <w:color w:val="CC00FF"/>
          <w:sz w:val="24"/>
          <w:szCs w:val="24"/>
          <w:rPrChange w:id="271" w:author="Kanatov Alexey" w:date="2016-12-19T11:14:00Z">
            <w:rPr>
              <w:ins w:id="272" w:author="Kanatov Alexey" w:date="2016-04-15T14:40:00Z"/>
              <w:rFonts w:ascii="Arial" w:hAnsi="Arial" w:cs="Arial"/>
              <w:color w:val="CC00FF"/>
              <w:sz w:val="24"/>
              <w:szCs w:val="24"/>
              <w:lang w:val="en-US"/>
            </w:rPr>
          </w:rPrChange>
        </w:rPr>
      </w:pPr>
      <w:r w:rsidRPr="00312F57">
        <w:rPr>
          <w:rFonts w:ascii="Arial" w:hAnsi="Arial" w:cs="Arial"/>
          <w:color w:val="CC00FF"/>
          <w:sz w:val="24"/>
          <w:szCs w:val="24"/>
        </w:rPr>
        <w:t>Да, я это придумал (обращение через</w:t>
      </w:r>
      <w:r>
        <w:rPr>
          <w:rFonts w:ascii="Arial" w:hAnsi="Arial" w:cs="Arial"/>
          <w:sz w:val="24"/>
          <w:szCs w:val="24"/>
        </w:rPr>
        <w:t xml:space="preserve"> </w:t>
      </w:r>
      <w:r w:rsidRPr="00312F57">
        <w:rPr>
          <w:rFonts w:ascii="Lucida Console" w:hAnsi="Lucida Console" w:cs="Arial"/>
          <w:b/>
          <w:color w:val="0000FF"/>
          <w:sz w:val="24"/>
          <w:szCs w:val="24"/>
          <w:lang w:val="en-US"/>
        </w:rPr>
        <w:t>param</w:t>
      </w:r>
      <w:r w:rsidRPr="00312F57">
        <w:rPr>
          <w:rFonts w:ascii="Arial" w:hAnsi="Arial" w:cs="Arial"/>
          <w:color w:val="CC00FF"/>
          <w:sz w:val="24"/>
          <w:szCs w:val="24"/>
        </w:rPr>
        <w:t xml:space="preserve">). Умолчания для параметров – повсеместная практика, есть во всех языках. Выведение типов непосредственно следует из принятого дизайна языка. Так что... все </w:t>
      </w:r>
      <w:r w:rsidR="00587DD0">
        <w:rPr>
          <w:rFonts w:ascii="Arial" w:hAnsi="Arial" w:cs="Arial"/>
          <w:color w:val="CC00FF"/>
          <w:sz w:val="24"/>
          <w:szCs w:val="24"/>
        </w:rPr>
        <w:t>логично</w:t>
      </w:r>
      <w:r w:rsidRPr="00312F57">
        <w:rPr>
          <w:rFonts w:ascii="Arial" w:hAnsi="Arial" w:cs="Arial"/>
          <w:color w:val="CC00FF"/>
          <w:sz w:val="24"/>
          <w:szCs w:val="24"/>
        </w:rPr>
        <w:t>.</w:t>
      </w:r>
    </w:p>
    <w:p w:rsidR="00125E87" w:rsidRPr="00125E87" w:rsidRDefault="00125E87" w:rsidP="00312F57">
      <w:pPr>
        <w:ind w:left="708"/>
        <w:rPr>
          <w:rFonts w:ascii="Arial" w:hAnsi="Arial" w:cs="Arial"/>
          <w:color w:val="CC00FF"/>
          <w:sz w:val="24"/>
          <w:szCs w:val="24"/>
        </w:rPr>
      </w:pPr>
      <w:ins w:id="273" w:author="Kanatov Alexey" w:date="2016-04-15T14:40:00Z">
        <w:r>
          <w:rPr>
            <w:rFonts w:ascii="Arial" w:hAnsi="Arial" w:cs="Arial"/>
            <w:color w:val="CC00FF"/>
            <w:sz w:val="24"/>
            <w:szCs w:val="24"/>
          </w:rPr>
          <w:t xml:space="preserve">МНЕ </w:t>
        </w:r>
        <w:proofErr w:type="spellStart"/>
        <w:r>
          <w:rPr>
            <w:rFonts w:ascii="Arial" w:hAnsi="Arial" w:cs="Arial"/>
            <w:color w:val="CC00FF"/>
            <w:sz w:val="24"/>
            <w:szCs w:val="24"/>
            <w:lang w:val="en-US"/>
          </w:rPr>
          <w:t>param</w:t>
        </w:r>
        <w:proofErr w:type="spellEnd"/>
        <w:r w:rsidRPr="00125E87">
          <w:rPr>
            <w:rFonts w:ascii="Arial" w:hAnsi="Arial" w:cs="Arial"/>
            <w:color w:val="CC00FF"/>
            <w:sz w:val="24"/>
            <w:szCs w:val="24"/>
            <w:rPrChange w:id="274" w:author="Kanatov Alexey" w:date="2016-04-15T14:40:00Z">
              <w:rPr>
                <w:rFonts w:ascii="Arial" w:hAnsi="Arial" w:cs="Arial"/>
                <w:color w:val="CC00FF"/>
                <w:sz w:val="24"/>
                <w:szCs w:val="24"/>
                <w:lang w:val="en-US"/>
              </w:rPr>
            </w:rPrChange>
          </w:rPr>
          <w:t xml:space="preserve"> </w:t>
        </w:r>
        <w:r>
          <w:rPr>
            <w:rFonts w:ascii="Arial" w:hAnsi="Arial" w:cs="Arial"/>
            <w:color w:val="CC00FF"/>
            <w:sz w:val="24"/>
            <w:szCs w:val="24"/>
          </w:rPr>
          <w:t xml:space="preserve">НЕ НРАВИТЬСЯ – опять тратить ключевое слово на совсем редкую вещь </w:t>
        </w:r>
      </w:ins>
      <w:ins w:id="275" w:author="Kanatov Alexey" w:date="2016-04-15T14:41:00Z">
        <w:r>
          <w:rPr>
            <w:rFonts w:ascii="Arial" w:hAnsi="Arial" w:cs="Arial"/>
            <w:color w:val="CC00FF"/>
            <w:sz w:val="24"/>
            <w:szCs w:val="24"/>
          </w:rPr>
          <w:t xml:space="preserve">… Просто от имени функции возьми </w:t>
        </w:r>
        <w:proofErr w:type="spellStart"/>
        <w:r>
          <w:rPr>
            <w:rFonts w:ascii="Arial" w:hAnsi="Arial" w:cs="Arial"/>
            <w:color w:val="CC00FF"/>
            <w:sz w:val="24"/>
            <w:szCs w:val="24"/>
          </w:rPr>
          <w:t>апарметры</w:t>
        </w:r>
        <w:proofErr w:type="spellEnd"/>
        <w:r>
          <w:rPr>
            <w:rFonts w:ascii="Arial" w:hAnsi="Arial" w:cs="Arial"/>
            <w:color w:val="CC00FF"/>
            <w:sz w:val="24"/>
            <w:szCs w:val="24"/>
          </w:rPr>
          <w:t xml:space="preserve"> … Функция это объект у него есть тип – юнит в нем </w:t>
        </w:r>
        <w:proofErr w:type="spellStart"/>
        <w:r>
          <w:rPr>
            <w:rFonts w:ascii="Arial" w:hAnsi="Arial" w:cs="Arial"/>
            <w:color w:val="CC00FF"/>
            <w:sz w:val="24"/>
            <w:szCs w:val="24"/>
          </w:rPr>
          <w:t>есмть</w:t>
        </w:r>
        <w:proofErr w:type="spellEnd"/>
        <w:r>
          <w:rPr>
            <w:rFonts w:ascii="Arial" w:hAnsi="Arial" w:cs="Arial"/>
            <w:color w:val="CC00FF"/>
            <w:sz w:val="24"/>
            <w:szCs w:val="24"/>
          </w:rPr>
          <w:t xml:space="preserve"> </w:t>
        </w:r>
        <w:proofErr w:type="spellStart"/>
        <w:r>
          <w:rPr>
            <w:rFonts w:ascii="Arial" w:hAnsi="Arial" w:cs="Arial"/>
            <w:color w:val="CC00FF"/>
            <w:sz w:val="24"/>
            <w:szCs w:val="24"/>
          </w:rPr>
          <w:t>некотрые</w:t>
        </w:r>
        <w:proofErr w:type="spellEnd"/>
        <w:r>
          <w:rPr>
            <w:rFonts w:ascii="Arial" w:hAnsi="Arial" w:cs="Arial"/>
            <w:color w:val="CC00FF"/>
            <w:sz w:val="24"/>
            <w:szCs w:val="24"/>
          </w:rPr>
          <w:t xml:space="preserve"> свойства …</w:t>
        </w:r>
      </w:ins>
    </w:p>
    <w:p w:rsidR="006957EF" w:rsidRPr="006957EF" w:rsidRDefault="00A5668C" w:rsidP="00B372F4">
      <w:pPr>
        <w:rPr>
          <w:rFonts w:ascii="Arial" w:hAnsi="Arial" w:cs="Arial"/>
          <w:sz w:val="24"/>
          <w:szCs w:val="24"/>
        </w:rPr>
      </w:pPr>
      <w:r>
        <w:rPr>
          <w:rFonts w:ascii="Arial" w:hAnsi="Arial" w:cs="Arial"/>
          <w:b/>
          <w:sz w:val="24"/>
          <w:szCs w:val="24"/>
        </w:rPr>
        <w:t xml:space="preserve">3. </w:t>
      </w:r>
      <w:r w:rsidRPr="00650F0C">
        <w:rPr>
          <w:rFonts w:ascii="Arial" w:hAnsi="Arial" w:cs="Arial"/>
          <w:b/>
          <w:sz w:val="24"/>
          <w:szCs w:val="24"/>
        </w:rPr>
        <w:t>Пустые и единичные кортежи</w:t>
      </w:r>
    </w:p>
    <w:p w:rsidR="00746B88" w:rsidRDefault="00746B88" w:rsidP="00746B88">
      <w:pPr>
        <w:rPr>
          <w:rFonts w:ascii="Arial" w:hAnsi="Arial" w:cs="Arial"/>
          <w:sz w:val="24"/>
          <w:szCs w:val="24"/>
        </w:rPr>
      </w:pPr>
      <w:r>
        <w:rPr>
          <w:rFonts w:ascii="Arial" w:hAnsi="Arial" w:cs="Arial"/>
          <w:sz w:val="24"/>
          <w:szCs w:val="24"/>
        </w:rPr>
        <w:t xml:space="preserve">Как уже говорилось, предельным вариантом кортежа естественно считать кортеж, не содержащий ни одного элемента. Его можно обозначить с помощью пустых круглых скобок. </w:t>
      </w:r>
      <w:r w:rsidR="00136F05">
        <w:rPr>
          <w:rFonts w:ascii="Arial" w:hAnsi="Arial" w:cs="Arial"/>
          <w:sz w:val="24"/>
          <w:szCs w:val="24"/>
        </w:rPr>
        <w:t>Подробнее о пустых кортежах см. след. подраздел.</w:t>
      </w:r>
    </w:p>
    <w:p w:rsidR="00E73612" w:rsidRDefault="00E73612" w:rsidP="00746B88">
      <w:pPr>
        <w:rPr>
          <w:rFonts w:ascii="Arial" w:hAnsi="Arial" w:cs="Arial"/>
          <w:sz w:val="24"/>
          <w:szCs w:val="24"/>
        </w:rPr>
      </w:pPr>
      <w:r>
        <w:rPr>
          <w:rFonts w:ascii="Arial" w:hAnsi="Arial" w:cs="Arial"/>
          <w:sz w:val="24"/>
          <w:szCs w:val="24"/>
        </w:rPr>
        <w:t>Некоторая неопределенность возникает при определении единичного кортежа – который включает единственный элемент. Дело в том, что в этом случае в некоторых контекстах невозможно отличить единчный кортеж от простого выражения, заключенного в круглые скобки.</w:t>
      </w:r>
    </w:p>
    <w:p w:rsidR="00E73612" w:rsidRPr="00E73612" w:rsidRDefault="00E73612" w:rsidP="00746B88">
      <w:pPr>
        <w:rPr>
          <w:rFonts w:ascii="Arial" w:hAnsi="Arial" w:cs="Arial"/>
          <w:sz w:val="24"/>
          <w:szCs w:val="24"/>
          <w:lang w:val="en-US"/>
        </w:rPr>
      </w:pPr>
      <w:r>
        <w:rPr>
          <w:rFonts w:ascii="Arial" w:hAnsi="Arial" w:cs="Arial"/>
          <w:sz w:val="24"/>
          <w:szCs w:val="24"/>
        </w:rPr>
        <w:t>Пример</w:t>
      </w:r>
      <w:r w:rsidRPr="00E73612">
        <w:rPr>
          <w:rFonts w:ascii="Arial" w:hAnsi="Arial" w:cs="Arial"/>
          <w:sz w:val="24"/>
          <w:szCs w:val="24"/>
          <w:lang w:val="en-US"/>
        </w:rPr>
        <w:t>:</w:t>
      </w:r>
    </w:p>
    <w:p w:rsidR="00E73612" w:rsidRPr="00E73612" w:rsidRDefault="00E73612" w:rsidP="00E73612">
      <w:pPr>
        <w:ind w:left="708"/>
        <w:rPr>
          <w:rFonts w:ascii="Lucida Console" w:hAnsi="Lucida Console" w:cs="Arial"/>
          <w:color w:val="0000FF"/>
          <w:sz w:val="24"/>
          <w:szCs w:val="24"/>
        </w:rPr>
      </w:pPr>
      <w:r w:rsidRPr="00E73612">
        <w:rPr>
          <w:rFonts w:ascii="Lucida Console" w:hAnsi="Lucida Console" w:cs="Arial"/>
          <w:color w:val="0000FF"/>
          <w:sz w:val="24"/>
          <w:szCs w:val="24"/>
          <w:lang w:val="en-US"/>
        </w:rPr>
        <w:t>x</w:t>
      </w:r>
      <w:r w:rsidRPr="00E73612">
        <w:rPr>
          <w:rFonts w:ascii="Lucida Console" w:hAnsi="Lucida Console" w:cs="Arial"/>
          <w:color w:val="0000FF"/>
          <w:sz w:val="24"/>
          <w:szCs w:val="24"/>
        </w:rPr>
        <w:t xml:space="preserve"> </w:t>
      </w:r>
      <w:r w:rsidRPr="00E73612">
        <w:rPr>
          <w:rFonts w:ascii="Lucida Console" w:hAnsi="Lucida Console" w:cs="Arial"/>
          <w:b/>
          <w:color w:val="0000FF"/>
          <w:sz w:val="24"/>
          <w:szCs w:val="24"/>
          <w:lang w:val="en-US"/>
        </w:rPr>
        <w:t>is</w:t>
      </w:r>
      <w:r w:rsidRPr="00E73612">
        <w:rPr>
          <w:rFonts w:ascii="Lucida Console" w:hAnsi="Lucida Console" w:cs="Arial"/>
          <w:color w:val="0000FF"/>
          <w:sz w:val="24"/>
          <w:szCs w:val="24"/>
        </w:rPr>
        <w:t xml:space="preserve"> (</w:t>
      </w:r>
      <w:r w:rsidRPr="00E73612">
        <w:rPr>
          <w:rFonts w:ascii="Lucida Console" w:hAnsi="Lucida Console" w:cs="Arial"/>
          <w:i/>
          <w:color w:val="0000FF"/>
          <w:sz w:val="24"/>
          <w:szCs w:val="24"/>
          <w:lang w:val="en-US"/>
        </w:rPr>
        <w:t>Expression</w:t>
      </w:r>
      <w:r w:rsidRPr="00E73612">
        <w:rPr>
          <w:rFonts w:ascii="Lucida Console" w:hAnsi="Lucida Console" w:cs="Arial"/>
          <w:color w:val="0000FF"/>
          <w:sz w:val="24"/>
          <w:szCs w:val="24"/>
        </w:rPr>
        <w:t xml:space="preserve">)    // </w:t>
      </w:r>
      <w:r w:rsidRPr="00E73612">
        <w:rPr>
          <w:rFonts w:ascii="Lucida Console" w:hAnsi="Lucida Console" w:cs="Arial"/>
          <w:color w:val="0000FF"/>
          <w:sz w:val="24"/>
          <w:szCs w:val="24"/>
          <w:lang w:val="en-US"/>
        </w:rPr>
        <w:t>x</w:t>
      </w:r>
      <w:r w:rsidRPr="00E73612">
        <w:rPr>
          <w:rFonts w:ascii="Lucida Console" w:hAnsi="Lucida Console" w:cs="Arial"/>
          <w:color w:val="0000FF"/>
          <w:sz w:val="24"/>
          <w:szCs w:val="24"/>
        </w:rPr>
        <w:t xml:space="preserve"> – это кортеж или простой объект?</w:t>
      </w:r>
    </w:p>
    <w:p w:rsidR="00746B88" w:rsidRDefault="00E73612" w:rsidP="009930B9">
      <w:pPr>
        <w:rPr>
          <w:rFonts w:ascii="Arial" w:hAnsi="Arial" w:cs="Arial"/>
          <w:sz w:val="24"/>
          <w:szCs w:val="24"/>
        </w:rPr>
      </w:pPr>
      <w:r>
        <w:rPr>
          <w:rFonts w:ascii="Arial" w:hAnsi="Arial" w:cs="Arial"/>
          <w:sz w:val="24"/>
          <w:szCs w:val="24"/>
        </w:rPr>
        <w:t xml:space="preserve">Для случаев, когда может возникнуть подобная неопределенность, принято следующее правило: если в скобках содержится одиночное выражение, оно всегда трактуется как выражение, а не как кортеж из одного элемента. Выбор </w:t>
      </w:r>
      <w:r>
        <w:rPr>
          <w:rFonts w:ascii="Arial" w:hAnsi="Arial" w:cs="Arial"/>
          <w:sz w:val="24"/>
          <w:szCs w:val="24"/>
        </w:rPr>
        <w:lastRenderedPageBreak/>
        <w:t xml:space="preserve">такой трактовки обусловлен тем обстоятельством, что выражения в скобках (как отдельно-стоящие, так и входящие в состав других выражений) гораздо чаще встречается в реальных программах, нежели </w:t>
      </w:r>
      <w:r w:rsidR="00806B37">
        <w:rPr>
          <w:rFonts w:ascii="Arial" w:hAnsi="Arial" w:cs="Arial"/>
          <w:sz w:val="24"/>
          <w:szCs w:val="24"/>
        </w:rPr>
        <w:t xml:space="preserve">единичные </w:t>
      </w:r>
      <w:r>
        <w:rPr>
          <w:rFonts w:ascii="Arial" w:hAnsi="Arial" w:cs="Arial"/>
          <w:sz w:val="24"/>
          <w:szCs w:val="24"/>
        </w:rPr>
        <w:t>кортежи.</w:t>
      </w:r>
    </w:p>
    <w:p w:rsidR="00E73612" w:rsidRDefault="00E73612" w:rsidP="009930B9">
      <w:pPr>
        <w:rPr>
          <w:rFonts w:ascii="Arial" w:hAnsi="Arial" w:cs="Arial"/>
          <w:sz w:val="24"/>
          <w:szCs w:val="24"/>
        </w:rPr>
      </w:pPr>
      <w:r>
        <w:rPr>
          <w:rFonts w:ascii="Arial" w:hAnsi="Arial" w:cs="Arial"/>
          <w:sz w:val="24"/>
          <w:szCs w:val="24"/>
        </w:rPr>
        <w:t xml:space="preserve">Если же необходимо задать кортеж из одного элемента, то для этого следует явно указать тип </w:t>
      </w:r>
      <w:r w:rsidR="009A1E58">
        <w:rPr>
          <w:rFonts w:ascii="Arial" w:hAnsi="Arial" w:cs="Arial"/>
          <w:sz w:val="24"/>
          <w:szCs w:val="24"/>
        </w:rPr>
        <w:t xml:space="preserve">объекта </w:t>
      </w:r>
      <w:r>
        <w:rPr>
          <w:rFonts w:ascii="Arial" w:hAnsi="Arial" w:cs="Arial"/>
          <w:sz w:val="24"/>
          <w:szCs w:val="24"/>
        </w:rPr>
        <w:t xml:space="preserve">как кортеж. </w:t>
      </w:r>
      <w:r w:rsidR="009A1E58">
        <w:rPr>
          <w:rFonts w:ascii="Arial" w:hAnsi="Arial" w:cs="Arial"/>
          <w:sz w:val="24"/>
          <w:szCs w:val="24"/>
        </w:rPr>
        <w:t>Так, п</w:t>
      </w:r>
      <w:r>
        <w:rPr>
          <w:rFonts w:ascii="Arial" w:hAnsi="Arial" w:cs="Arial"/>
          <w:sz w:val="24"/>
          <w:szCs w:val="24"/>
        </w:rPr>
        <w:t>редыдущий пример может быть переписан, например, следующим образом:</w:t>
      </w:r>
    </w:p>
    <w:p w:rsidR="00E73612" w:rsidRPr="00136F05" w:rsidRDefault="00E73612" w:rsidP="00E73612">
      <w:pPr>
        <w:ind w:left="708"/>
        <w:rPr>
          <w:rFonts w:ascii="Lucida Console" w:hAnsi="Lucida Console" w:cs="Arial"/>
          <w:color w:val="0000FF"/>
          <w:sz w:val="24"/>
          <w:szCs w:val="24"/>
        </w:rPr>
      </w:pPr>
      <w:r w:rsidRPr="00E73612">
        <w:rPr>
          <w:rFonts w:ascii="Lucida Console" w:hAnsi="Lucida Console" w:cs="Arial"/>
          <w:color w:val="0000FF"/>
          <w:sz w:val="24"/>
          <w:szCs w:val="24"/>
          <w:lang w:val="en-US"/>
        </w:rPr>
        <w:t>x</w:t>
      </w:r>
      <w:r w:rsidRPr="00136F05">
        <w:rPr>
          <w:rFonts w:ascii="Lucida Console" w:hAnsi="Lucida Console" w:cs="Arial"/>
          <w:color w:val="0000FF"/>
          <w:sz w:val="24"/>
          <w:szCs w:val="24"/>
        </w:rPr>
        <w:t>: (</w:t>
      </w:r>
      <w:r w:rsidRPr="00E73612">
        <w:rPr>
          <w:rFonts w:ascii="Lucida Console" w:hAnsi="Lucida Console" w:cs="Arial"/>
          <w:color w:val="0000FF"/>
          <w:sz w:val="24"/>
          <w:szCs w:val="24"/>
          <w:lang w:val="en-US"/>
        </w:rPr>
        <w:t>Real</w:t>
      </w:r>
      <w:r w:rsidRPr="00136F05">
        <w:rPr>
          <w:rFonts w:ascii="Lucida Console" w:hAnsi="Lucida Console" w:cs="Arial"/>
          <w:color w:val="0000FF"/>
          <w:sz w:val="24"/>
          <w:szCs w:val="24"/>
        </w:rPr>
        <w:t xml:space="preserve">) </w:t>
      </w:r>
      <w:r w:rsidRPr="00E73612">
        <w:rPr>
          <w:rFonts w:ascii="Lucida Console" w:hAnsi="Lucida Console" w:cs="Arial"/>
          <w:b/>
          <w:color w:val="0000FF"/>
          <w:sz w:val="24"/>
          <w:szCs w:val="24"/>
          <w:lang w:val="en-US"/>
        </w:rPr>
        <w:t>is</w:t>
      </w:r>
      <w:r w:rsidRPr="00136F05">
        <w:rPr>
          <w:rFonts w:ascii="Lucida Console" w:hAnsi="Lucida Console" w:cs="Arial"/>
          <w:color w:val="0000FF"/>
          <w:sz w:val="24"/>
          <w:szCs w:val="24"/>
        </w:rPr>
        <w:t xml:space="preserve"> (</w:t>
      </w:r>
      <w:r w:rsidRPr="00806B37">
        <w:rPr>
          <w:rFonts w:ascii="Lucida Console" w:hAnsi="Lucida Console" w:cs="Arial"/>
          <w:i/>
          <w:color w:val="0000FF"/>
          <w:sz w:val="24"/>
          <w:szCs w:val="24"/>
          <w:lang w:val="en-US"/>
        </w:rPr>
        <w:t>Expression</w:t>
      </w:r>
      <w:r w:rsidRPr="00136F05">
        <w:rPr>
          <w:rFonts w:ascii="Lucida Console" w:hAnsi="Lucida Console" w:cs="Arial"/>
          <w:color w:val="0000FF"/>
          <w:sz w:val="24"/>
          <w:szCs w:val="24"/>
        </w:rPr>
        <w:t>)</w:t>
      </w:r>
      <w:r w:rsidR="00136F05" w:rsidRPr="00136F05">
        <w:rPr>
          <w:rFonts w:ascii="Lucida Console" w:hAnsi="Lucida Console" w:cs="Arial"/>
          <w:color w:val="0000FF"/>
          <w:sz w:val="24"/>
          <w:szCs w:val="24"/>
        </w:rPr>
        <w:t xml:space="preserve">    // </w:t>
      </w:r>
      <w:r w:rsidR="00136F05">
        <w:rPr>
          <w:rFonts w:ascii="Lucida Console" w:hAnsi="Lucida Console" w:cs="Arial"/>
          <w:color w:val="0000FF"/>
          <w:sz w:val="24"/>
          <w:szCs w:val="24"/>
          <w:lang w:val="en-US"/>
        </w:rPr>
        <w:t>x</w:t>
      </w:r>
      <w:r w:rsidR="00136F05" w:rsidRPr="00136F05">
        <w:rPr>
          <w:rFonts w:ascii="Lucida Console" w:hAnsi="Lucida Console" w:cs="Arial"/>
          <w:color w:val="0000FF"/>
          <w:sz w:val="24"/>
          <w:szCs w:val="24"/>
        </w:rPr>
        <w:t xml:space="preserve"> – </w:t>
      </w:r>
      <w:r w:rsidR="00136F05">
        <w:rPr>
          <w:rFonts w:ascii="Lucida Console" w:hAnsi="Lucida Console" w:cs="Arial"/>
          <w:color w:val="0000FF"/>
          <w:sz w:val="24"/>
          <w:szCs w:val="24"/>
        </w:rPr>
        <w:t>кортеж из одного</w:t>
      </w:r>
      <w:r w:rsidR="00136F05">
        <w:rPr>
          <w:rFonts w:ascii="Lucida Console" w:hAnsi="Lucida Console" w:cs="Arial"/>
          <w:color w:val="0000FF"/>
          <w:sz w:val="24"/>
          <w:szCs w:val="24"/>
        </w:rPr>
        <w:br/>
        <w:t xml:space="preserve">                             // вещественного элемента</w:t>
      </w:r>
    </w:p>
    <w:p w:rsidR="00136F05" w:rsidRPr="006201C9" w:rsidRDefault="00136F05" w:rsidP="009930B9">
      <w:pPr>
        <w:rPr>
          <w:rFonts w:ascii="Arial" w:hAnsi="Arial" w:cs="Arial"/>
          <w:b/>
          <w:sz w:val="24"/>
          <w:szCs w:val="24"/>
        </w:rPr>
      </w:pPr>
      <w:r w:rsidRPr="006201C9">
        <w:rPr>
          <w:rFonts w:ascii="Arial" w:hAnsi="Arial" w:cs="Arial"/>
          <w:b/>
          <w:sz w:val="24"/>
          <w:szCs w:val="24"/>
        </w:rPr>
        <w:t>4. Конформность между кортежами. Кортежи, контейнеры и массивы</w:t>
      </w:r>
    </w:p>
    <w:p w:rsidR="00050594" w:rsidRDefault="00050594" w:rsidP="00744C02">
      <w:pPr>
        <w:rPr>
          <w:ins w:id="276" w:author="Kanatov Alexey" w:date="2016-04-15T14:43:00Z"/>
          <w:rFonts w:ascii="Arial" w:hAnsi="Arial" w:cs="Arial"/>
          <w:sz w:val="24"/>
          <w:szCs w:val="24"/>
        </w:rPr>
      </w:pPr>
      <w:r>
        <w:rPr>
          <w:rFonts w:ascii="Arial" w:hAnsi="Arial" w:cs="Arial"/>
          <w:sz w:val="24"/>
          <w:szCs w:val="24"/>
        </w:rPr>
        <w:t xml:space="preserve">Считается, что кортеж из </w:t>
      </w:r>
      <w:r>
        <w:rPr>
          <w:rFonts w:ascii="Arial" w:hAnsi="Arial" w:cs="Arial"/>
          <w:sz w:val="24"/>
          <w:szCs w:val="24"/>
          <w:lang w:val="en-US"/>
        </w:rPr>
        <w:t>N</w:t>
      </w:r>
      <w:r w:rsidRPr="003E040B">
        <w:rPr>
          <w:rFonts w:ascii="Arial" w:hAnsi="Arial" w:cs="Arial"/>
          <w:sz w:val="24"/>
          <w:szCs w:val="24"/>
        </w:rPr>
        <w:t xml:space="preserve"> </w:t>
      </w:r>
      <w:r>
        <w:rPr>
          <w:rFonts w:ascii="Arial" w:hAnsi="Arial" w:cs="Arial"/>
          <w:sz w:val="24"/>
          <w:szCs w:val="24"/>
        </w:rPr>
        <w:t xml:space="preserve">элементов определенных типов конформен любому другому кортежу из </w:t>
      </w:r>
      <w:r>
        <w:rPr>
          <w:rFonts w:ascii="Arial" w:hAnsi="Arial" w:cs="Arial"/>
          <w:sz w:val="24"/>
          <w:szCs w:val="24"/>
          <w:lang w:val="en-US"/>
        </w:rPr>
        <w:t>N</w:t>
      </w:r>
      <w:r w:rsidRPr="003E040B">
        <w:rPr>
          <w:rFonts w:ascii="Arial" w:hAnsi="Arial" w:cs="Arial"/>
          <w:sz w:val="24"/>
          <w:szCs w:val="24"/>
        </w:rPr>
        <w:t>+</w:t>
      </w:r>
      <w:r>
        <w:rPr>
          <w:rFonts w:ascii="Arial" w:hAnsi="Arial" w:cs="Arial"/>
          <w:sz w:val="24"/>
          <w:szCs w:val="24"/>
          <w:lang w:val="en-US"/>
        </w:rPr>
        <w:t>k</w:t>
      </w:r>
      <w:r w:rsidRPr="003E040B">
        <w:rPr>
          <w:rFonts w:ascii="Arial" w:hAnsi="Arial" w:cs="Arial"/>
          <w:sz w:val="24"/>
          <w:szCs w:val="24"/>
        </w:rPr>
        <w:t xml:space="preserve"> </w:t>
      </w:r>
      <w:r>
        <w:rPr>
          <w:rFonts w:ascii="Arial" w:hAnsi="Arial" w:cs="Arial"/>
          <w:sz w:val="24"/>
          <w:szCs w:val="24"/>
        </w:rPr>
        <w:t xml:space="preserve">элементов, первые </w:t>
      </w:r>
      <w:r>
        <w:rPr>
          <w:rFonts w:ascii="Arial" w:hAnsi="Arial" w:cs="Arial"/>
          <w:sz w:val="24"/>
          <w:szCs w:val="24"/>
          <w:lang w:val="en-US"/>
        </w:rPr>
        <w:t>N</w:t>
      </w:r>
      <w:r w:rsidRPr="003E040B">
        <w:rPr>
          <w:rFonts w:ascii="Arial" w:hAnsi="Arial" w:cs="Arial"/>
          <w:sz w:val="24"/>
          <w:szCs w:val="24"/>
        </w:rPr>
        <w:t xml:space="preserve"> </w:t>
      </w:r>
      <w:r>
        <w:rPr>
          <w:rFonts w:ascii="Arial" w:hAnsi="Arial" w:cs="Arial"/>
          <w:sz w:val="24"/>
          <w:szCs w:val="24"/>
        </w:rPr>
        <w:t>типов которого попарно конформны соответствующим типам первого кортежа.</w:t>
      </w:r>
    </w:p>
    <w:p w:rsidR="0093557D" w:rsidRPr="0093557D" w:rsidRDefault="0093557D" w:rsidP="00744C02">
      <w:pPr>
        <w:rPr>
          <w:rFonts w:ascii="Arial" w:hAnsi="Arial" w:cs="Arial"/>
          <w:sz w:val="24"/>
          <w:szCs w:val="24"/>
        </w:rPr>
      </w:pPr>
      <w:ins w:id="277" w:author="Kanatov Alexey" w:date="2016-04-15T14:43:00Z">
        <w:r>
          <w:rPr>
            <w:rFonts w:ascii="Arial" w:hAnsi="Arial" w:cs="Arial"/>
            <w:sz w:val="24"/>
            <w:szCs w:val="24"/>
          </w:rPr>
          <w:t xml:space="preserve">НЕПРАВИЛЬНО !!! Все ровно наоборот!!! </w:t>
        </w:r>
      </w:ins>
      <w:ins w:id="278" w:author="Kanatov Alexey" w:date="2016-04-15T14:44:00Z">
        <w:r>
          <w:rPr>
            <w:rFonts w:ascii="Arial" w:hAnsi="Arial" w:cs="Arial"/>
            <w:sz w:val="24"/>
            <w:szCs w:val="24"/>
          </w:rPr>
          <w:t xml:space="preserve">Кортеж  с числом элементов </w:t>
        </w:r>
        <w:r>
          <w:rPr>
            <w:rFonts w:ascii="Arial" w:hAnsi="Arial" w:cs="Arial"/>
            <w:sz w:val="24"/>
            <w:szCs w:val="24"/>
            <w:lang w:val="en-US"/>
          </w:rPr>
          <w:t>N</w:t>
        </w:r>
        <w:r w:rsidRPr="0093557D">
          <w:rPr>
            <w:rFonts w:ascii="Arial" w:hAnsi="Arial" w:cs="Arial"/>
            <w:sz w:val="24"/>
            <w:szCs w:val="24"/>
            <w:rPrChange w:id="279" w:author="Kanatov Alexey" w:date="2016-04-15T14:44:00Z">
              <w:rPr>
                <w:rFonts w:ascii="Arial" w:hAnsi="Arial" w:cs="Arial"/>
                <w:sz w:val="24"/>
                <w:szCs w:val="24"/>
                <w:lang w:val="en-US"/>
              </w:rPr>
            </w:rPrChange>
          </w:rPr>
          <w:t>+</w:t>
        </w:r>
        <w:r>
          <w:rPr>
            <w:rFonts w:ascii="Arial" w:hAnsi="Arial" w:cs="Arial"/>
            <w:sz w:val="24"/>
            <w:szCs w:val="24"/>
            <w:lang w:val="en-US"/>
          </w:rPr>
          <w:t>K</w:t>
        </w:r>
        <w:r>
          <w:rPr>
            <w:rFonts w:ascii="Arial" w:hAnsi="Arial" w:cs="Arial"/>
            <w:sz w:val="24"/>
            <w:szCs w:val="24"/>
          </w:rPr>
          <w:t xml:space="preserve"> конформен кортежу с </w:t>
        </w:r>
        <w:r>
          <w:rPr>
            <w:rFonts w:ascii="Arial" w:hAnsi="Arial" w:cs="Arial"/>
            <w:sz w:val="24"/>
            <w:szCs w:val="24"/>
            <w:lang w:val="en-US"/>
          </w:rPr>
          <w:t>N</w:t>
        </w:r>
        <w:r w:rsidRPr="0093557D">
          <w:rPr>
            <w:rFonts w:ascii="Arial" w:hAnsi="Arial" w:cs="Arial"/>
            <w:sz w:val="24"/>
            <w:szCs w:val="24"/>
            <w:rPrChange w:id="280" w:author="Kanatov Alexey" w:date="2016-04-15T14:44:00Z">
              <w:rPr>
                <w:rFonts w:ascii="Arial" w:hAnsi="Arial" w:cs="Arial"/>
                <w:sz w:val="24"/>
                <w:szCs w:val="24"/>
                <w:lang w:val="en-US"/>
              </w:rPr>
            </w:rPrChange>
          </w:rPr>
          <w:t xml:space="preserve"> </w:t>
        </w:r>
        <w:r>
          <w:rPr>
            <w:rFonts w:ascii="Arial" w:hAnsi="Arial" w:cs="Arial"/>
            <w:sz w:val="24"/>
            <w:szCs w:val="24"/>
          </w:rPr>
          <w:t xml:space="preserve">элементов тогда и только тогда когда все </w:t>
        </w:r>
        <w:r>
          <w:rPr>
            <w:rFonts w:ascii="Arial" w:hAnsi="Arial" w:cs="Arial"/>
            <w:sz w:val="24"/>
            <w:szCs w:val="24"/>
            <w:lang w:val="en-US"/>
          </w:rPr>
          <w:t>N</w:t>
        </w:r>
        <w:r w:rsidRPr="0093557D">
          <w:rPr>
            <w:rFonts w:ascii="Arial" w:hAnsi="Arial" w:cs="Arial"/>
            <w:sz w:val="24"/>
            <w:szCs w:val="24"/>
            <w:rPrChange w:id="281" w:author="Kanatov Alexey" w:date="2016-04-15T14:44:00Z">
              <w:rPr>
                <w:rFonts w:ascii="Arial" w:hAnsi="Arial" w:cs="Arial"/>
                <w:sz w:val="24"/>
                <w:szCs w:val="24"/>
                <w:lang w:val="en-US"/>
              </w:rPr>
            </w:rPrChange>
          </w:rPr>
          <w:t xml:space="preserve"> </w:t>
        </w:r>
      </w:ins>
      <w:ins w:id="282" w:author="Kanatov Alexey" w:date="2016-04-15T14:45:00Z">
        <w:r>
          <w:rPr>
            <w:rFonts w:ascii="Arial" w:hAnsi="Arial" w:cs="Arial"/>
            <w:sz w:val="24"/>
            <w:szCs w:val="24"/>
          </w:rPr>
          <w:t xml:space="preserve">первых </w:t>
        </w:r>
      </w:ins>
      <w:ins w:id="283" w:author="Kanatov Alexey" w:date="2016-04-15T14:44:00Z">
        <w:r>
          <w:rPr>
            <w:rFonts w:ascii="Arial" w:hAnsi="Arial" w:cs="Arial"/>
            <w:sz w:val="24"/>
            <w:szCs w:val="24"/>
          </w:rPr>
          <w:t>элементо</w:t>
        </w:r>
      </w:ins>
      <w:ins w:id="284" w:author="Kanatov Alexey" w:date="2016-04-15T14:45:00Z">
        <w:r>
          <w:rPr>
            <w:rFonts w:ascii="Arial" w:hAnsi="Arial" w:cs="Arial"/>
            <w:sz w:val="24"/>
            <w:szCs w:val="24"/>
          </w:rPr>
          <w:t>в</w:t>
        </w:r>
      </w:ins>
      <w:ins w:id="285" w:author="Kanatov Alexey" w:date="2016-04-15T14:44:00Z">
        <w:r>
          <w:rPr>
            <w:rFonts w:ascii="Arial" w:hAnsi="Arial" w:cs="Arial"/>
            <w:sz w:val="24"/>
            <w:szCs w:val="24"/>
          </w:rPr>
          <w:t xml:space="preserve"> кортежа </w:t>
        </w:r>
      </w:ins>
      <w:ins w:id="286" w:author="Kanatov Alexey" w:date="2016-04-15T14:45:00Z">
        <w:r>
          <w:rPr>
            <w:rFonts w:ascii="Arial" w:hAnsi="Arial" w:cs="Arial"/>
            <w:sz w:val="24"/>
            <w:szCs w:val="24"/>
            <w:lang w:val="en-US"/>
          </w:rPr>
          <w:t>N</w:t>
        </w:r>
        <w:r w:rsidRPr="0093557D">
          <w:rPr>
            <w:rFonts w:ascii="Arial" w:hAnsi="Arial" w:cs="Arial"/>
            <w:sz w:val="24"/>
            <w:szCs w:val="24"/>
            <w:rPrChange w:id="287" w:author="Kanatov Alexey" w:date="2016-04-15T14:45:00Z">
              <w:rPr>
                <w:rFonts w:ascii="Arial" w:hAnsi="Arial" w:cs="Arial"/>
                <w:sz w:val="24"/>
                <w:szCs w:val="24"/>
                <w:lang w:val="en-US"/>
              </w:rPr>
            </w:rPrChange>
          </w:rPr>
          <w:t>+</w:t>
        </w:r>
        <w:r>
          <w:rPr>
            <w:rFonts w:ascii="Arial" w:hAnsi="Arial" w:cs="Arial"/>
            <w:sz w:val="24"/>
            <w:szCs w:val="24"/>
            <w:lang w:val="en-US"/>
          </w:rPr>
          <w:t>K</w:t>
        </w:r>
        <w:r w:rsidRPr="0093557D">
          <w:rPr>
            <w:rFonts w:ascii="Arial" w:hAnsi="Arial" w:cs="Arial"/>
            <w:sz w:val="24"/>
            <w:szCs w:val="24"/>
            <w:rPrChange w:id="288" w:author="Kanatov Alexey" w:date="2016-04-15T14:45:00Z">
              <w:rPr>
                <w:rFonts w:ascii="Arial" w:hAnsi="Arial" w:cs="Arial"/>
                <w:sz w:val="24"/>
                <w:szCs w:val="24"/>
                <w:lang w:val="en-US"/>
              </w:rPr>
            </w:rPrChange>
          </w:rPr>
          <w:t xml:space="preserve"> </w:t>
        </w:r>
        <w:r>
          <w:rPr>
            <w:rFonts w:ascii="Arial" w:hAnsi="Arial" w:cs="Arial"/>
            <w:sz w:val="24"/>
            <w:szCs w:val="24"/>
          </w:rPr>
          <w:t xml:space="preserve">конформны </w:t>
        </w:r>
      </w:ins>
      <w:ins w:id="289" w:author="Kanatov Alexey" w:date="2016-04-15T14:46:00Z">
        <w:r>
          <w:rPr>
            <w:rFonts w:ascii="Arial" w:hAnsi="Arial" w:cs="Arial"/>
            <w:sz w:val="24"/>
            <w:szCs w:val="24"/>
          </w:rPr>
          <w:t>соответствующим</w:t>
        </w:r>
      </w:ins>
      <w:ins w:id="290" w:author="Kanatov Alexey" w:date="2016-04-15T14:45:00Z">
        <w:r w:rsidRPr="0093557D">
          <w:rPr>
            <w:rFonts w:ascii="Arial" w:hAnsi="Arial" w:cs="Arial"/>
            <w:sz w:val="24"/>
            <w:szCs w:val="24"/>
            <w:rPrChange w:id="291" w:author="Kanatov Alexey" w:date="2016-04-15T14:45:00Z">
              <w:rPr>
                <w:rFonts w:ascii="Arial" w:hAnsi="Arial" w:cs="Arial"/>
                <w:sz w:val="24"/>
                <w:szCs w:val="24"/>
                <w:lang w:val="en-US"/>
              </w:rPr>
            </w:rPrChange>
          </w:rPr>
          <w:t xml:space="preserve"> </w:t>
        </w:r>
        <w:r>
          <w:rPr>
            <w:rFonts w:ascii="Arial" w:hAnsi="Arial" w:cs="Arial"/>
            <w:sz w:val="24"/>
            <w:szCs w:val="24"/>
            <w:lang w:val="en-US"/>
          </w:rPr>
          <w:t>N</w:t>
        </w:r>
        <w:r w:rsidRPr="0093557D">
          <w:rPr>
            <w:rFonts w:ascii="Arial" w:hAnsi="Arial" w:cs="Arial"/>
            <w:sz w:val="24"/>
            <w:szCs w:val="24"/>
            <w:rPrChange w:id="292" w:author="Kanatov Alexey" w:date="2016-04-15T14:45:00Z">
              <w:rPr>
                <w:rFonts w:ascii="Arial" w:hAnsi="Arial" w:cs="Arial"/>
                <w:sz w:val="24"/>
                <w:szCs w:val="24"/>
                <w:lang w:val="en-US"/>
              </w:rPr>
            </w:rPrChange>
          </w:rPr>
          <w:t xml:space="preserve"> </w:t>
        </w:r>
        <w:r>
          <w:rPr>
            <w:rFonts w:ascii="Arial" w:hAnsi="Arial" w:cs="Arial"/>
            <w:sz w:val="24"/>
            <w:szCs w:val="24"/>
          </w:rPr>
          <w:t>элементам второго кортежа.</w:t>
        </w:r>
      </w:ins>
    </w:p>
    <w:p w:rsidR="003E040B" w:rsidRDefault="003E040B" w:rsidP="009930B9">
      <w:pPr>
        <w:rPr>
          <w:rFonts w:ascii="Arial" w:hAnsi="Arial" w:cs="Arial"/>
          <w:sz w:val="24"/>
          <w:szCs w:val="24"/>
        </w:rPr>
      </w:pPr>
      <w:r>
        <w:rPr>
          <w:rFonts w:ascii="Arial" w:hAnsi="Arial" w:cs="Arial"/>
          <w:sz w:val="24"/>
          <w:szCs w:val="24"/>
        </w:rPr>
        <w:t>Например:</w:t>
      </w:r>
    </w:p>
    <w:p w:rsidR="003E040B" w:rsidRPr="006201C9" w:rsidRDefault="003E040B" w:rsidP="003E040B">
      <w:pPr>
        <w:tabs>
          <w:tab w:val="left" w:pos="7753"/>
        </w:tabs>
        <w:rPr>
          <w:rFonts w:ascii="Lucida Console" w:hAnsi="Lucida Console" w:cs="Arial"/>
          <w:color w:val="0000FF"/>
          <w:sz w:val="24"/>
          <w:szCs w:val="24"/>
        </w:rPr>
      </w:pPr>
      <w:r w:rsidRPr="003E040B">
        <w:rPr>
          <w:rFonts w:ascii="Lucida Console" w:hAnsi="Lucida Console" w:cs="Arial"/>
          <w:color w:val="0000FF"/>
          <w:sz w:val="24"/>
          <w:szCs w:val="24"/>
          <w:lang w:val="en-US"/>
        </w:rPr>
        <w:t>x</w:t>
      </w:r>
      <w:r w:rsidRPr="006201C9">
        <w:rPr>
          <w:rFonts w:ascii="Lucida Console" w:hAnsi="Lucida Console" w:cs="Arial"/>
          <w:color w:val="0000FF"/>
          <w:sz w:val="24"/>
          <w:szCs w:val="24"/>
        </w:rPr>
        <w:t>: (</w:t>
      </w:r>
      <w:r w:rsidRPr="003E040B">
        <w:rPr>
          <w:rFonts w:ascii="Lucida Console" w:hAnsi="Lucida Console" w:cs="Arial"/>
          <w:color w:val="0000FF"/>
          <w:sz w:val="24"/>
          <w:szCs w:val="24"/>
          <w:lang w:val="en-US"/>
        </w:rPr>
        <w:t>Real</w:t>
      </w:r>
      <w:r w:rsidRPr="006201C9">
        <w:rPr>
          <w:rFonts w:ascii="Lucida Console" w:hAnsi="Lucida Console" w:cs="Arial"/>
          <w:color w:val="0000FF"/>
          <w:sz w:val="24"/>
          <w:szCs w:val="24"/>
        </w:rPr>
        <w:t xml:space="preserve">, </w:t>
      </w:r>
      <w:r w:rsidRPr="003E040B">
        <w:rPr>
          <w:rFonts w:ascii="Lucida Console" w:hAnsi="Lucida Console" w:cs="Arial"/>
          <w:color w:val="0000FF"/>
          <w:sz w:val="24"/>
          <w:szCs w:val="24"/>
          <w:lang w:val="en-US"/>
        </w:rPr>
        <w:t>Integer</w:t>
      </w:r>
      <w:r w:rsidRPr="006201C9">
        <w:rPr>
          <w:rFonts w:ascii="Lucida Console" w:hAnsi="Lucida Console" w:cs="Arial"/>
          <w:color w:val="0000FF"/>
          <w:sz w:val="24"/>
          <w:szCs w:val="24"/>
        </w:rPr>
        <w:t xml:space="preserve">, </w:t>
      </w:r>
      <w:r w:rsidRPr="003E040B">
        <w:rPr>
          <w:rFonts w:ascii="Lucida Console" w:hAnsi="Lucida Console" w:cs="Arial"/>
          <w:color w:val="0000FF"/>
          <w:sz w:val="24"/>
          <w:szCs w:val="24"/>
          <w:lang w:val="en-US"/>
        </w:rPr>
        <w:t>Boolean</w:t>
      </w:r>
      <w:r w:rsidRPr="006201C9">
        <w:rPr>
          <w:rFonts w:ascii="Lucida Console" w:hAnsi="Lucida Console" w:cs="Arial"/>
          <w:color w:val="0000FF"/>
          <w:sz w:val="24"/>
          <w:szCs w:val="24"/>
        </w:rPr>
        <w:t xml:space="preserve">) </w:t>
      </w:r>
      <w:r w:rsidRPr="00806B37">
        <w:rPr>
          <w:rStyle w:val="Keyword"/>
        </w:rPr>
        <w:t>is</w:t>
      </w:r>
      <w:r w:rsidRPr="006201C9">
        <w:rPr>
          <w:rFonts w:ascii="Lucida Console" w:hAnsi="Lucida Console" w:cs="Arial"/>
          <w:b/>
          <w:color w:val="0000FF"/>
          <w:sz w:val="24"/>
          <w:szCs w:val="24"/>
        </w:rPr>
        <w:br/>
      </w:r>
      <w:r w:rsidRPr="006201C9">
        <w:rPr>
          <w:rFonts w:ascii="Lucida Console" w:hAnsi="Lucida Console" w:cs="Arial"/>
          <w:color w:val="0000FF"/>
          <w:sz w:val="24"/>
          <w:szCs w:val="24"/>
        </w:rPr>
        <w:t xml:space="preserve">                 (1.0, 777, </w:t>
      </w:r>
      <w:r w:rsidRPr="00806B37">
        <w:rPr>
          <w:rStyle w:val="Keyword"/>
        </w:rPr>
        <w:t>false</w:t>
      </w:r>
      <w:r w:rsidRPr="006201C9">
        <w:rPr>
          <w:rFonts w:ascii="Lucida Console" w:hAnsi="Lucida Console" w:cs="Arial"/>
          <w:color w:val="0000FF"/>
          <w:sz w:val="24"/>
          <w:szCs w:val="24"/>
        </w:rPr>
        <w:t>, "</w:t>
      </w:r>
      <w:r w:rsidRPr="003E040B">
        <w:rPr>
          <w:rFonts w:ascii="Lucida Console" w:hAnsi="Lucida Console" w:cs="Arial"/>
          <w:color w:val="0000FF"/>
          <w:sz w:val="24"/>
          <w:szCs w:val="24"/>
        </w:rPr>
        <w:t>эта</w:t>
      </w:r>
      <w:r w:rsidRPr="006201C9">
        <w:rPr>
          <w:rFonts w:ascii="Lucida Console" w:hAnsi="Lucida Console" w:cs="Arial"/>
          <w:color w:val="0000FF"/>
          <w:sz w:val="24"/>
          <w:szCs w:val="24"/>
        </w:rPr>
        <w:t xml:space="preserve"> </w:t>
      </w:r>
      <w:r w:rsidRPr="003E040B">
        <w:rPr>
          <w:rFonts w:ascii="Lucida Console" w:hAnsi="Lucida Console" w:cs="Arial"/>
          <w:color w:val="0000FF"/>
          <w:sz w:val="24"/>
          <w:szCs w:val="24"/>
        </w:rPr>
        <w:t>строка</w:t>
      </w:r>
      <w:r w:rsidRPr="006201C9">
        <w:rPr>
          <w:rFonts w:ascii="Lucida Console" w:hAnsi="Lucida Console" w:cs="Arial"/>
          <w:color w:val="0000FF"/>
          <w:sz w:val="24"/>
          <w:szCs w:val="24"/>
        </w:rPr>
        <w:t xml:space="preserve"> </w:t>
      </w:r>
      <w:r w:rsidRPr="003E040B">
        <w:rPr>
          <w:rFonts w:ascii="Lucida Console" w:hAnsi="Lucida Console" w:cs="Arial"/>
          <w:color w:val="0000FF"/>
          <w:sz w:val="24"/>
          <w:szCs w:val="24"/>
        </w:rPr>
        <w:t>не</w:t>
      </w:r>
      <w:r w:rsidRPr="006201C9">
        <w:rPr>
          <w:rFonts w:ascii="Lucida Console" w:hAnsi="Lucida Console" w:cs="Arial"/>
          <w:color w:val="0000FF"/>
          <w:sz w:val="24"/>
          <w:szCs w:val="24"/>
        </w:rPr>
        <w:t xml:space="preserve"> </w:t>
      </w:r>
      <w:r w:rsidR="006201C9">
        <w:rPr>
          <w:rFonts w:ascii="Lucida Console" w:hAnsi="Lucida Console" w:cs="Arial"/>
          <w:color w:val="0000FF"/>
          <w:sz w:val="24"/>
          <w:szCs w:val="24"/>
        </w:rPr>
        <w:t>попадает</w:t>
      </w:r>
      <w:r w:rsidR="006201C9" w:rsidRPr="006201C9">
        <w:rPr>
          <w:rFonts w:ascii="Lucida Console" w:hAnsi="Lucida Console" w:cs="Arial"/>
          <w:color w:val="0000FF"/>
          <w:sz w:val="24"/>
          <w:szCs w:val="24"/>
        </w:rPr>
        <w:t xml:space="preserve"> </w:t>
      </w:r>
      <w:r w:rsidRPr="003E040B">
        <w:rPr>
          <w:rFonts w:ascii="Lucida Console" w:hAnsi="Lucida Console" w:cs="Arial"/>
          <w:color w:val="0000FF"/>
          <w:sz w:val="24"/>
          <w:szCs w:val="24"/>
        </w:rPr>
        <w:t>в</w:t>
      </w:r>
      <w:r w:rsidRPr="006201C9">
        <w:rPr>
          <w:rFonts w:ascii="Lucida Console" w:hAnsi="Lucida Console" w:cs="Arial"/>
          <w:color w:val="0000FF"/>
          <w:sz w:val="24"/>
          <w:szCs w:val="24"/>
        </w:rPr>
        <w:t xml:space="preserve"> </w:t>
      </w:r>
      <w:r w:rsidRPr="003E040B">
        <w:rPr>
          <w:rFonts w:ascii="Lucida Console" w:hAnsi="Lucida Console" w:cs="Arial"/>
          <w:color w:val="0000FF"/>
          <w:sz w:val="24"/>
          <w:szCs w:val="24"/>
          <w:lang w:val="en-US"/>
        </w:rPr>
        <w:t>x</w:t>
      </w:r>
      <w:r w:rsidRPr="006201C9">
        <w:rPr>
          <w:rFonts w:ascii="Lucida Console" w:hAnsi="Lucida Console" w:cs="Arial"/>
          <w:color w:val="0000FF"/>
          <w:sz w:val="24"/>
          <w:szCs w:val="24"/>
        </w:rPr>
        <w:t>")</w:t>
      </w:r>
    </w:p>
    <w:p w:rsidR="006201C9" w:rsidRPr="0093557D" w:rsidRDefault="006201C9" w:rsidP="009930B9">
      <w:pPr>
        <w:rPr>
          <w:rFonts w:ascii="Arial" w:hAnsi="Arial" w:cs="Arial"/>
          <w:sz w:val="24"/>
          <w:szCs w:val="24"/>
        </w:rPr>
      </w:pPr>
      <w:r>
        <w:rPr>
          <w:rFonts w:ascii="Arial" w:hAnsi="Arial" w:cs="Arial"/>
          <w:sz w:val="24"/>
          <w:szCs w:val="24"/>
        </w:rPr>
        <w:t>Из этого правила следует, что пусто</w:t>
      </w:r>
      <w:ins w:id="293" w:author="Kanatov Alexey" w:date="2016-04-15T14:46:00Z">
        <w:r w:rsidR="0093557D">
          <w:rPr>
            <w:rFonts w:ascii="Arial" w:hAnsi="Arial" w:cs="Arial"/>
            <w:sz w:val="24"/>
            <w:szCs w:val="24"/>
          </w:rPr>
          <w:t>му</w:t>
        </w:r>
      </w:ins>
      <w:del w:id="294" w:author="Kanatov Alexey" w:date="2016-04-15T14:46:00Z">
        <w:r w:rsidDel="0093557D">
          <w:rPr>
            <w:rFonts w:ascii="Arial" w:hAnsi="Arial" w:cs="Arial"/>
            <w:sz w:val="24"/>
            <w:szCs w:val="24"/>
          </w:rPr>
          <w:delText>й</w:delText>
        </w:r>
      </w:del>
      <w:r>
        <w:rPr>
          <w:rFonts w:ascii="Arial" w:hAnsi="Arial" w:cs="Arial"/>
          <w:sz w:val="24"/>
          <w:szCs w:val="24"/>
        </w:rPr>
        <w:t xml:space="preserve"> кортеж</w:t>
      </w:r>
      <w:ins w:id="295" w:author="Kanatov Alexey" w:date="2016-04-15T14:46:00Z">
        <w:r w:rsidR="0093557D">
          <w:rPr>
            <w:rFonts w:ascii="Arial" w:hAnsi="Arial" w:cs="Arial"/>
            <w:sz w:val="24"/>
            <w:szCs w:val="24"/>
          </w:rPr>
          <w:t>у</w:t>
        </w:r>
      </w:ins>
      <w:r>
        <w:rPr>
          <w:rFonts w:ascii="Arial" w:hAnsi="Arial" w:cs="Arial"/>
          <w:sz w:val="24"/>
          <w:szCs w:val="24"/>
        </w:rPr>
        <w:t xml:space="preserve"> конформен любо</w:t>
      </w:r>
      <w:ins w:id="296" w:author="Kanatov Alexey" w:date="2016-04-15T14:46:00Z">
        <w:r w:rsidR="0093557D">
          <w:rPr>
            <w:rFonts w:ascii="Arial" w:hAnsi="Arial" w:cs="Arial"/>
            <w:sz w:val="24"/>
            <w:szCs w:val="24"/>
          </w:rPr>
          <w:t>й</w:t>
        </w:r>
      </w:ins>
      <w:del w:id="297" w:author="Kanatov Alexey" w:date="2016-04-15T14:46:00Z">
        <w:r w:rsidDel="0093557D">
          <w:rPr>
            <w:rFonts w:ascii="Arial" w:hAnsi="Arial" w:cs="Arial"/>
            <w:sz w:val="24"/>
            <w:szCs w:val="24"/>
          </w:rPr>
          <w:delText>му</w:delText>
        </w:r>
      </w:del>
      <w:r>
        <w:rPr>
          <w:rFonts w:ascii="Arial" w:hAnsi="Arial" w:cs="Arial"/>
          <w:sz w:val="24"/>
          <w:szCs w:val="24"/>
        </w:rPr>
        <w:t xml:space="preserve"> друго</w:t>
      </w:r>
      <w:ins w:id="298" w:author="Kanatov Alexey" w:date="2016-04-15T14:46:00Z">
        <w:r w:rsidR="0093557D">
          <w:rPr>
            <w:rFonts w:ascii="Arial" w:hAnsi="Arial" w:cs="Arial"/>
            <w:sz w:val="24"/>
            <w:szCs w:val="24"/>
          </w:rPr>
          <w:t>й</w:t>
        </w:r>
      </w:ins>
      <w:del w:id="299" w:author="Kanatov Alexey" w:date="2016-04-15T14:46:00Z">
        <w:r w:rsidDel="0093557D">
          <w:rPr>
            <w:rFonts w:ascii="Arial" w:hAnsi="Arial" w:cs="Arial"/>
            <w:sz w:val="24"/>
            <w:szCs w:val="24"/>
          </w:rPr>
          <w:delText>му</w:delText>
        </w:r>
      </w:del>
      <w:r>
        <w:rPr>
          <w:rFonts w:ascii="Arial" w:hAnsi="Arial" w:cs="Arial"/>
          <w:sz w:val="24"/>
          <w:szCs w:val="24"/>
        </w:rPr>
        <w:t xml:space="preserve"> кортеж</w:t>
      </w:r>
      <w:del w:id="300" w:author="Kanatov Alexey" w:date="2016-04-15T14:46:00Z">
        <w:r w:rsidDel="0093557D">
          <w:rPr>
            <w:rFonts w:ascii="Arial" w:hAnsi="Arial" w:cs="Arial"/>
            <w:sz w:val="24"/>
            <w:szCs w:val="24"/>
          </w:rPr>
          <w:delText>у</w:delText>
        </w:r>
      </w:del>
      <w:r>
        <w:rPr>
          <w:rFonts w:ascii="Arial" w:hAnsi="Arial" w:cs="Arial"/>
          <w:sz w:val="24"/>
          <w:szCs w:val="24"/>
        </w:rPr>
        <w:t>.</w:t>
      </w:r>
      <w:ins w:id="301" w:author="Kanatov Alexey" w:date="2016-04-15T14:46:00Z">
        <w:r w:rsidR="0093557D">
          <w:rPr>
            <w:rFonts w:ascii="Arial" w:hAnsi="Arial" w:cs="Arial"/>
            <w:sz w:val="24"/>
            <w:szCs w:val="24"/>
          </w:rPr>
          <w:t xml:space="preserve"> </w:t>
        </w:r>
      </w:ins>
    </w:p>
    <w:p w:rsidR="006201C9" w:rsidRDefault="006201C9" w:rsidP="009930B9">
      <w:pPr>
        <w:rPr>
          <w:rFonts w:ascii="Arial" w:hAnsi="Arial" w:cs="Arial"/>
          <w:sz w:val="24"/>
          <w:szCs w:val="24"/>
        </w:rPr>
      </w:pPr>
      <w:r>
        <w:rPr>
          <w:rFonts w:ascii="Arial" w:hAnsi="Arial" w:cs="Arial"/>
          <w:sz w:val="24"/>
          <w:szCs w:val="24"/>
        </w:rPr>
        <w:t xml:space="preserve">Именно из-за этого следствия из общего правила конформности использовать пустые кортежи для обозначения отсутствия параметров в подпрограммах и для отсутствия возвращаемого значения было бы неправильно. В самом деле, </w:t>
      </w:r>
      <w:r w:rsidR="002C11C0">
        <w:rPr>
          <w:rFonts w:ascii="Arial" w:hAnsi="Arial" w:cs="Arial"/>
          <w:sz w:val="24"/>
          <w:szCs w:val="24"/>
        </w:rPr>
        <w:t xml:space="preserve">если допустить </w:t>
      </w:r>
      <w:r>
        <w:rPr>
          <w:rFonts w:ascii="Arial" w:hAnsi="Arial" w:cs="Arial"/>
          <w:sz w:val="24"/>
          <w:szCs w:val="24"/>
        </w:rPr>
        <w:t>форм</w:t>
      </w:r>
      <w:r w:rsidR="002C11C0">
        <w:rPr>
          <w:rFonts w:ascii="Arial" w:hAnsi="Arial" w:cs="Arial"/>
          <w:sz w:val="24"/>
          <w:szCs w:val="24"/>
        </w:rPr>
        <w:t>у</w:t>
      </w:r>
      <w:r>
        <w:rPr>
          <w:rFonts w:ascii="Arial" w:hAnsi="Arial" w:cs="Arial"/>
          <w:sz w:val="24"/>
          <w:szCs w:val="24"/>
        </w:rPr>
        <w:t xml:space="preserve"> вида</w:t>
      </w:r>
    </w:p>
    <w:p w:rsidR="006201C9" w:rsidRPr="006201C9" w:rsidRDefault="006201C9" w:rsidP="006201C9">
      <w:pPr>
        <w:ind w:left="708"/>
        <w:rPr>
          <w:rFonts w:ascii="Lucida Console" w:hAnsi="Lucida Console" w:cs="Arial"/>
          <w:color w:val="0000FF"/>
          <w:sz w:val="24"/>
          <w:szCs w:val="24"/>
        </w:rPr>
      </w:pPr>
      <w:r w:rsidRPr="006201C9">
        <w:rPr>
          <w:rFonts w:ascii="Lucida Console" w:hAnsi="Lucida Console" w:cs="Arial"/>
          <w:color w:val="0000FF"/>
          <w:sz w:val="24"/>
          <w:szCs w:val="24"/>
          <w:lang w:val="en-US"/>
        </w:rPr>
        <w:t>foo</w:t>
      </w:r>
      <w:r w:rsidRPr="006201C9">
        <w:rPr>
          <w:rFonts w:ascii="Lucida Console" w:hAnsi="Lucida Console" w:cs="Arial"/>
          <w:color w:val="0000FF"/>
          <w:sz w:val="24"/>
          <w:szCs w:val="24"/>
        </w:rPr>
        <w:t xml:space="preserve">() : </w:t>
      </w:r>
      <w:r w:rsidRPr="006201C9">
        <w:rPr>
          <w:rFonts w:ascii="Lucida Console" w:hAnsi="Lucida Console" w:cs="Arial"/>
          <w:color w:val="0000FF"/>
          <w:sz w:val="24"/>
          <w:szCs w:val="24"/>
          <w:lang w:val="en-US"/>
        </w:rPr>
        <w:t>Real</w:t>
      </w:r>
      <w:r w:rsidRPr="006201C9">
        <w:rPr>
          <w:rFonts w:ascii="Lucida Console" w:hAnsi="Lucida Console" w:cs="Arial"/>
          <w:color w:val="0000FF"/>
          <w:sz w:val="24"/>
          <w:szCs w:val="24"/>
        </w:rPr>
        <w:t xml:space="preserve"> </w:t>
      </w:r>
      <w:r w:rsidRPr="006201C9">
        <w:rPr>
          <w:rFonts w:ascii="Lucida Console" w:hAnsi="Lucida Console" w:cs="Arial"/>
          <w:b/>
          <w:color w:val="0000FF"/>
          <w:sz w:val="24"/>
          <w:szCs w:val="24"/>
          <w:lang w:val="en-US"/>
        </w:rPr>
        <w:t>is</w:t>
      </w:r>
      <w:r w:rsidRPr="006201C9">
        <w:rPr>
          <w:rFonts w:ascii="Lucida Console" w:hAnsi="Lucida Console" w:cs="Arial"/>
          <w:color w:val="0000FF"/>
          <w:sz w:val="24"/>
          <w:szCs w:val="24"/>
        </w:rPr>
        <w:t xml:space="preserve"> ... </w:t>
      </w:r>
      <w:r w:rsidRPr="006201C9">
        <w:rPr>
          <w:rFonts w:ascii="Lucida Console" w:hAnsi="Lucida Console" w:cs="Arial"/>
          <w:b/>
          <w:color w:val="0000FF"/>
          <w:sz w:val="24"/>
          <w:szCs w:val="24"/>
          <w:lang w:val="en-US"/>
        </w:rPr>
        <w:t>end</w:t>
      </w:r>
    </w:p>
    <w:p w:rsidR="006201C9" w:rsidRDefault="002C11C0" w:rsidP="009930B9">
      <w:pPr>
        <w:rPr>
          <w:rFonts w:ascii="Arial" w:hAnsi="Arial" w:cs="Arial"/>
          <w:sz w:val="24"/>
          <w:szCs w:val="24"/>
        </w:rPr>
      </w:pPr>
      <w:r>
        <w:rPr>
          <w:rFonts w:ascii="Arial" w:hAnsi="Arial" w:cs="Arial"/>
          <w:sz w:val="24"/>
          <w:szCs w:val="24"/>
        </w:rPr>
        <w:t>то согласно правилу конформности кортежей все следующие формы вызова такой подпрограммы оказались бы корректными:</w:t>
      </w:r>
    </w:p>
    <w:p w:rsidR="0093557D" w:rsidRDefault="0093557D" w:rsidP="002C11C0">
      <w:pPr>
        <w:ind w:left="708"/>
        <w:rPr>
          <w:ins w:id="302" w:author="Kanatov Alexey" w:date="2016-04-15T14:47:00Z"/>
          <w:rFonts w:ascii="Lucida Console" w:hAnsi="Lucida Console" w:cs="Arial"/>
          <w:color w:val="0000FF"/>
          <w:sz w:val="24"/>
          <w:szCs w:val="24"/>
        </w:rPr>
      </w:pPr>
      <w:ins w:id="303" w:author="Kanatov Alexey" w:date="2016-04-15T14:47:00Z">
        <w:r>
          <w:rPr>
            <w:rFonts w:ascii="Lucida Console" w:hAnsi="Lucida Console" w:cs="Arial"/>
            <w:color w:val="0000FF"/>
            <w:sz w:val="24"/>
            <w:szCs w:val="24"/>
          </w:rPr>
          <w:t>И ОНИ КОРРЕКТНЫ!!!!! Именно при правильном определении комфортности кортежей!!! ПЕРЕПИСЫВАЙ!!!!</w:t>
        </w:r>
      </w:ins>
    </w:p>
    <w:p w:rsidR="002C11C0" w:rsidRPr="002C11C0" w:rsidRDefault="002C11C0" w:rsidP="002C11C0">
      <w:pPr>
        <w:ind w:left="708"/>
        <w:rPr>
          <w:rFonts w:ascii="Lucida Console" w:hAnsi="Lucida Console" w:cs="Arial"/>
          <w:color w:val="0000FF"/>
          <w:sz w:val="24"/>
          <w:szCs w:val="24"/>
        </w:rPr>
      </w:pPr>
      <w:r w:rsidRPr="002C11C0">
        <w:rPr>
          <w:rFonts w:ascii="Lucida Console" w:hAnsi="Lucida Console" w:cs="Arial"/>
          <w:color w:val="0000FF"/>
          <w:sz w:val="24"/>
          <w:szCs w:val="24"/>
          <w:lang w:val="en-US"/>
        </w:rPr>
        <w:t>foo</w:t>
      </w:r>
      <w:r w:rsidRPr="002C11C0">
        <w:rPr>
          <w:rFonts w:ascii="Lucida Console" w:hAnsi="Lucida Console" w:cs="Arial"/>
          <w:color w:val="0000FF"/>
          <w:sz w:val="24"/>
          <w:szCs w:val="24"/>
        </w:rPr>
        <w:t>()</w:t>
      </w:r>
      <w:r w:rsidRPr="002C11C0">
        <w:rPr>
          <w:rFonts w:ascii="Lucida Console" w:hAnsi="Lucida Console" w:cs="Arial"/>
          <w:color w:val="0000FF"/>
          <w:sz w:val="24"/>
          <w:szCs w:val="24"/>
        </w:rPr>
        <w:br/>
      </w:r>
      <w:r w:rsidRPr="002C11C0">
        <w:rPr>
          <w:rFonts w:ascii="Lucida Console" w:hAnsi="Lucida Console" w:cs="Arial"/>
          <w:color w:val="0000FF"/>
          <w:sz w:val="24"/>
          <w:szCs w:val="24"/>
          <w:lang w:val="en-US"/>
        </w:rPr>
        <w:t>foo</w:t>
      </w:r>
      <w:r w:rsidRPr="002C11C0">
        <w:rPr>
          <w:rFonts w:ascii="Lucida Console" w:hAnsi="Lucida Console" w:cs="Arial"/>
          <w:color w:val="0000FF"/>
          <w:sz w:val="24"/>
          <w:szCs w:val="24"/>
        </w:rPr>
        <w:t>(1)</w:t>
      </w:r>
      <w:r w:rsidRPr="002C11C0">
        <w:rPr>
          <w:rFonts w:ascii="Lucida Console" w:hAnsi="Lucida Console" w:cs="Arial"/>
          <w:color w:val="0000FF"/>
          <w:sz w:val="24"/>
          <w:szCs w:val="24"/>
        </w:rPr>
        <w:br/>
      </w:r>
      <w:r w:rsidRPr="002C11C0">
        <w:rPr>
          <w:rFonts w:ascii="Lucida Console" w:hAnsi="Lucida Console" w:cs="Arial"/>
          <w:color w:val="0000FF"/>
          <w:sz w:val="24"/>
          <w:szCs w:val="24"/>
          <w:lang w:val="en-US"/>
        </w:rPr>
        <w:t>foo</w:t>
      </w:r>
      <w:r w:rsidRPr="002C11C0">
        <w:rPr>
          <w:rFonts w:ascii="Lucida Console" w:hAnsi="Lucida Console" w:cs="Arial"/>
          <w:color w:val="0000FF"/>
          <w:sz w:val="24"/>
          <w:szCs w:val="24"/>
        </w:rPr>
        <w:t xml:space="preserve">(7.2, </w:t>
      </w:r>
      <w:r w:rsidRPr="002C11C0">
        <w:rPr>
          <w:rFonts w:ascii="Lucida Console" w:hAnsi="Lucida Console" w:cs="Arial"/>
          <w:b/>
          <w:color w:val="0000FF"/>
          <w:sz w:val="24"/>
          <w:szCs w:val="24"/>
          <w:lang w:val="en-US"/>
        </w:rPr>
        <w:t>true</w:t>
      </w:r>
      <w:r w:rsidRPr="002C11C0">
        <w:rPr>
          <w:rFonts w:ascii="Lucida Console" w:hAnsi="Lucida Console" w:cs="Arial"/>
          <w:color w:val="0000FF"/>
          <w:sz w:val="24"/>
          <w:szCs w:val="24"/>
        </w:rPr>
        <w:t>,(1,2,3))</w:t>
      </w:r>
      <w:r w:rsidRPr="002C11C0">
        <w:rPr>
          <w:rFonts w:ascii="Lucida Console" w:hAnsi="Lucida Console" w:cs="Arial"/>
          <w:color w:val="0000FF"/>
          <w:sz w:val="24"/>
          <w:szCs w:val="24"/>
        </w:rPr>
        <w:br/>
      </w:r>
      <w:r>
        <w:rPr>
          <w:rFonts w:ascii="Lucida Console" w:hAnsi="Lucida Console" w:cs="Arial"/>
          <w:color w:val="0000FF"/>
          <w:sz w:val="24"/>
          <w:szCs w:val="24"/>
        </w:rPr>
        <w:t>...</w:t>
      </w:r>
    </w:p>
    <w:p w:rsidR="002C11C0" w:rsidRDefault="002C11C0" w:rsidP="009930B9">
      <w:pPr>
        <w:rPr>
          <w:ins w:id="304" w:author="Kanatov Alexey" w:date="2016-04-15T14:47:00Z"/>
          <w:rFonts w:ascii="Arial" w:hAnsi="Arial" w:cs="Arial"/>
          <w:sz w:val="24"/>
          <w:szCs w:val="24"/>
        </w:rPr>
      </w:pPr>
      <w:r>
        <w:rPr>
          <w:rFonts w:ascii="Arial" w:hAnsi="Arial" w:cs="Arial"/>
          <w:sz w:val="24"/>
          <w:szCs w:val="24"/>
        </w:rPr>
        <w:t>Аналогичные рассуждения приводят также к выводу о недопустимости задания пустого кортежа для обозначения отсутствия возвращаемого значения.</w:t>
      </w:r>
    </w:p>
    <w:p w:rsidR="0093557D" w:rsidRDefault="0093557D" w:rsidP="009930B9">
      <w:pPr>
        <w:rPr>
          <w:ins w:id="305" w:author="Kanatov Alexey" w:date="2016-04-15T14:48:00Z"/>
          <w:rFonts w:ascii="Arial" w:hAnsi="Arial" w:cs="Arial"/>
          <w:sz w:val="24"/>
          <w:szCs w:val="24"/>
        </w:rPr>
      </w:pPr>
      <w:ins w:id="306" w:author="Kanatov Alexey" w:date="2016-04-15T14:47:00Z">
        <w:r>
          <w:rPr>
            <w:rFonts w:ascii="Arial" w:hAnsi="Arial" w:cs="Arial"/>
            <w:sz w:val="24"/>
            <w:szCs w:val="24"/>
          </w:rPr>
          <w:lastRenderedPageBreak/>
          <w:t xml:space="preserve">ПУСТОЙ КОРТЕЖ НЕ ЕСТЬ ОТСУТСВИЕ ЗНАЧЕНИЯ </w:t>
        </w:r>
      </w:ins>
      <w:ins w:id="307" w:author="Kanatov Alexey" w:date="2016-04-15T14:48:00Z">
        <w:r>
          <w:rPr>
            <w:rFonts w:ascii="Arial" w:hAnsi="Arial" w:cs="Arial"/>
            <w:sz w:val="24"/>
            <w:szCs w:val="24"/>
          </w:rPr>
          <w:t>–</w:t>
        </w:r>
      </w:ins>
      <w:ins w:id="308" w:author="Kanatov Alexey" w:date="2016-04-15T14:47:00Z">
        <w:r>
          <w:rPr>
            <w:rFonts w:ascii="Arial" w:hAnsi="Arial" w:cs="Arial"/>
            <w:sz w:val="24"/>
            <w:szCs w:val="24"/>
          </w:rPr>
          <w:t xml:space="preserve"> ПУСТОЙ </w:t>
        </w:r>
      </w:ins>
      <w:ins w:id="309" w:author="Kanatov Alexey" w:date="2016-04-15T14:48:00Z">
        <w:r>
          <w:rPr>
            <w:rFonts w:ascii="Arial" w:hAnsi="Arial" w:cs="Arial"/>
            <w:sz w:val="24"/>
            <w:szCs w:val="24"/>
          </w:rPr>
          <w:t xml:space="preserve">КОРТЕЖ И ЕСТЬ ЗНАЧЕНИЕ!!!! А динамически тут может быть любой кортеж!!! </w:t>
        </w:r>
      </w:ins>
    </w:p>
    <w:p w:rsidR="0093557D" w:rsidRDefault="0093557D" w:rsidP="009930B9">
      <w:pPr>
        <w:rPr>
          <w:rFonts w:ascii="Arial" w:hAnsi="Arial" w:cs="Arial"/>
          <w:sz w:val="24"/>
          <w:szCs w:val="24"/>
        </w:rPr>
      </w:pPr>
    </w:p>
    <w:p w:rsidR="00744C02" w:rsidRDefault="00744C02" w:rsidP="009930B9">
      <w:pPr>
        <w:rPr>
          <w:rFonts w:ascii="Arial" w:hAnsi="Arial" w:cs="Arial"/>
          <w:sz w:val="24"/>
          <w:szCs w:val="24"/>
        </w:rPr>
      </w:pPr>
      <w:r>
        <w:rPr>
          <w:rFonts w:ascii="Arial" w:hAnsi="Arial" w:cs="Arial"/>
          <w:sz w:val="24"/>
          <w:szCs w:val="24"/>
        </w:rPr>
        <w:t xml:space="preserve">Ранее уже говорилось, что совокупность элементов, сгруппированных в кортеж, в некотором отношении подобна простому контейнеру, содержащему аналогичные элементы в качестве своих атрибутов. Иными словами, можно трактовать кортеж как </w:t>
      </w:r>
      <w:r w:rsidR="00393FB4">
        <w:rPr>
          <w:rFonts w:ascii="Arial" w:hAnsi="Arial" w:cs="Arial"/>
          <w:sz w:val="24"/>
          <w:szCs w:val="24"/>
        </w:rPr>
        <w:t>изображение</w:t>
      </w:r>
      <w:r>
        <w:rPr>
          <w:rFonts w:ascii="Arial" w:hAnsi="Arial" w:cs="Arial"/>
          <w:sz w:val="24"/>
          <w:szCs w:val="24"/>
        </w:rPr>
        <w:t xml:space="preserve"> некоторого «анонимного» контейнера. А если так, то имеет смысл установить правило конформности между контейнерами и кортежами.</w:t>
      </w:r>
    </w:p>
    <w:p w:rsidR="0093557D" w:rsidRPr="0093557D" w:rsidRDefault="0093557D" w:rsidP="009930B9">
      <w:pPr>
        <w:rPr>
          <w:ins w:id="310" w:author="Kanatov Alexey" w:date="2016-04-15T14:48:00Z"/>
          <w:rFonts w:ascii="Arial" w:hAnsi="Arial" w:cs="Arial"/>
          <w:sz w:val="24"/>
          <w:szCs w:val="24"/>
        </w:rPr>
      </w:pPr>
      <w:ins w:id="311" w:author="Kanatov Alexey" w:date="2016-04-15T14:48:00Z">
        <w:r>
          <w:rPr>
            <w:rFonts w:ascii="Arial" w:hAnsi="Arial" w:cs="Arial"/>
            <w:sz w:val="24"/>
            <w:szCs w:val="24"/>
          </w:rPr>
          <w:t xml:space="preserve">А ВОТ ЭТОГО НЕ НАДО!!! </w:t>
        </w:r>
      </w:ins>
      <w:ins w:id="312" w:author="Kanatov Alexey" w:date="2016-04-15T14:49:00Z">
        <w:r>
          <w:rPr>
            <w:rFonts w:ascii="Arial" w:hAnsi="Arial" w:cs="Arial"/>
            <w:sz w:val="24"/>
            <w:szCs w:val="24"/>
          </w:rPr>
          <w:t xml:space="preserve">Если кто-то хочет задать </w:t>
        </w:r>
        <w:r w:rsidRPr="0093557D">
          <w:rPr>
            <w:rFonts w:ascii="Arial" w:hAnsi="Arial" w:cs="Arial"/>
            <w:sz w:val="24"/>
            <w:szCs w:val="24"/>
            <w:rPrChange w:id="313" w:author="Kanatov Alexey" w:date="2016-04-15T14:49:00Z">
              <w:rPr>
                <w:rFonts w:ascii="Arial" w:hAnsi="Arial" w:cs="Arial"/>
                <w:sz w:val="24"/>
                <w:szCs w:val="24"/>
                <w:lang w:val="en-US"/>
              </w:rPr>
            </w:rPrChange>
          </w:rPr>
          <w:t xml:space="preserve">:= </w:t>
        </w:r>
        <w:r>
          <w:rPr>
            <w:rFonts w:ascii="Arial" w:hAnsi="Arial" w:cs="Arial"/>
            <w:sz w:val="24"/>
            <w:szCs w:val="24"/>
          </w:rPr>
          <w:t xml:space="preserve">для </w:t>
        </w:r>
      </w:ins>
      <w:ins w:id="314" w:author="Kanatov Alexey" w:date="2016-04-15T14:50:00Z">
        <w:r>
          <w:rPr>
            <w:rFonts w:ascii="Arial" w:hAnsi="Arial" w:cs="Arial"/>
            <w:sz w:val="24"/>
            <w:szCs w:val="24"/>
          </w:rPr>
          <w:t>некоторого</w:t>
        </w:r>
      </w:ins>
      <w:ins w:id="315" w:author="Kanatov Alexey" w:date="2016-04-15T14:49:00Z">
        <w:r>
          <w:rPr>
            <w:rFonts w:ascii="Arial" w:hAnsi="Arial" w:cs="Arial"/>
            <w:sz w:val="24"/>
            <w:szCs w:val="24"/>
          </w:rPr>
          <w:t xml:space="preserve"> юнита с </w:t>
        </w:r>
      </w:ins>
      <w:ins w:id="316" w:author="Kanatov Alexey" w:date="2016-04-15T14:50:00Z">
        <w:r>
          <w:rPr>
            <w:rFonts w:ascii="Arial" w:hAnsi="Arial" w:cs="Arial"/>
            <w:sz w:val="24"/>
            <w:szCs w:val="24"/>
          </w:rPr>
          <w:t>аргументом</w:t>
        </w:r>
      </w:ins>
      <w:ins w:id="317" w:author="Kanatov Alexey" w:date="2016-04-15T14:49:00Z">
        <w:r>
          <w:rPr>
            <w:rFonts w:ascii="Arial" w:hAnsi="Arial" w:cs="Arial"/>
            <w:sz w:val="24"/>
            <w:szCs w:val="24"/>
          </w:rPr>
          <w:t xml:space="preserve"> типа кортеж – плиз а вот вводить БЕЗ МЕНЯ новые правила </w:t>
        </w:r>
      </w:ins>
      <w:ins w:id="318" w:author="Kanatov Alexey" w:date="2016-04-15T14:50:00Z">
        <w:r>
          <w:rPr>
            <w:rFonts w:ascii="Arial" w:hAnsi="Arial" w:cs="Arial"/>
            <w:sz w:val="24"/>
            <w:szCs w:val="24"/>
          </w:rPr>
          <w:t>комфортности</w:t>
        </w:r>
      </w:ins>
      <w:ins w:id="319" w:author="Kanatov Alexey" w:date="2016-04-15T14:49:00Z">
        <w:r>
          <w:rPr>
            <w:rFonts w:ascii="Arial" w:hAnsi="Arial" w:cs="Arial"/>
            <w:sz w:val="24"/>
            <w:szCs w:val="24"/>
          </w:rPr>
          <w:t xml:space="preserve"> </w:t>
        </w:r>
        <w:r w:rsidRPr="0093557D">
          <w:rPr>
            <w:rFonts w:ascii="Arial" w:hAnsi="Arial" w:cs="Arial"/>
            <w:sz w:val="24"/>
            <w:szCs w:val="24"/>
            <w:lang w:val="en-US"/>
          </w:rPr>
          <w:sym w:font="Wingdings" w:char="F04A"/>
        </w:r>
      </w:ins>
    </w:p>
    <w:p w:rsidR="00744C02" w:rsidRDefault="00744C02" w:rsidP="009930B9">
      <w:pPr>
        <w:rPr>
          <w:rFonts w:ascii="Arial" w:hAnsi="Arial" w:cs="Arial"/>
          <w:sz w:val="24"/>
          <w:szCs w:val="24"/>
        </w:rPr>
      </w:pPr>
      <w:r>
        <w:rPr>
          <w:rFonts w:ascii="Arial" w:hAnsi="Arial" w:cs="Arial"/>
          <w:sz w:val="24"/>
          <w:szCs w:val="24"/>
        </w:rPr>
        <w:t xml:space="preserve">Итак, пусть имеется контейнер с атрибутами, типы которых обозначим как </w:t>
      </w:r>
      <w:r w:rsidRPr="00744C02">
        <w:rPr>
          <w:rFonts w:ascii="Arial" w:hAnsi="Arial" w:cs="Arial"/>
          <w:b/>
          <w:i/>
          <w:sz w:val="24"/>
          <w:szCs w:val="24"/>
          <w:lang w:val="en-US"/>
        </w:rPr>
        <w:t>T</w:t>
      </w:r>
      <w:r w:rsidRPr="00744C02">
        <w:rPr>
          <w:rFonts w:ascii="Arial" w:hAnsi="Arial" w:cs="Arial"/>
          <w:b/>
          <w:i/>
          <w:sz w:val="24"/>
          <w:szCs w:val="24"/>
          <w:vertAlign w:val="subscript"/>
        </w:rPr>
        <w:t>1</w:t>
      </w:r>
      <w:r>
        <w:rPr>
          <w:rFonts w:ascii="Arial" w:hAnsi="Arial" w:cs="Arial"/>
          <w:sz w:val="24"/>
          <w:szCs w:val="24"/>
        </w:rPr>
        <w:t>, ...,</w:t>
      </w:r>
      <w:r w:rsidRPr="00744C02">
        <w:rPr>
          <w:rFonts w:ascii="Arial" w:hAnsi="Arial" w:cs="Arial"/>
          <w:sz w:val="24"/>
          <w:szCs w:val="24"/>
        </w:rPr>
        <w:t xml:space="preserve"> </w:t>
      </w:r>
      <w:r w:rsidRPr="00744C02">
        <w:rPr>
          <w:rFonts w:ascii="Arial" w:hAnsi="Arial" w:cs="Arial"/>
          <w:b/>
          <w:i/>
          <w:sz w:val="24"/>
          <w:szCs w:val="24"/>
          <w:lang w:val="en-US"/>
        </w:rPr>
        <w:t>T</w:t>
      </w:r>
      <w:r w:rsidRPr="00744C02">
        <w:rPr>
          <w:rFonts w:ascii="Arial" w:hAnsi="Arial" w:cs="Arial"/>
          <w:b/>
          <w:i/>
          <w:sz w:val="24"/>
          <w:szCs w:val="24"/>
          <w:vertAlign w:val="subscript"/>
          <w:lang w:val="en-US"/>
        </w:rPr>
        <w:t>n</w:t>
      </w:r>
      <w:r w:rsidRPr="00744C02">
        <w:rPr>
          <w:rFonts w:ascii="Arial" w:hAnsi="Arial" w:cs="Arial"/>
          <w:sz w:val="24"/>
          <w:szCs w:val="24"/>
        </w:rPr>
        <w:t xml:space="preserve">. </w:t>
      </w:r>
      <w:r>
        <w:rPr>
          <w:rFonts w:ascii="Arial" w:hAnsi="Arial" w:cs="Arial"/>
          <w:sz w:val="24"/>
          <w:szCs w:val="24"/>
        </w:rPr>
        <w:t xml:space="preserve">Тогда кортеж с </w:t>
      </w:r>
      <w:r w:rsidRPr="00DF587E">
        <w:rPr>
          <w:rFonts w:ascii="Arial" w:hAnsi="Arial" w:cs="Arial"/>
          <w:b/>
          <w:i/>
          <w:sz w:val="24"/>
          <w:szCs w:val="24"/>
          <w:lang w:val="en-US"/>
        </w:rPr>
        <w:t>n</w:t>
      </w:r>
      <w:r w:rsidRPr="00DF587E">
        <w:rPr>
          <w:rFonts w:ascii="Arial" w:hAnsi="Arial" w:cs="Arial"/>
          <w:b/>
          <w:i/>
          <w:sz w:val="24"/>
          <w:szCs w:val="24"/>
        </w:rPr>
        <w:t>+</w:t>
      </w:r>
      <w:r w:rsidRPr="00DF587E">
        <w:rPr>
          <w:rFonts w:ascii="Arial" w:hAnsi="Arial" w:cs="Arial"/>
          <w:b/>
          <w:i/>
          <w:sz w:val="24"/>
          <w:szCs w:val="24"/>
          <w:lang w:val="en-US"/>
        </w:rPr>
        <w:t>k</w:t>
      </w:r>
      <w:r w:rsidRPr="00744C02">
        <w:rPr>
          <w:rFonts w:ascii="Arial" w:hAnsi="Arial" w:cs="Arial"/>
          <w:sz w:val="24"/>
          <w:szCs w:val="24"/>
        </w:rPr>
        <w:t xml:space="preserve"> </w:t>
      </w:r>
      <w:r>
        <w:rPr>
          <w:rFonts w:ascii="Arial" w:hAnsi="Arial" w:cs="Arial"/>
          <w:sz w:val="24"/>
          <w:szCs w:val="24"/>
        </w:rPr>
        <w:t xml:space="preserve">элементами, в котором первые </w:t>
      </w:r>
      <w:r w:rsidRPr="00DF587E">
        <w:rPr>
          <w:rFonts w:ascii="Arial" w:hAnsi="Arial" w:cs="Arial"/>
          <w:b/>
          <w:i/>
          <w:sz w:val="24"/>
          <w:szCs w:val="24"/>
          <w:lang w:val="en-US"/>
        </w:rPr>
        <w:t>n</w:t>
      </w:r>
      <w:r w:rsidRPr="00744C02">
        <w:rPr>
          <w:rFonts w:ascii="Arial" w:hAnsi="Arial" w:cs="Arial"/>
          <w:sz w:val="24"/>
          <w:szCs w:val="24"/>
        </w:rPr>
        <w:t xml:space="preserve"> </w:t>
      </w:r>
      <w:r>
        <w:rPr>
          <w:rFonts w:ascii="Arial" w:hAnsi="Arial" w:cs="Arial"/>
          <w:sz w:val="24"/>
          <w:szCs w:val="24"/>
        </w:rPr>
        <w:t>элементов попарно конформны соответствующим элементам атрибутов контейнера, считается конформным данному контейнеру.</w:t>
      </w:r>
    </w:p>
    <w:p w:rsidR="00744C02" w:rsidRDefault="00744C02" w:rsidP="009930B9">
      <w:pPr>
        <w:rPr>
          <w:rFonts w:ascii="Arial" w:hAnsi="Arial" w:cs="Arial"/>
          <w:sz w:val="24"/>
          <w:szCs w:val="24"/>
        </w:rPr>
      </w:pPr>
      <w:r>
        <w:rPr>
          <w:rFonts w:ascii="Arial" w:hAnsi="Arial" w:cs="Arial"/>
          <w:sz w:val="24"/>
          <w:szCs w:val="24"/>
        </w:rPr>
        <w:t>Из этого правила следует</w:t>
      </w:r>
      <w:r w:rsidR="00DF587E">
        <w:rPr>
          <w:rFonts w:ascii="Arial" w:hAnsi="Arial" w:cs="Arial"/>
          <w:sz w:val="24"/>
          <w:szCs w:val="24"/>
        </w:rPr>
        <w:t>, в частности,</w:t>
      </w:r>
      <w:r>
        <w:rPr>
          <w:rFonts w:ascii="Arial" w:hAnsi="Arial" w:cs="Arial"/>
          <w:sz w:val="24"/>
          <w:szCs w:val="24"/>
        </w:rPr>
        <w:t xml:space="preserve"> допустимость «группового» присваивания объектам-контейнерам конформных ему кортежей, или аналогичной инициализации, например:</w:t>
      </w:r>
    </w:p>
    <w:p w:rsidR="00744C02" w:rsidRPr="00744C02" w:rsidRDefault="00744C02" w:rsidP="00744C02">
      <w:pPr>
        <w:ind w:left="708"/>
        <w:rPr>
          <w:rFonts w:ascii="Lucida Console" w:hAnsi="Lucida Console" w:cs="Arial"/>
          <w:color w:val="0000FF"/>
          <w:sz w:val="24"/>
          <w:szCs w:val="24"/>
          <w:lang w:val="en-US"/>
        </w:rPr>
      </w:pPr>
      <w:r w:rsidRPr="00744C02">
        <w:rPr>
          <w:rFonts w:ascii="Lucida Console" w:hAnsi="Lucida Console" w:cs="Arial"/>
          <w:b/>
          <w:color w:val="0000FF"/>
          <w:sz w:val="24"/>
          <w:szCs w:val="24"/>
          <w:lang w:val="en-US"/>
        </w:rPr>
        <w:t>unit</w:t>
      </w:r>
      <w:r w:rsidRPr="00744C02">
        <w:rPr>
          <w:rFonts w:ascii="Lucida Console" w:hAnsi="Lucida Console" w:cs="Arial"/>
          <w:color w:val="0000FF"/>
          <w:sz w:val="24"/>
          <w:szCs w:val="24"/>
          <w:lang w:val="en-US"/>
        </w:rPr>
        <w:t xml:space="preserve"> A </w:t>
      </w:r>
      <w:r w:rsidRPr="00744C02">
        <w:rPr>
          <w:rFonts w:ascii="Lucida Console" w:hAnsi="Lucida Console" w:cs="Arial"/>
          <w:b/>
          <w:color w:val="0000FF"/>
          <w:sz w:val="24"/>
          <w:szCs w:val="24"/>
          <w:lang w:val="en-US"/>
        </w:rPr>
        <w:t>is</w:t>
      </w:r>
      <w:r w:rsidRPr="00744C02">
        <w:rPr>
          <w:rFonts w:ascii="Lucida Console" w:hAnsi="Lucida Console" w:cs="Arial"/>
          <w:color w:val="0000FF"/>
          <w:sz w:val="24"/>
          <w:szCs w:val="24"/>
          <w:lang w:val="en-US"/>
        </w:rPr>
        <w:br/>
        <w:t xml:space="preserve">    a: Real</w:t>
      </w:r>
      <w:r w:rsidRPr="00744C02">
        <w:rPr>
          <w:rFonts w:ascii="Lucida Console" w:hAnsi="Lucida Console" w:cs="Arial"/>
          <w:color w:val="0000FF"/>
          <w:sz w:val="24"/>
          <w:szCs w:val="24"/>
          <w:lang w:val="en-US"/>
        </w:rPr>
        <w:br/>
        <w:t xml:space="preserve">    b: Integer</w:t>
      </w:r>
      <w:r w:rsidRPr="00744C02">
        <w:rPr>
          <w:rFonts w:ascii="Lucida Console" w:hAnsi="Lucida Console" w:cs="Arial"/>
          <w:color w:val="0000FF"/>
          <w:sz w:val="24"/>
          <w:szCs w:val="24"/>
          <w:lang w:val="en-US"/>
        </w:rPr>
        <w:br/>
        <w:t xml:space="preserve">    c: Boolean</w:t>
      </w:r>
      <w:r w:rsidRPr="00744C02">
        <w:rPr>
          <w:rFonts w:ascii="Lucida Console" w:hAnsi="Lucida Console" w:cs="Arial"/>
          <w:color w:val="0000FF"/>
          <w:sz w:val="24"/>
          <w:szCs w:val="24"/>
          <w:lang w:val="en-US"/>
        </w:rPr>
        <w:br/>
      </w:r>
      <w:r w:rsidRPr="00744C02">
        <w:rPr>
          <w:rFonts w:ascii="Lucida Console" w:hAnsi="Lucida Console" w:cs="Arial"/>
          <w:b/>
          <w:color w:val="0000FF"/>
          <w:sz w:val="24"/>
          <w:szCs w:val="24"/>
          <w:lang w:val="en-US"/>
        </w:rPr>
        <w:t>end</w:t>
      </w:r>
    </w:p>
    <w:p w:rsidR="00744C02" w:rsidRDefault="00744C02" w:rsidP="00744C02">
      <w:pPr>
        <w:ind w:left="708"/>
        <w:rPr>
          <w:ins w:id="320" w:author="Kanatov Alexey" w:date="2016-04-15T14:50:00Z"/>
          <w:rFonts w:ascii="Lucida Console" w:hAnsi="Lucida Console" w:cs="Arial"/>
          <w:color w:val="0000FF"/>
          <w:sz w:val="24"/>
          <w:szCs w:val="24"/>
          <w:lang w:val="en-US"/>
        </w:rPr>
      </w:pPr>
      <w:r w:rsidRPr="00744C02">
        <w:rPr>
          <w:rFonts w:ascii="Lucida Console" w:hAnsi="Lucida Console" w:cs="Arial"/>
          <w:color w:val="0000FF"/>
          <w:sz w:val="24"/>
          <w:szCs w:val="24"/>
          <w:lang w:val="en-US"/>
        </w:rPr>
        <w:t>a</w:t>
      </w:r>
      <w:r w:rsidRPr="001B7A86">
        <w:rPr>
          <w:rFonts w:ascii="Lucida Console" w:hAnsi="Lucida Console" w:cs="Arial"/>
          <w:color w:val="0000FF"/>
          <w:sz w:val="24"/>
          <w:szCs w:val="24"/>
          <w:lang w:val="en-US"/>
          <w:rPrChange w:id="321" w:author="Kanatov Alexey" w:date="2016-12-19T11:01:00Z">
            <w:rPr>
              <w:rFonts w:ascii="Lucida Console" w:hAnsi="Lucida Console" w:cs="Arial"/>
              <w:color w:val="0000FF"/>
              <w:sz w:val="24"/>
              <w:szCs w:val="24"/>
            </w:rPr>
          </w:rPrChange>
        </w:rPr>
        <w:t xml:space="preserve">: </w:t>
      </w:r>
      <w:r w:rsidRPr="00744C02">
        <w:rPr>
          <w:rFonts w:ascii="Lucida Console" w:hAnsi="Lucida Console" w:cs="Arial"/>
          <w:color w:val="0000FF"/>
          <w:sz w:val="24"/>
          <w:szCs w:val="24"/>
          <w:lang w:val="en-US"/>
        </w:rPr>
        <w:t>A</w:t>
      </w:r>
      <w:r w:rsidRPr="001B7A86">
        <w:rPr>
          <w:rFonts w:ascii="Lucida Console" w:hAnsi="Lucida Console" w:cs="Arial"/>
          <w:color w:val="0000FF"/>
          <w:sz w:val="24"/>
          <w:szCs w:val="24"/>
          <w:lang w:val="en-US"/>
          <w:rPrChange w:id="322" w:author="Kanatov Alexey" w:date="2016-12-19T11:01:00Z">
            <w:rPr>
              <w:rFonts w:ascii="Lucida Console" w:hAnsi="Lucida Console" w:cs="Arial"/>
              <w:color w:val="0000FF"/>
              <w:sz w:val="24"/>
              <w:szCs w:val="24"/>
            </w:rPr>
          </w:rPrChange>
        </w:rPr>
        <w:t xml:space="preserve"> </w:t>
      </w:r>
      <w:r w:rsidRPr="00744C02">
        <w:rPr>
          <w:rFonts w:ascii="Lucida Console" w:hAnsi="Lucida Console" w:cs="Arial"/>
          <w:b/>
          <w:color w:val="0000FF"/>
          <w:sz w:val="24"/>
          <w:szCs w:val="24"/>
          <w:lang w:val="en-US"/>
        </w:rPr>
        <w:t>is</w:t>
      </w:r>
      <w:r w:rsidRPr="001B7A86">
        <w:rPr>
          <w:rFonts w:ascii="Lucida Console" w:hAnsi="Lucida Console" w:cs="Arial"/>
          <w:color w:val="0000FF"/>
          <w:sz w:val="24"/>
          <w:szCs w:val="24"/>
          <w:lang w:val="en-US"/>
          <w:rPrChange w:id="323" w:author="Kanatov Alexey" w:date="2016-12-19T11:01:00Z">
            <w:rPr>
              <w:rFonts w:ascii="Lucida Console" w:hAnsi="Lucida Console" w:cs="Arial"/>
              <w:color w:val="0000FF"/>
              <w:sz w:val="24"/>
              <w:szCs w:val="24"/>
            </w:rPr>
          </w:rPrChange>
        </w:rPr>
        <w:t xml:space="preserve"> (1.2, 777, </w:t>
      </w:r>
      <w:r w:rsidRPr="00DF587E">
        <w:rPr>
          <w:rFonts w:ascii="Lucida Console" w:hAnsi="Lucida Console" w:cs="Arial"/>
          <w:b/>
          <w:color w:val="0000FF"/>
          <w:sz w:val="24"/>
          <w:szCs w:val="24"/>
          <w:lang w:val="en-US"/>
        </w:rPr>
        <w:t>true</w:t>
      </w:r>
      <w:r w:rsidRPr="001B7A86">
        <w:rPr>
          <w:rFonts w:ascii="Lucida Console" w:hAnsi="Lucida Console" w:cs="Arial"/>
          <w:color w:val="0000FF"/>
          <w:sz w:val="24"/>
          <w:szCs w:val="24"/>
          <w:lang w:val="en-US"/>
          <w:rPrChange w:id="324" w:author="Kanatov Alexey" w:date="2016-12-19T11:01:00Z">
            <w:rPr>
              <w:rFonts w:ascii="Lucida Console" w:hAnsi="Lucida Console" w:cs="Arial"/>
              <w:color w:val="0000FF"/>
              <w:sz w:val="24"/>
              <w:szCs w:val="24"/>
            </w:rPr>
          </w:rPrChange>
        </w:rPr>
        <w:t>)</w:t>
      </w:r>
    </w:p>
    <w:p w:rsidR="0093557D" w:rsidRDefault="0093557D" w:rsidP="00744C02">
      <w:pPr>
        <w:ind w:left="708"/>
        <w:rPr>
          <w:ins w:id="325" w:author="Kanatov Alexey" w:date="2016-04-15T14:50:00Z"/>
          <w:rFonts w:ascii="Lucida Console" w:hAnsi="Lucida Console" w:cs="Arial"/>
          <w:color w:val="0000FF"/>
          <w:sz w:val="24"/>
          <w:szCs w:val="24"/>
          <w:lang w:val="en-US"/>
        </w:rPr>
      </w:pPr>
    </w:p>
    <w:p w:rsidR="0093557D" w:rsidRDefault="0093557D" w:rsidP="00744C02">
      <w:pPr>
        <w:ind w:left="708"/>
        <w:rPr>
          <w:ins w:id="326" w:author="Kanatov Alexey" w:date="2016-04-15T14:52:00Z"/>
          <w:rFonts w:ascii="Lucida Console" w:hAnsi="Lucida Console" w:cs="Arial"/>
          <w:color w:val="0000FF"/>
          <w:sz w:val="24"/>
          <w:szCs w:val="24"/>
        </w:rPr>
      </w:pPr>
      <w:ins w:id="327" w:author="Kanatov Alexey" w:date="2016-04-15T14:50:00Z">
        <w:r>
          <w:rPr>
            <w:rFonts w:ascii="Lucida Console" w:hAnsi="Lucida Console" w:cs="Arial"/>
            <w:color w:val="0000FF"/>
            <w:sz w:val="24"/>
            <w:szCs w:val="24"/>
          </w:rPr>
          <w:t>ОСТЬАНОВСИЬ</w:t>
        </w:r>
        <w:r w:rsidRPr="001B7A86">
          <w:rPr>
            <w:rFonts w:ascii="Lucida Console" w:hAnsi="Lucida Console" w:cs="Arial"/>
            <w:color w:val="0000FF"/>
            <w:sz w:val="24"/>
            <w:szCs w:val="24"/>
            <w:lang w:val="en-US"/>
            <w:rPrChange w:id="328" w:author="Kanatov Alexey" w:date="2016-12-19T11:01:00Z">
              <w:rPr>
                <w:rFonts w:ascii="Lucida Console" w:hAnsi="Lucida Console" w:cs="Arial"/>
                <w:color w:val="0000FF"/>
                <w:sz w:val="24"/>
                <w:szCs w:val="24"/>
              </w:rPr>
            </w:rPrChange>
          </w:rPr>
          <w:t xml:space="preserve"> !!! </w:t>
        </w:r>
        <w:r>
          <w:rPr>
            <w:rFonts w:ascii="Lucida Console" w:hAnsi="Lucida Console" w:cs="Arial"/>
            <w:color w:val="0000FF"/>
            <w:sz w:val="24"/>
            <w:szCs w:val="24"/>
          </w:rPr>
          <w:t xml:space="preserve">В ОБЩЕМ СЛУЧАЕ ТО ЧТО ТЫ ПИШЕШЬ НЕПРАВИЛЬНО!!! Вспомни про наследование – ты же не знаешь всех полей а если я еще три поля пронаследовал, да еще пару переопределил то в каком порядке надо проверять конформность а ведь есть еще и множественное наследование. </w:t>
        </w:r>
      </w:ins>
      <w:ins w:id="329" w:author="Kanatov Alexey" w:date="2016-04-15T14:51:00Z">
        <w:r>
          <w:rPr>
            <w:rFonts w:ascii="Lucida Console" w:hAnsi="Lucida Console" w:cs="Arial"/>
            <w:color w:val="0000FF"/>
            <w:sz w:val="24"/>
            <w:szCs w:val="24"/>
          </w:rPr>
          <w:t xml:space="preserve">НУ КОГДА ТЫ ЗАБУДЕШЬ ПРО С++ </w:t>
        </w:r>
      </w:ins>
      <w:ins w:id="330" w:author="Kanatov Alexey" w:date="2016-04-15T14:52:00Z">
        <w:r w:rsidRPr="0093557D">
          <w:rPr>
            <w:rFonts w:ascii="Lucida Console" w:hAnsi="Lucida Console" w:cs="Arial"/>
            <w:color w:val="0000FF"/>
            <w:sz w:val="24"/>
            <w:szCs w:val="24"/>
            <w:lang w:val="en-US"/>
          </w:rPr>
          <w:sym w:font="Wingdings" w:char="F04A"/>
        </w:r>
        <w:r w:rsidRPr="0093557D">
          <w:rPr>
            <w:rFonts w:ascii="Lucida Console" w:hAnsi="Lucida Console" w:cs="Arial"/>
            <w:color w:val="0000FF"/>
            <w:sz w:val="24"/>
            <w:szCs w:val="24"/>
            <w:rPrChange w:id="331" w:author="Kanatov Alexey" w:date="2016-04-15T14:52: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lang w:val="en-US"/>
          </w:rPr>
          <w:t>Layout</w:t>
        </w:r>
        <w:r w:rsidRPr="0093557D">
          <w:rPr>
            <w:rFonts w:ascii="Lucida Console" w:hAnsi="Lucida Console" w:cs="Arial"/>
            <w:color w:val="0000FF"/>
            <w:sz w:val="24"/>
            <w:szCs w:val="24"/>
            <w:rPrChange w:id="332" w:author="Kanatov Alexey" w:date="2016-04-15T14:52: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rPr>
          <w:t>юнита не определяется текстом программы !!!!!</w:t>
        </w:r>
      </w:ins>
    </w:p>
    <w:p w:rsidR="008E3E1C" w:rsidRDefault="008E3E1C" w:rsidP="00744C02">
      <w:pPr>
        <w:ind w:left="708"/>
        <w:rPr>
          <w:ins w:id="333" w:author="Kanatov Alexey" w:date="2016-04-15T14:52:00Z"/>
          <w:rFonts w:ascii="Lucida Console" w:hAnsi="Lucida Console" w:cs="Arial"/>
          <w:color w:val="0000FF"/>
          <w:sz w:val="24"/>
          <w:szCs w:val="24"/>
        </w:rPr>
      </w:pPr>
    </w:p>
    <w:p w:rsidR="008E3E1C" w:rsidRPr="008E3E1C" w:rsidRDefault="008E3E1C" w:rsidP="00744C02">
      <w:pPr>
        <w:ind w:left="708"/>
        <w:rPr>
          <w:rFonts w:ascii="Lucida Console" w:hAnsi="Lucida Console" w:cs="Arial"/>
          <w:color w:val="0000FF"/>
          <w:sz w:val="24"/>
          <w:szCs w:val="24"/>
        </w:rPr>
      </w:pPr>
      <w:ins w:id="334" w:author="Kanatov Alexey" w:date="2016-04-15T14:52:00Z">
        <w:r>
          <w:rPr>
            <w:rFonts w:ascii="Lucida Console" w:hAnsi="Lucida Console" w:cs="Arial"/>
            <w:color w:val="0000FF"/>
            <w:sz w:val="24"/>
            <w:szCs w:val="24"/>
          </w:rPr>
          <w:t xml:space="preserve">Если я </w:t>
        </w:r>
        <w:proofErr w:type="spellStart"/>
        <w:r>
          <w:rPr>
            <w:rFonts w:ascii="Lucida Console" w:hAnsi="Lucida Console" w:cs="Arial"/>
            <w:color w:val="0000FF"/>
            <w:sz w:val="24"/>
            <w:szCs w:val="24"/>
          </w:rPr>
          <w:t>образаюсь</w:t>
        </w:r>
        <w:proofErr w:type="spellEnd"/>
        <w:r>
          <w:rPr>
            <w:rFonts w:ascii="Lucida Console" w:hAnsi="Lucida Console" w:cs="Arial"/>
            <w:color w:val="0000FF"/>
            <w:sz w:val="24"/>
            <w:szCs w:val="24"/>
          </w:rPr>
          <w:t xml:space="preserve"> к юниту как к кортежу и говорю ему дай мне твой первый </w:t>
        </w:r>
        <w:proofErr w:type="spellStart"/>
        <w:r>
          <w:rPr>
            <w:rFonts w:ascii="Lucida Console" w:hAnsi="Lucida Console" w:cs="Arial"/>
            <w:color w:val="0000FF"/>
            <w:sz w:val="24"/>
            <w:szCs w:val="24"/>
          </w:rPr>
          <w:t>эелемент</w:t>
        </w:r>
        <w:proofErr w:type="spellEnd"/>
        <w:r>
          <w:rPr>
            <w:rFonts w:ascii="Lucida Console" w:hAnsi="Lucida Console" w:cs="Arial"/>
            <w:color w:val="0000FF"/>
            <w:sz w:val="24"/>
            <w:szCs w:val="24"/>
          </w:rPr>
          <w:t xml:space="preserve"> то что я получу </w:t>
        </w:r>
      </w:ins>
      <w:ins w:id="335" w:author="Kanatov Alexey" w:date="2016-04-15T14:53:00Z">
        <w:r>
          <w:rPr>
            <w:rFonts w:ascii="Lucida Console" w:hAnsi="Lucida Console" w:cs="Arial"/>
            <w:color w:val="0000FF"/>
            <w:sz w:val="24"/>
            <w:szCs w:val="24"/>
          </w:rPr>
          <w:t>–</w:t>
        </w:r>
      </w:ins>
      <w:ins w:id="336" w:author="Kanatov Alexey" w:date="2016-04-15T14:52:00Z">
        <w:r>
          <w:rPr>
            <w:rFonts w:ascii="Lucida Console" w:hAnsi="Lucida Console" w:cs="Arial"/>
            <w:color w:val="0000FF"/>
            <w:sz w:val="24"/>
            <w:szCs w:val="24"/>
          </w:rPr>
          <w:t xml:space="preserve"> то </w:t>
        </w:r>
      </w:ins>
      <w:ins w:id="337" w:author="Kanatov Alexey" w:date="2016-04-15T14:53:00Z">
        <w:r>
          <w:rPr>
            <w:rFonts w:ascii="Lucida Console" w:hAnsi="Lucida Console" w:cs="Arial"/>
            <w:color w:val="0000FF"/>
            <w:sz w:val="24"/>
            <w:szCs w:val="24"/>
          </w:rPr>
          <w:t xml:space="preserve">что по алфавиту </w:t>
        </w:r>
        <w:proofErr w:type="spellStart"/>
        <w:r>
          <w:rPr>
            <w:rFonts w:ascii="Lucida Console" w:hAnsi="Lucida Console" w:cs="Arial"/>
            <w:color w:val="0000FF"/>
            <w:sz w:val="24"/>
            <w:szCs w:val="24"/>
          </w:rPr>
          <w:t>превое</w:t>
        </w:r>
        <w:proofErr w:type="spellEnd"/>
        <w:r>
          <w:rPr>
            <w:rFonts w:ascii="Lucida Console" w:hAnsi="Lucida Console" w:cs="Arial"/>
            <w:color w:val="0000FF"/>
            <w:sz w:val="24"/>
            <w:szCs w:val="24"/>
          </w:rPr>
          <w:t xml:space="preserve"> или в тексте а в </w:t>
        </w:r>
        <w:proofErr w:type="spellStart"/>
        <w:r>
          <w:rPr>
            <w:rFonts w:ascii="Lucida Console" w:hAnsi="Lucida Console" w:cs="Arial"/>
            <w:color w:val="0000FF"/>
            <w:sz w:val="24"/>
            <w:szCs w:val="24"/>
          </w:rPr>
          <w:t>какм</w:t>
        </w:r>
        <w:proofErr w:type="spellEnd"/>
        <w:r>
          <w:rPr>
            <w:rFonts w:ascii="Lucida Console" w:hAnsi="Lucida Console" w:cs="Arial"/>
            <w:color w:val="0000FF"/>
            <w:sz w:val="24"/>
            <w:szCs w:val="24"/>
          </w:rPr>
          <w:t xml:space="preserve"> юните базовом или производном – выкини С++ из головы когда думаешь про </w:t>
        </w:r>
      </w:ins>
      <w:proofErr w:type="spellStart"/>
      <w:ins w:id="338" w:author="Kanatov Alexey" w:date="2016-04-15T14:54:00Z">
        <w:r>
          <w:rPr>
            <w:rFonts w:ascii="Lucida Console" w:hAnsi="Lucida Console" w:cs="Arial"/>
            <w:color w:val="0000FF"/>
            <w:sz w:val="24"/>
            <w:szCs w:val="24"/>
            <w:lang w:val="en-US"/>
          </w:rPr>
          <w:t>SLang</w:t>
        </w:r>
      </w:ins>
      <w:proofErr w:type="spellEnd"/>
      <w:ins w:id="339" w:author="Kanatov Alexey" w:date="2016-04-15T14:53:00Z">
        <w:r>
          <w:rPr>
            <w:rFonts w:ascii="Lucida Console" w:hAnsi="Lucida Console" w:cs="Arial"/>
            <w:color w:val="0000FF"/>
            <w:sz w:val="24"/>
            <w:szCs w:val="24"/>
          </w:rPr>
          <w:t>!</w:t>
        </w:r>
        <w:r w:rsidRPr="008E3E1C">
          <w:rPr>
            <w:rFonts w:ascii="Lucida Console" w:hAnsi="Lucida Console" w:cs="Arial"/>
            <w:color w:val="0000FF"/>
            <w:sz w:val="24"/>
            <w:szCs w:val="24"/>
            <w:rPrChange w:id="340" w:author="Kanatov Alexey" w:date="2016-04-15T14:53:00Z">
              <w:rPr>
                <w:rFonts w:ascii="Lucida Console" w:hAnsi="Lucida Console" w:cs="Arial"/>
                <w:color w:val="0000FF"/>
                <w:sz w:val="24"/>
                <w:szCs w:val="24"/>
                <w:lang w:val="en-US"/>
              </w:rPr>
            </w:rPrChange>
          </w:rPr>
          <w:t xml:space="preserve"> </w:t>
        </w:r>
        <w:r w:rsidRPr="008E3E1C">
          <w:rPr>
            <w:rFonts w:ascii="Lucida Console" w:hAnsi="Lucida Console" w:cs="Arial"/>
            <w:color w:val="0000FF"/>
            <w:sz w:val="24"/>
            <w:szCs w:val="24"/>
            <w:lang w:val="en-US"/>
          </w:rPr>
          <w:sym w:font="Wingdings" w:char="F04A"/>
        </w:r>
      </w:ins>
    </w:p>
    <w:p w:rsidR="00C67ADE" w:rsidRDefault="00C67ADE" w:rsidP="009930B9">
      <w:pPr>
        <w:rPr>
          <w:rFonts w:ascii="Arial" w:hAnsi="Arial" w:cs="Arial"/>
          <w:sz w:val="24"/>
          <w:szCs w:val="24"/>
        </w:rPr>
      </w:pPr>
      <w:r w:rsidRPr="00C67ADE">
        <w:rPr>
          <w:rFonts w:ascii="Arial" w:hAnsi="Arial" w:cs="Arial"/>
          <w:sz w:val="24"/>
          <w:szCs w:val="24"/>
        </w:rPr>
        <w:t>Продолжая эти рассуждения дальше, можно</w:t>
      </w:r>
      <w:r>
        <w:rPr>
          <w:rFonts w:ascii="Arial" w:hAnsi="Arial" w:cs="Arial"/>
          <w:sz w:val="24"/>
          <w:szCs w:val="24"/>
        </w:rPr>
        <w:t xml:space="preserve"> распространить их на другие агрегатные структуры, </w:t>
      </w:r>
      <w:r w:rsidR="00393FB4">
        <w:rPr>
          <w:rFonts w:ascii="Arial" w:hAnsi="Arial" w:cs="Arial"/>
          <w:sz w:val="24"/>
          <w:szCs w:val="24"/>
        </w:rPr>
        <w:t>например</w:t>
      </w:r>
      <w:r>
        <w:rPr>
          <w:rFonts w:ascii="Arial" w:hAnsi="Arial" w:cs="Arial"/>
          <w:sz w:val="24"/>
          <w:szCs w:val="24"/>
        </w:rPr>
        <w:t xml:space="preserve">, на массивы. В самом деле, любой массив можно </w:t>
      </w:r>
      <w:r>
        <w:rPr>
          <w:rFonts w:ascii="Arial" w:hAnsi="Arial" w:cs="Arial"/>
          <w:sz w:val="24"/>
          <w:szCs w:val="24"/>
        </w:rPr>
        <w:lastRenderedPageBreak/>
        <w:t xml:space="preserve">представить как кортеж, все элементы которого имеют один и тот же тип. Из этого обстоятельтства немедленно следует вывод о том, что </w:t>
      </w:r>
      <w:r w:rsidR="00857309">
        <w:rPr>
          <w:rFonts w:ascii="Arial" w:hAnsi="Arial" w:cs="Arial"/>
          <w:sz w:val="24"/>
          <w:szCs w:val="24"/>
        </w:rPr>
        <w:t xml:space="preserve">кортеж с любым числом элементов, имеющих один и тот же тип </w:t>
      </w:r>
      <w:r w:rsidR="00857309" w:rsidRPr="00393FB4">
        <w:rPr>
          <w:rFonts w:ascii="Lucida Console" w:hAnsi="Lucida Console" w:cs="Arial"/>
          <w:b/>
          <w:color w:val="0000FF"/>
          <w:sz w:val="24"/>
          <w:szCs w:val="24"/>
          <w:lang w:val="en-US"/>
        </w:rPr>
        <w:t>T</w:t>
      </w:r>
      <w:r w:rsidR="00857309">
        <w:rPr>
          <w:rFonts w:ascii="Arial" w:hAnsi="Arial" w:cs="Arial"/>
          <w:sz w:val="24"/>
          <w:szCs w:val="24"/>
        </w:rPr>
        <w:t xml:space="preserve">, конформен массиву элементов того же типа </w:t>
      </w:r>
      <w:r w:rsidR="00857309" w:rsidRPr="00393FB4">
        <w:rPr>
          <w:rFonts w:ascii="Lucida Console" w:hAnsi="Lucida Console" w:cs="Arial"/>
          <w:b/>
          <w:color w:val="0000FF"/>
          <w:sz w:val="24"/>
          <w:szCs w:val="24"/>
          <w:lang w:val="en-US"/>
        </w:rPr>
        <w:t>T</w:t>
      </w:r>
      <w:r w:rsidR="00857309">
        <w:rPr>
          <w:rFonts w:ascii="Arial" w:hAnsi="Arial" w:cs="Arial"/>
          <w:sz w:val="24"/>
          <w:szCs w:val="24"/>
        </w:rPr>
        <w:t>. Пример:</w:t>
      </w:r>
    </w:p>
    <w:p w:rsidR="00857309" w:rsidRPr="009316E9" w:rsidRDefault="00857309" w:rsidP="00857309">
      <w:pPr>
        <w:ind w:left="708"/>
        <w:rPr>
          <w:rFonts w:ascii="Lucida Console" w:hAnsi="Lucida Console" w:cs="Arial"/>
          <w:color w:val="0000FF"/>
          <w:sz w:val="24"/>
          <w:szCs w:val="24"/>
        </w:rPr>
      </w:pPr>
      <w:r w:rsidRPr="00857309">
        <w:rPr>
          <w:rFonts w:ascii="Lucida Console" w:hAnsi="Lucida Console" w:cs="Arial"/>
          <w:color w:val="0000FF"/>
          <w:sz w:val="24"/>
          <w:szCs w:val="24"/>
          <w:lang w:val="en-US"/>
        </w:rPr>
        <w:t>a</w:t>
      </w:r>
      <w:r w:rsidRPr="009316E9">
        <w:rPr>
          <w:rFonts w:ascii="Lucida Console" w:hAnsi="Lucida Console" w:cs="Arial"/>
          <w:color w:val="0000FF"/>
          <w:sz w:val="24"/>
          <w:szCs w:val="24"/>
        </w:rPr>
        <w:t xml:space="preserve">: </w:t>
      </w:r>
      <w:r w:rsidRPr="00857309">
        <w:rPr>
          <w:rFonts w:ascii="Lucida Console" w:hAnsi="Lucida Console" w:cs="Arial"/>
          <w:color w:val="0000FF"/>
          <w:sz w:val="24"/>
          <w:szCs w:val="24"/>
          <w:lang w:val="en-US"/>
        </w:rPr>
        <w:t>Array</w:t>
      </w:r>
      <w:r w:rsidRPr="009316E9">
        <w:rPr>
          <w:rFonts w:ascii="Lucida Console" w:hAnsi="Lucida Console" w:cs="Arial"/>
          <w:color w:val="0000FF"/>
          <w:sz w:val="24"/>
          <w:szCs w:val="24"/>
        </w:rPr>
        <w:t>[</w:t>
      </w:r>
      <w:r w:rsidRPr="00857309">
        <w:rPr>
          <w:rFonts w:ascii="Lucida Console" w:hAnsi="Lucida Console" w:cs="Arial"/>
          <w:color w:val="0000FF"/>
          <w:sz w:val="24"/>
          <w:szCs w:val="24"/>
          <w:lang w:val="en-US"/>
        </w:rPr>
        <w:t>Real</w:t>
      </w:r>
      <w:r w:rsidRPr="009316E9">
        <w:rPr>
          <w:rFonts w:ascii="Lucida Console" w:hAnsi="Lucida Console" w:cs="Arial"/>
          <w:color w:val="0000FF"/>
          <w:sz w:val="24"/>
          <w:szCs w:val="24"/>
        </w:rPr>
        <w:t xml:space="preserve">] </w:t>
      </w:r>
      <w:r w:rsidRPr="00857309">
        <w:rPr>
          <w:rFonts w:ascii="Lucida Console" w:hAnsi="Lucida Console" w:cs="Arial"/>
          <w:b/>
          <w:color w:val="0000FF"/>
          <w:sz w:val="24"/>
          <w:szCs w:val="24"/>
          <w:lang w:val="en-US"/>
        </w:rPr>
        <w:t>is</w:t>
      </w:r>
      <w:r w:rsidRPr="009316E9">
        <w:rPr>
          <w:rFonts w:ascii="Lucida Console" w:hAnsi="Lucida Console" w:cs="Arial"/>
          <w:color w:val="0000FF"/>
          <w:sz w:val="24"/>
          <w:szCs w:val="24"/>
        </w:rPr>
        <w:t xml:space="preserve"> (1.2, 3.4, 5.6, 7.8, 9.0)</w:t>
      </w:r>
    </w:p>
    <w:p w:rsidR="00857309" w:rsidRPr="001B7A86" w:rsidRDefault="00857309" w:rsidP="00857309">
      <w:pPr>
        <w:rPr>
          <w:ins w:id="341" w:author="Kanatov Alexey" w:date="2016-04-15T14:54:00Z"/>
          <w:rFonts w:ascii="Arial" w:hAnsi="Arial" w:cs="Arial"/>
          <w:sz w:val="24"/>
          <w:szCs w:val="24"/>
          <w:rPrChange w:id="342" w:author="Kanatov Alexey" w:date="2016-12-19T11:14:00Z">
            <w:rPr>
              <w:ins w:id="343" w:author="Kanatov Alexey" w:date="2016-04-15T14:54:00Z"/>
              <w:rFonts w:ascii="Arial" w:hAnsi="Arial" w:cs="Arial"/>
              <w:sz w:val="24"/>
              <w:szCs w:val="24"/>
              <w:lang w:val="en-US"/>
            </w:rPr>
          </w:rPrChange>
        </w:rPr>
      </w:pPr>
      <w:r>
        <w:rPr>
          <w:rFonts w:ascii="Arial" w:hAnsi="Arial" w:cs="Arial"/>
          <w:sz w:val="24"/>
          <w:szCs w:val="24"/>
        </w:rPr>
        <w:t>В точности те же рассуждения можно применить и к спискам:</w:t>
      </w:r>
    </w:p>
    <w:p w:rsidR="008E3E1C" w:rsidRPr="001B7A86" w:rsidRDefault="008E3E1C" w:rsidP="00857309">
      <w:pPr>
        <w:rPr>
          <w:rFonts w:ascii="Arial" w:hAnsi="Arial" w:cs="Arial"/>
          <w:sz w:val="24"/>
          <w:szCs w:val="24"/>
        </w:rPr>
      </w:pPr>
      <w:ins w:id="344" w:author="Kanatov Alexey" w:date="2016-04-15T14:54:00Z">
        <w:r>
          <w:rPr>
            <w:rFonts w:ascii="Arial" w:hAnsi="Arial" w:cs="Arial"/>
            <w:sz w:val="24"/>
            <w:szCs w:val="24"/>
          </w:rPr>
          <w:t xml:space="preserve">НЕ РАБОТАЕТ по твоей логике. А работем по моей если в юните </w:t>
        </w:r>
        <w:r>
          <w:rPr>
            <w:rFonts w:ascii="Arial" w:hAnsi="Arial" w:cs="Arial"/>
            <w:sz w:val="24"/>
            <w:szCs w:val="24"/>
            <w:lang w:val="en-US"/>
          </w:rPr>
          <w:t>List</w:t>
        </w:r>
        <w:r w:rsidRPr="008E3E1C">
          <w:rPr>
            <w:rFonts w:ascii="Arial" w:hAnsi="Arial" w:cs="Arial"/>
            <w:sz w:val="24"/>
            <w:szCs w:val="24"/>
            <w:rPrChange w:id="345" w:author="Kanatov Alexey" w:date="2016-04-15T14:54:00Z">
              <w:rPr>
                <w:rFonts w:ascii="Arial" w:hAnsi="Arial" w:cs="Arial"/>
                <w:sz w:val="24"/>
                <w:szCs w:val="24"/>
                <w:lang w:val="en-US"/>
              </w:rPr>
            </w:rPrChange>
          </w:rPr>
          <w:t xml:space="preserve"> </w:t>
        </w:r>
        <w:r>
          <w:rPr>
            <w:rFonts w:ascii="Arial" w:hAnsi="Arial" w:cs="Arial"/>
            <w:sz w:val="24"/>
            <w:szCs w:val="24"/>
          </w:rPr>
          <w:t xml:space="preserve">я определил </w:t>
        </w:r>
        <w:r w:rsidRPr="008E3E1C">
          <w:rPr>
            <w:rFonts w:ascii="Arial" w:hAnsi="Arial" w:cs="Arial"/>
            <w:sz w:val="24"/>
            <w:szCs w:val="24"/>
            <w:rPrChange w:id="346" w:author="Kanatov Alexey" w:date="2016-04-15T14:54:00Z">
              <w:rPr>
                <w:rFonts w:ascii="Arial" w:hAnsi="Arial" w:cs="Arial"/>
                <w:sz w:val="24"/>
                <w:szCs w:val="24"/>
                <w:lang w:val="en-US"/>
              </w:rPr>
            </w:rPrChange>
          </w:rPr>
          <w:t xml:space="preserve">:= </w:t>
        </w:r>
        <w:r>
          <w:rPr>
            <w:rFonts w:ascii="Arial" w:hAnsi="Arial" w:cs="Arial"/>
            <w:sz w:val="24"/>
            <w:szCs w:val="24"/>
          </w:rPr>
          <w:t xml:space="preserve">с параметров </w:t>
        </w:r>
      </w:ins>
      <w:ins w:id="347" w:author="Kanatov Alexey" w:date="2016-04-15T14:55:00Z">
        <w:r>
          <w:rPr>
            <w:rFonts w:ascii="Arial" w:hAnsi="Arial" w:cs="Arial"/>
            <w:sz w:val="24"/>
            <w:szCs w:val="24"/>
            <w:lang w:val="en-US"/>
          </w:rPr>
          <w:t>Array</w:t>
        </w:r>
        <w:r w:rsidRPr="008E3E1C">
          <w:rPr>
            <w:rFonts w:ascii="Arial" w:hAnsi="Arial" w:cs="Arial"/>
            <w:sz w:val="24"/>
            <w:szCs w:val="24"/>
            <w:rPrChange w:id="348" w:author="Kanatov Alexey" w:date="2016-04-15T14:55:00Z">
              <w:rPr>
                <w:rFonts w:ascii="Arial" w:hAnsi="Arial" w:cs="Arial"/>
                <w:sz w:val="24"/>
                <w:szCs w:val="24"/>
                <w:lang w:val="en-US"/>
              </w:rPr>
            </w:rPrChange>
          </w:rPr>
          <w:t xml:space="preserve"> [</w:t>
        </w:r>
        <w:r>
          <w:rPr>
            <w:rFonts w:ascii="Arial" w:hAnsi="Arial" w:cs="Arial"/>
            <w:sz w:val="24"/>
            <w:szCs w:val="24"/>
            <w:lang w:val="en-US"/>
          </w:rPr>
          <w:t>Any</w:t>
        </w:r>
        <w:r w:rsidRPr="008E3E1C">
          <w:rPr>
            <w:rFonts w:ascii="Arial" w:hAnsi="Arial" w:cs="Arial"/>
            <w:sz w:val="24"/>
            <w:szCs w:val="24"/>
            <w:rPrChange w:id="349" w:author="Kanatov Alexey" w:date="2016-04-15T14:55:00Z">
              <w:rPr>
                <w:rFonts w:ascii="Arial" w:hAnsi="Arial" w:cs="Arial"/>
                <w:sz w:val="24"/>
                <w:szCs w:val="24"/>
                <w:lang w:val="en-US"/>
              </w:rPr>
            </w:rPrChange>
          </w:rPr>
          <w:t xml:space="preserve">] </w:t>
        </w:r>
        <w:r>
          <w:rPr>
            <w:rFonts w:ascii="Arial" w:hAnsi="Arial" w:cs="Arial"/>
            <w:sz w:val="24"/>
            <w:szCs w:val="24"/>
          </w:rPr>
          <w:t xml:space="preserve">то вот такой пример будет работать – ТАК И НИКАК ИНАЧЕ ! </w:t>
        </w:r>
        <w:r w:rsidRPr="008E3E1C">
          <w:rPr>
            <w:rFonts w:ascii="Arial" w:hAnsi="Arial" w:cs="Arial"/>
            <w:sz w:val="24"/>
            <w:szCs w:val="24"/>
            <w:lang w:val="en-US"/>
          </w:rPr>
          <w:sym w:font="Wingdings" w:char="F04A"/>
        </w:r>
      </w:ins>
    </w:p>
    <w:p w:rsidR="00857309" w:rsidRPr="00857309" w:rsidRDefault="00857309" w:rsidP="00857309">
      <w:pPr>
        <w:ind w:left="708"/>
        <w:rPr>
          <w:rFonts w:ascii="Lucida Console" w:hAnsi="Lucida Console" w:cs="Arial"/>
          <w:color w:val="0000FF"/>
          <w:sz w:val="24"/>
          <w:szCs w:val="24"/>
        </w:rPr>
      </w:pPr>
      <w:proofErr w:type="spellStart"/>
      <w:r>
        <w:rPr>
          <w:rFonts w:ascii="Lucida Console" w:hAnsi="Lucida Console" w:cs="Arial"/>
          <w:color w:val="0000FF"/>
          <w:sz w:val="24"/>
          <w:szCs w:val="24"/>
          <w:lang w:val="en-US"/>
        </w:rPr>
        <w:t>lst</w:t>
      </w:r>
      <w:proofErr w:type="spellEnd"/>
      <w:r w:rsidRPr="00083637">
        <w:rPr>
          <w:rFonts w:ascii="Lucida Console" w:hAnsi="Lucida Console" w:cs="Arial"/>
          <w:color w:val="0000FF"/>
          <w:sz w:val="24"/>
          <w:szCs w:val="24"/>
        </w:rPr>
        <w:t xml:space="preserve">: </w:t>
      </w:r>
      <w:r>
        <w:rPr>
          <w:rFonts w:ascii="Lucida Console" w:hAnsi="Lucida Console" w:cs="Arial"/>
          <w:color w:val="0000FF"/>
          <w:sz w:val="24"/>
          <w:szCs w:val="24"/>
          <w:lang w:val="en-US"/>
        </w:rPr>
        <w:t>List</w:t>
      </w:r>
      <w:r w:rsidRPr="00083637">
        <w:rPr>
          <w:rFonts w:ascii="Lucida Console" w:hAnsi="Lucida Console" w:cs="Arial"/>
          <w:color w:val="0000FF"/>
          <w:sz w:val="24"/>
          <w:szCs w:val="24"/>
        </w:rPr>
        <w:t>[</w:t>
      </w:r>
      <w:r w:rsidR="00083637">
        <w:rPr>
          <w:rFonts w:ascii="Lucida Console" w:hAnsi="Lucida Console" w:cs="Arial"/>
          <w:color w:val="0000FF"/>
          <w:sz w:val="24"/>
          <w:szCs w:val="24"/>
          <w:lang w:val="en-US"/>
        </w:rPr>
        <w:t>Integer</w:t>
      </w:r>
      <w:r w:rsidRPr="00083637">
        <w:rPr>
          <w:rFonts w:ascii="Lucida Console" w:hAnsi="Lucida Console" w:cs="Arial"/>
          <w:color w:val="0000FF"/>
          <w:sz w:val="24"/>
          <w:szCs w:val="24"/>
        </w:rPr>
        <w:t xml:space="preserve">] </w:t>
      </w:r>
      <w:r w:rsidRPr="00857309">
        <w:rPr>
          <w:rFonts w:ascii="Lucida Console" w:hAnsi="Lucida Console" w:cs="Arial"/>
          <w:b/>
          <w:color w:val="0000FF"/>
          <w:sz w:val="24"/>
          <w:szCs w:val="24"/>
          <w:lang w:val="en-US"/>
        </w:rPr>
        <w:t>is</w:t>
      </w:r>
      <w:r w:rsidRPr="00083637">
        <w:rPr>
          <w:rFonts w:ascii="Lucida Console" w:hAnsi="Lucida Console" w:cs="Arial"/>
          <w:color w:val="0000FF"/>
          <w:sz w:val="24"/>
          <w:szCs w:val="24"/>
        </w:rPr>
        <w:t xml:space="preserve"> (1</w:t>
      </w:r>
      <w:r w:rsidR="00083637" w:rsidRPr="009316E9">
        <w:rPr>
          <w:rFonts w:ascii="Lucida Console" w:hAnsi="Lucida Console" w:cs="Arial"/>
          <w:color w:val="0000FF"/>
          <w:sz w:val="24"/>
          <w:szCs w:val="24"/>
        </w:rPr>
        <w:t xml:space="preserve">, </w:t>
      </w:r>
      <w:r w:rsidRPr="00083637">
        <w:rPr>
          <w:rFonts w:ascii="Lucida Console" w:hAnsi="Lucida Console" w:cs="Arial"/>
          <w:color w:val="0000FF"/>
          <w:sz w:val="24"/>
          <w:szCs w:val="24"/>
        </w:rPr>
        <w:t>2, 3</w:t>
      </w:r>
      <w:r w:rsidR="00083637" w:rsidRPr="009316E9">
        <w:rPr>
          <w:rFonts w:ascii="Lucida Console" w:hAnsi="Lucida Console" w:cs="Arial"/>
          <w:color w:val="0000FF"/>
          <w:sz w:val="24"/>
          <w:szCs w:val="24"/>
        </w:rPr>
        <w:t xml:space="preserve">, </w:t>
      </w:r>
      <w:r w:rsidRPr="00083637">
        <w:rPr>
          <w:rFonts w:ascii="Lucida Console" w:hAnsi="Lucida Console" w:cs="Arial"/>
          <w:color w:val="0000FF"/>
          <w:sz w:val="24"/>
          <w:szCs w:val="24"/>
        </w:rPr>
        <w:t>4, 5</w:t>
      </w:r>
      <w:r w:rsidR="00083637" w:rsidRPr="009316E9">
        <w:rPr>
          <w:rFonts w:ascii="Lucida Console" w:hAnsi="Lucida Console" w:cs="Arial"/>
          <w:color w:val="0000FF"/>
          <w:sz w:val="24"/>
          <w:szCs w:val="24"/>
        </w:rPr>
        <w:t xml:space="preserve">, </w:t>
      </w:r>
      <w:r w:rsidRPr="00083637">
        <w:rPr>
          <w:rFonts w:ascii="Lucida Console" w:hAnsi="Lucida Console" w:cs="Arial"/>
          <w:color w:val="0000FF"/>
          <w:sz w:val="24"/>
          <w:szCs w:val="24"/>
        </w:rPr>
        <w:t>6, 7</w:t>
      </w:r>
      <w:r w:rsidR="00083637" w:rsidRPr="009316E9">
        <w:rPr>
          <w:rFonts w:ascii="Lucida Console" w:hAnsi="Lucida Console" w:cs="Arial"/>
          <w:color w:val="0000FF"/>
          <w:sz w:val="24"/>
          <w:szCs w:val="24"/>
        </w:rPr>
        <w:t xml:space="preserve">, </w:t>
      </w:r>
      <w:r w:rsidRPr="00083637">
        <w:rPr>
          <w:rFonts w:ascii="Lucida Console" w:hAnsi="Lucida Console" w:cs="Arial"/>
          <w:color w:val="0000FF"/>
          <w:sz w:val="24"/>
          <w:szCs w:val="24"/>
        </w:rPr>
        <w:t>8, 9)</w:t>
      </w:r>
    </w:p>
    <w:p w:rsidR="00C67ADE" w:rsidRPr="00C67ADE" w:rsidRDefault="00C67ADE" w:rsidP="009930B9">
      <w:pPr>
        <w:rPr>
          <w:rFonts w:ascii="Arial" w:hAnsi="Arial" w:cs="Arial"/>
          <w:b/>
          <w:sz w:val="24"/>
          <w:szCs w:val="24"/>
        </w:rPr>
      </w:pPr>
      <w:r w:rsidRPr="00C67ADE">
        <w:rPr>
          <w:rFonts w:ascii="Arial" w:hAnsi="Arial" w:cs="Arial"/>
          <w:b/>
          <w:sz w:val="24"/>
          <w:szCs w:val="24"/>
        </w:rPr>
        <w:t>5. Инварианты для кортежей</w:t>
      </w:r>
    </w:p>
    <w:p w:rsidR="00DF587E" w:rsidRDefault="00DF587E" w:rsidP="009930B9">
      <w:pPr>
        <w:rPr>
          <w:rFonts w:ascii="Arial" w:hAnsi="Arial" w:cs="Arial"/>
          <w:sz w:val="24"/>
          <w:szCs w:val="24"/>
        </w:rPr>
      </w:pPr>
      <w:r>
        <w:rPr>
          <w:rFonts w:ascii="Arial" w:hAnsi="Arial" w:cs="Arial"/>
          <w:sz w:val="24"/>
          <w:szCs w:val="24"/>
        </w:rPr>
        <w:t>Если уж мы «уподобили» в некотором смысле кортежи контейнерам, то представляется естественным распространить на кортежи свойства, присущие контейнерам,– в частности</w:t>
      </w:r>
      <w:r w:rsidR="00083637">
        <w:rPr>
          <w:rFonts w:ascii="Arial" w:hAnsi="Arial" w:cs="Arial"/>
          <w:sz w:val="24"/>
          <w:szCs w:val="24"/>
        </w:rPr>
        <w:t>,</w:t>
      </w:r>
      <w:r>
        <w:rPr>
          <w:rFonts w:ascii="Arial" w:hAnsi="Arial" w:cs="Arial"/>
          <w:sz w:val="24"/>
          <w:szCs w:val="24"/>
        </w:rPr>
        <w:t xml:space="preserve"> </w:t>
      </w:r>
      <w:r w:rsidR="00377219">
        <w:rPr>
          <w:rFonts w:ascii="Arial" w:hAnsi="Arial" w:cs="Arial"/>
          <w:sz w:val="24"/>
          <w:szCs w:val="24"/>
        </w:rPr>
        <w:t xml:space="preserve">понятие </w:t>
      </w:r>
      <w:r w:rsidR="00377219" w:rsidRPr="00377219">
        <w:rPr>
          <w:rFonts w:ascii="Arial" w:hAnsi="Arial" w:cs="Arial"/>
          <w:b/>
          <w:i/>
          <w:sz w:val="24"/>
          <w:szCs w:val="24"/>
        </w:rPr>
        <w:t>инварианта</w:t>
      </w:r>
      <w:r w:rsidR="00377219">
        <w:rPr>
          <w:rFonts w:ascii="Arial" w:hAnsi="Arial" w:cs="Arial"/>
          <w:sz w:val="24"/>
          <w:szCs w:val="24"/>
        </w:rPr>
        <w:t>. В самом деле, выглядит вполне естественным, если программист захочет установить некоторые требуемые перманентные соотношения между элементами кортежа, которые должны выполняться в течение его жизненного цикла.</w:t>
      </w:r>
    </w:p>
    <w:p w:rsidR="002C3C63" w:rsidRDefault="002C3C63" w:rsidP="009930B9">
      <w:pPr>
        <w:rPr>
          <w:rFonts w:ascii="Arial" w:hAnsi="Arial" w:cs="Arial"/>
          <w:sz w:val="24"/>
          <w:szCs w:val="24"/>
        </w:rPr>
      </w:pPr>
      <w:r>
        <w:rPr>
          <w:rFonts w:ascii="Arial" w:hAnsi="Arial" w:cs="Arial"/>
          <w:sz w:val="24"/>
          <w:szCs w:val="24"/>
        </w:rPr>
        <w:t>Рассмотрим</w:t>
      </w:r>
      <w:r w:rsidRPr="002C3C63">
        <w:rPr>
          <w:rFonts w:ascii="Arial" w:hAnsi="Arial" w:cs="Arial"/>
          <w:sz w:val="24"/>
          <w:szCs w:val="24"/>
        </w:rPr>
        <w:t xml:space="preserve"> </w:t>
      </w:r>
      <w:r>
        <w:rPr>
          <w:rFonts w:ascii="Arial" w:hAnsi="Arial" w:cs="Arial"/>
          <w:sz w:val="24"/>
          <w:szCs w:val="24"/>
        </w:rPr>
        <w:t xml:space="preserve">несколько </w:t>
      </w:r>
      <w:r w:rsidR="00377219">
        <w:rPr>
          <w:rFonts w:ascii="Arial" w:hAnsi="Arial" w:cs="Arial"/>
          <w:sz w:val="24"/>
          <w:szCs w:val="24"/>
        </w:rPr>
        <w:t>пример</w:t>
      </w:r>
      <w:r>
        <w:rPr>
          <w:rFonts w:ascii="Arial" w:hAnsi="Arial" w:cs="Arial"/>
          <w:sz w:val="24"/>
          <w:szCs w:val="24"/>
        </w:rPr>
        <w:t>ов. Следующий кортеж не содержит инвариант.</w:t>
      </w:r>
    </w:p>
    <w:p w:rsidR="002C3C63" w:rsidRPr="002C3C63" w:rsidRDefault="002C3C63" w:rsidP="009930B9">
      <w:pPr>
        <w:rPr>
          <w:rFonts w:ascii="Lucida Console" w:hAnsi="Lucida Console" w:cs="Arial"/>
          <w:color w:val="0000FF"/>
          <w:sz w:val="24"/>
          <w:szCs w:val="24"/>
          <w:lang w:val="en-US"/>
        </w:rPr>
      </w:pPr>
      <w:r w:rsidRPr="00377219">
        <w:rPr>
          <w:rFonts w:ascii="Lucida Console" w:hAnsi="Lucida Console" w:cs="Arial"/>
          <w:color w:val="0000FF"/>
          <w:sz w:val="24"/>
          <w:szCs w:val="24"/>
          <w:lang w:val="en-US"/>
        </w:rPr>
        <w:t xml:space="preserve">t </w:t>
      </w:r>
      <w:r w:rsidRPr="00377219">
        <w:rPr>
          <w:rFonts w:ascii="Lucida Console" w:hAnsi="Lucida Console" w:cs="Arial"/>
          <w:b/>
          <w:bCs/>
          <w:color w:val="0000FF"/>
          <w:sz w:val="24"/>
          <w:szCs w:val="24"/>
          <w:lang w:val="en-US"/>
        </w:rPr>
        <w:t>is</w:t>
      </w:r>
      <w:r w:rsidRPr="00377219">
        <w:rPr>
          <w:rFonts w:ascii="Lucida Console" w:hAnsi="Lucida Console" w:cs="Arial"/>
          <w:color w:val="0000FF"/>
          <w:sz w:val="24"/>
          <w:szCs w:val="24"/>
          <w:lang w:val="en-US"/>
        </w:rPr>
        <w:t xml:space="preserve"> (f1: Integer; f2: Real; f3: Boolean)</w:t>
      </w:r>
    </w:p>
    <w:p w:rsidR="002C3C63" w:rsidRPr="002C3C63" w:rsidRDefault="00083637" w:rsidP="002C3C63">
      <w:pPr>
        <w:rPr>
          <w:rFonts w:ascii="Arial" w:hAnsi="Arial" w:cs="Arial"/>
          <w:sz w:val="24"/>
          <w:szCs w:val="24"/>
        </w:rPr>
      </w:pPr>
      <w:r>
        <w:rPr>
          <w:rFonts w:ascii="Arial" w:hAnsi="Arial" w:cs="Arial"/>
          <w:sz w:val="24"/>
          <w:szCs w:val="24"/>
        </w:rPr>
        <w:t xml:space="preserve">Отсутствие инварианта </w:t>
      </w:r>
      <w:r w:rsidR="002C3C63">
        <w:rPr>
          <w:rFonts w:ascii="Arial" w:hAnsi="Arial" w:cs="Arial"/>
          <w:sz w:val="24"/>
          <w:szCs w:val="24"/>
        </w:rPr>
        <w:t xml:space="preserve">можно трактовать как допущение любых значений его элементов или, что то же самое, наличие </w:t>
      </w:r>
      <w:r w:rsidR="00822248">
        <w:rPr>
          <w:rFonts w:ascii="Arial" w:hAnsi="Arial" w:cs="Arial"/>
          <w:sz w:val="24"/>
          <w:szCs w:val="24"/>
        </w:rPr>
        <w:t>в данном кортеже неявного</w:t>
      </w:r>
      <w:r w:rsidR="002C3C63">
        <w:rPr>
          <w:rFonts w:ascii="Arial" w:hAnsi="Arial" w:cs="Arial"/>
          <w:sz w:val="24"/>
          <w:szCs w:val="24"/>
        </w:rPr>
        <w:t xml:space="preserve"> инварианта, тождественно возвращающего значение </w:t>
      </w:r>
      <w:r w:rsidR="002C3C63" w:rsidRPr="002C3C63">
        <w:rPr>
          <w:rFonts w:ascii="Lucida Console" w:hAnsi="Lucida Console" w:cs="Arial"/>
          <w:b/>
          <w:color w:val="0000FF"/>
          <w:sz w:val="24"/>
          <w:szCs w:val="24"/>
          <w:lang w:val="en-US"/>
        </w:rPr>
        <w:t>true</w:t>
      </w:r>
      <w:r w:rsidR="002C3C63" w:rsidRPr="002C3C63">
        <w:rPr>
          <w:rFonts w:ascii="Arial" w:hAnsi="Arial" w:cs="Arial"/>
          <w:sz w:val="24"/>
          <w:szCs w:val="24"/>
        </w:rPr>
        <w:t>.</w:t>
      </w:r>
    </w:p>
    <w:p w:rsidR="002C3C63" w:rsidRPr="002C3C63" w:rsidRDefault="002C3C63" w:rsidP="009930B9">
      <w:pPr>
        <w:rPr>
          <w:rFonts w:ascii="Arial" w:hAnsi="Arial" w:cs="Arial"/>
          <w:sz w:val="24"/>
          <w:szCs w:val="24"/>
        </w:rPr>
      </w:pPr>
      <w:r>
        <w:rPr>
          <w:rFonts w:ascii="Arial" w:hAnsi="Arial" w:cs="Arial"/>
          <w:sz w:val="24"/>
          <w:szCs w:val="24"/>
        </w:rPr>
        <w:t xml:space="preserve">После последнего элемента кортежа допускается задание, после служебного слова </w:t>
      </w:r>
      <w:r w:rsidRPr="002C3C63">
        <w:rPr>
          <w:rFonts w:ascii="Lucida Console" w:hAnsi="Lucida Console" w:cs="Arial"/>
          <w:b/>
          <w:color w:val="0000FF"/>
          <w:sz w:val="24"/>
          <w:szCs w:val="24"/>
          <w:lang w:val="en-US"/>
        </w:rPr>
        <w:t>invariant</w:t>
      </w:r>
      <w:r w:rsidRPr="002C3C63">
        <w:rPr>
          <w:rFonts w:ascii="Arial" w:hAnsi="Arial" w:cs="Arial"/>
          <w:sz w:val="24"/>
          <w:szCs w:val="24"/>
        </w:rPr>
        <w:t xml:space="preserve"> (</w:t>
      </w:r>
      <w:r>
        <w:rPr>
          <w:rFonts w:ascii="Arial" w:hAnsi="Arial" w:cs="Arial"/>
          <w:sz w:val="24"/>
          <w:szCs w:val="24"/>
        </w:rPr>
        <w:t>аналогично контейнерам), логического выражения над его элементами:</w:t>
      </w:r>
    </w:p>
    <w:p w:rsidR="002C3C63" w:rsidRPr="009316E9" w:rsidRDefault="00377219" w:rsidP="00377219">
      <w:pPr>
        <w:rPr>
          <w:rFonts w:ascii="Lucida Console" w:hAnsi="Lucida Console" w:cs="Arial"/>
          <w:color w:val="0000FF"/>
          <w:sz w:val="24"/>
          <w:szCs w:val="24"/>
          <w:lang w:val="en-US"/>
        </w:rPr>
      </w:pPr>
      <w:r w:rsidRPr="00377219">
        <w:rPr>
          <w:rFonts w:ascii="Lucida Console" w:hAnsi="Lucida Console" w:cs="Arial"/>
          <w:color w:val="0000FF"/>
          <w:sz w:val="24"/>
          <w:szCs w:val="24"/>
          <w:lang w:val="en-US"/>
        </w:rPr>
        <w:t xml:space="preserve">t </w:t>
      </w:r>
      <w:r w:rsidRPr="00377219">
        <w:rPr>
          <w:rFonts w:ascii="Lucida Console" w:hAnsi="Lucida Console" w:cs="Arial"/>
          <w:b/>
          <w:bCs/>
          <w:color w:val="0000FF"/>
          <w:sz w:val="24"/>
          <w:szCs w:val="24"/>
          <w:lang w:val="en-US"/>
        </w:rPr>
        <w:t>is</w:t>
      </w:r>
      <w:r w:rsidRPr="00377219">
        <w:rPr>
          <w:rFonts w:ascii="Lucida Console" w:hAnsi="Lucida Console" w:cs="Arial"/>
          <w:color w:val="0000FF"/>
          <w:sz w:val="24"/>
          <w:szCs w:val="24"/>
          <w:lang w:val="en-US"/>
        </w:rPr>
        <w:t xml:space="preserve"> (f1: Integer; f2: Real; f3: Boolean </w:t>
      </w:r>
      <w:r w:rsidRPr="00377219">
        <w:rPr>
          <w:rFonts w:ascii="Lucida Console" w:hAnsi="Lucida Console" w:cs="Arial"/>
          <w:b/>
          <w:bCs/>
          <w:color w:val="0000FF"/>
          <w:sz w:val="24"/>
          <w:szCs w:val="24"/>
          <w:lang w:val="en-US"/>
        </w:rPr>
        <w:t>invariant</w:t>
      </w:r>
      <w:r w:rsidRPr="00377219">
        <w:rPr>
          <w:rFonts w:ascii="Lucida Console" w:hAnsi="Lucida Console" w:cs="Arial"/>
          <w:color w:val="0000FF"/>
          <w:sz w:val="24"/>
          <w:szCs w:val="24"/>
          <w:lang w:val="en-US"/>
        </w:rPr>
        <w:t xml:space="preserve"> f1&gt;=f2=</w:t>
      </w:r>
      <w:r>
        <w:rPr>
          <w:rFonts w:ascii="Lucida Console" w:hAnsi="Lucida Console" w:cs="Arial"/>
          <w:color w:val="0000FF"/>
          <w:sz w:val="24"/>
          <w:szCs w:val="24"/>
          <w:lang w:val="en-US"/>
        </w:rPr>
        <w:t>&gt;</w:t>
      </w:r>
      <w:r w:rsidRPr="00377219">
        <w:rPr>
          <w:rFonts w:ascii="Lucida Console" w:hAnsi="Lucida Console" w:cs="Arial"/>
          <w:color w:val="0000FF"/>
          <w:sz w:val="24"/>
          <w:szCs w:val="24"/>
          <w:lang w:val="en-US"/>
        </w:rPr>
        <w:t>f3)</w:t>
      </w:r>
    </w:p>
    <w:p w:rsidR="00C67ADE" w:rsidRPr="001B7A86" w:rsidRDefault="00C67ADE" w:rsidP="00C67ADE">
      <w:pPr>
        <w:ind w:left="708"/>
        <w:rPr>
          <w:ins w:id="350" w:author="Kanatov Alexey" w:date="2016-04-15T14:55:00Z"/>
          <w:rFonts w:ascii="Arial" w:hAnsi="Arial" w:cs="Arial"/>
          <w:sz w:val="24"/>
          <w:szCs w:val="24"/>
          <w:rPrChange w:id="351" w:author="Kanatov Alexey" w:date="2016-12-19T11:14:00Z">
            <w:rPr>
              <w:ins w:id="352" w:author="Kanatov Alexey" w:date="2016-04-15T14:55:00Z"/>
              <w:rFonts w:ascii="Arial" w:hAnsi="Arial" w:cs="Arial"/>
              <w:sz w:val="24"/>
              <w:szCs w:val="24"/>
              <w:lang w:val="en-US"/>
            </w:rPr>
          </w:rPrChange>
        </w:rPr>
      </w:pPr>
      <w:r w:rsidRPr="00C67ADE">
        <w:rPr>
          <w:rFonts w:ascii="Arial" w:hAnsi="Arial" w:cs="Arial"/>
          <w:b/>
          <w:i/>
          <w:sz w:val="24"/>
          <w:szCs w:val="24"/>
        </w:rPr>
        <w:t>Непонятка</w:t>
      </w:r>
      <w:r>
        <w:rPr>
          <w:rFonts w:ascii="Arial" w:hAnsi="Arial" w:cs="Arial"/>
          <w:sz w:val="24"/>
          <w:szCs w:val="24"/>
        </w:rPr>
        <w:t>: А можно задавать инварианты для... параметров подпрограмм</w:t>
      </w:r>
      <w:r w:rsidRPr="00C67ADE">
        <w:rPr>
          <w:rFonts w:ascii="Arial" w:hAnsi="Arial" w:cs="Arial"/>
          <w:sz w:val="24"/>
          <w:szCs w:val="24"/>
        </w:rPr>
        <w:t>??</w:t>
      </w:r>
      <w:r>
        <w:rPr>
          <w:rFonts w:ascii="Arial" w:hAnsi="Arial" w:cs="Arial"/>
          <w:sz w:val="24"/>
          <w:szCs w:val="24"/>
        </w:rPr>
        <w:t xml:space="preserve"> Вроде, у нас параметры – тоже кортеж, не так ли</w:t>
      </w:r>
      <w:r w:rsidRPr="00C67ADE">
        <w:rPr>
          <w:rFonts w:ascii="Arial" w:hAnsi="Arial" w:cs="Arial"/>
          <w:sz w:val="24"/>
          <w:szCs w:val="24"/>
        </w:rPr>
        <w:t>?</w:t>
      </w:r>
      <w:r>
        <w:rPr>
          <w:rFonts w:ascii="Arial" w:hAnsi="Arial" w:cs="Arial"/>
          <w:sz w:val="24"/>
          <w:szCs w:val="24"/>
        </w:rPr>
        <w:t xml:space="preserve"> И необходимость, вроде, есть... Можно возразить: есть же предусловия</w:t>
      </w:r>
      <w:r w:rsidR="00083637" w:rsidRPr="00D7738E">
        <w:rPr>
          <w:rFonts w:ascii="Arial" w:hAnsi="Arial" w:cs="Arial"/>
          <w:sz w:val="24"/>
          <w:szCs w:val="24"/>
        </w:rPr>
        <w:t xml:space="preserve"> </w:t>
      </w:r>
      <w:r w:rsidR="00083637">
        <w:rPr>
          <w:rFonts w:ascii="Arial" w:hAnsi="Arial" w:cs="Arial"/>
          <w:sz w:val="24"/>
          <w:szCs w:val="24"/>
        </w:rPr>
        <w:t>для подпрограмм</w:t>
      </w:r>
      <w:r>
        <w:rPr>
          <w:rFonts w:ascii="Arial" w:hAnsi="Arial" w:cs="Arial"/>
          <w:sz w:val="24"/>
          <w:szCs w:val="24"/>
        </w:rPr>
        <w:t xml:space="preserve">. Отвечаю: предусловия предусловиями, они обозначают </w:t>
      </w:r>
      <w:r w:rsidRPr="00C67ADE">
        <w:rPr>
          <w:rFonts w:ascii="Arial" w:hAnsi="Arial" w:cs="Arial"/>
          <w:i/>
          <w:sz w:val="24"/>
          <w:szCs w:val="24"/>
        </w:rPr>
        <w:t>ограничения</w:t>
      </w:r>
      <w:r>
        <w:rPr>
          <w:rFonts w:ascii="Arial" w:hAnsi="Arial" w:cs="Arial"/>
          <w:sz w:val="24"/>
          <w:szCs w:val="24"/>
        </w:rPr>
        <w:t xml:space="preserve"> на каждый отдельный параметр – а инвариант задает </w:t>
      </w:r>
      <w:r w:rsidRPr="00C67ADE">
        <w:rPr>
          <w:rFonts w:ascii="Arial" w:hAnsi="Arial" w:cs="Arial"/>
          <w:i/>
          <w:sz w:val="24"/>
          <w:szCs w:val="24"/>
        </w:rPr>
        <w:t>отношени</w:t>
      </w:r>
      <w:r w:rsidR="00D7738E">
        <w:rPr>
          <w:rFonts w:ascii="Arial" w:hAnsi="Arial" w:cs="Arial"/>
          <w:i/>
          <w:sz w:val="24"/>
          <w:szCs w:val="24"/>
        </w:rPr>
        <w:t>е</w:t>
      </w:r>
      <w:r>
        <w:rPr>
          <w:rFonts w:ascii="Arial" w:hAnsi="Arial" w:cs="Arial"/>
          <w:sz w:val="24"/>
          <w:szCs w:val="24"/>
        </w:rPr>
        <w:t xml:space="preserve"> </w:t>
      </w:r>
      <w:r w:rsidRPr="00C67ADE">
        <w:rPr>
          <w:rFonts w:ascii="Arial" w:hAnsi="Arial" w:cs="Arial"/>
          <w:i/>
          <w:sz w:val="24"/>
          <w:szCs w:val="24"/>
        </w:rPr>
        <w:t>между</w:t>
      </w:r>
      <w:r>
        <w:rPr>
          <w:rFonts w:ascii="Arial" w:hAnsi="Arial" w:cs="Arial"/>
          <w:sz w:val="24"/>
          <w:szCs w:val="24"/>
        </w:rPr>
        <w:t xml:space="preserve"> параметрами...</w:t>
      </w:r>
    </w:p>
    <w:p w:rsidR="008E3E1C" w:rsidRPr="008E3E1C" w:rsidRDefault="008E3E1C" w:rsidP="00C67ADE">
      <w:pPr>
        <w:ind w:left="708"/>
        <w:rPr>
          <w:rFonts w:ascii="Arial" w:hAnsi="Arial" w:cs="Arial"/>
          <w:sz w:val="24"/>
          <w:szCs w:val="24"/>
        </w:rPr>
      </w:pPr>
      <w:ins w:id="353" w:author="Kanatov Alexey" w:date="2016-04-15T14:56:00Z">
        <w:r>
          <w:rPr>
            <w:rFonts w:ascii="Arial" w:hAnsi="Arial" w:cs="Arial"/>
            <w:b/>
            <w:i/>
            <w:sz w:val="24"/>
            <w:szCs w:val="24"/>
          </w:rPr>
          <w:t>Для подпрограмм инварианта как понятия нет в общем случае  - есть пр</w:t>
        </w:r>
      </w:ins>
      <w:ins w:id="354" w:author="Kanatov Alexey" w:date="2016-04-15T14:57:00Z">
        <w:r>
          <w:rPr>
            <w:rFonts w:ascii="Arial" w:hAnsi="Arial" w:cs="Arial"/>
            <w:b/>
            <w:i/>
            <w:sz w:val="24"/>
            <w:szCs w:val="24"/>
          </w:rPr>
          <w:t>е</w:t>
        </w:r>
      </w:ins>
      <w:ins w:id="355" w:author="Kanatov Alexey" w:date="2016-04-15T14:56:00Z">
        <w:r>
          <w:rPr>
            <w:rFonts w:ascii="Arial" w:hAnsi="Arial" w:cs="Arial"/>
            <w:b/>
            <w:i/>
            <w:sz w:val="24"/>
            <w:szCs w:val="24"/>
          </w:rPr>
          <w:t>дусловие и постусловие и есть ин</w:t>
        </w:r>
      </w:ins>
      <w:ins w:id="356" w:author="Kanatov Alexey" w:date="2016-04-15T14:57:00Z">
        <w:r>
          <w:rPr>
            <w:rFonts w:ascii="Arial" w:hAnsi="Arial" w:cs="Arial"/>
            <w:b/>
            <w:i/>
            <w:sz w:val="24"/>
            <w:szCs w:val="24"/>
          </w:rPr>
          <w:t>в</w:t>
        </w:r>
      </w:ins>
      <w:ins w:id="357" w:author="Kanatov Alexey" w:date="2016-04-15T14:56:00Z">
        <w:r>
          <w:rPr>
            <w:rFonts w:ascii="Arial" w:hAnsi="Arial" w:cs="Arial"/>
            <w:b/>
            <w:i/>
            <w:sz w:val="24"/>
            <w:szCs w:val="24"/>
          </w:rPr>
          <w:t xml:space="preserve">ариант контекста в котором происходит вызов подпрограммы </w:t>
        </w:r>
      </w:ins>
      <w:ins w:id="358" w:author="Kanatov Alexey" w:date="2016-04-15T14:57:00Z">
        <w:r>
          <w:rPr>
            <w:rFonts w:ascii="Arial" w:hAnsi="Arial" w:cs="Arial"/>
            <w:b/>
            <w:i/>
            <w:sz w:val="24"/>
            <w:szCs w:val="24"/>
          </w:rPr>
          <w:t>…</w:t>
        </w:r>
      </w:ins>
    </w:p>
    <w:p w:rsidR="002C3C63" w:rsidRDefault="002C3C63" w:rsidP="00377219">
      <w:pPr>
        <w:rPr>
          <w:rFonts w:ascii="Arial" w:hAnsi="Arial" w:cs="Arial"/>
          <w:sz w:val="24"/>
          <w:szCs w:val="24"/>
        </w:rPr>
      </w:pPr>
      <w:r>
        <w:rPr>
          <w:rFonts w:ascii="Arial" w:hAnsi="Arial" w:cs="Arial"/>
          <w:sz w:val="24"/>
          <w:szCs w:val="24"/>
        </w:rPr>
        <w:lastRenderedPageBreak/>
        <w:t>В</w:t>
      </w:r>
      <w:r w:rsidRPr="002C3C63">
        <w:rPr>
          <w:rFonts w:ascii="Arial" w:hAnsi="Arial" w:cs="Arial"/>
          <w:sz w:val="24"/>
          <w:szCs w:val="24"/>
        </w:rPr>
        <w:t xml:space="preserve"> данном примере</w:t>
      </w:r>
      <w:r>
        <w:rPr>
          <w:rFonts w:ascii="Arial" w:hAnsi="Arial" w:cs="Arial"/>
          <w:sz w:val="24"/>
          <w:szCs w:val="24"/>
        </w:rPr>
        <w:t xml:space="preserve"> кортеж определяется как совокупность трех элементов, связанных заданным в конце логическим выражением (операция </w:t>
      </w:r>
      <w:r w:rsidRPr="002C3C63">
        <w:rPr>
          <w:rFonts w:ascii="Lucida Console" w:hAnsi="Lucida Console" w:cs="Arial"/>
          <w:color w:val="0000FF"/>
          <w:sz w:val="24"/>
          <w:szCs w:val="24"/>
        </w:rPr>
        <w:t>=&gt;</w:t>
      </w:r>
      <w:r w:rsidRPr="002C3C63">
        <w:rPr>
          <w:rFonts w:ascii="Arial" w:hAnsi="Arial" w:cs="Arial"/>
          <w:sz w:val="24"/>
          <w:szCs w:val="24"/>
        </w:rPr>
        <w:t xml:space="preserve"> </w:t>
      </w:r>
      <w:r>
        <w:rPr>
          <w:rFonts w:ascii="Arial" w:hAnsi="Arial" w:cs="Arial"/>
          <w:sz w:val="24"/>
          <w:szCs w:val="24"/>
        </w:rPr>
        <w:t xml:space="preserve">обозначает </w:t>
      </w:r>
      <w:r w:rsidR="00C67ADE">
        <w:rPr>
          <w:rFonts w:ascii="Arial" w:hAnsi="Arial" w:cs="Arial"/>
          <w:sz w:val="24"/>
          <w:szCs w:val="24"/>
        </w:rPr>
        <w:t xml:space="preserve">импликацию, то есть </w:t>
      </w:r>
      <w:r>
        <w:rPr>
          <w:rFonts w:ascii="Arial" w:hAnsi="Arial" w:cs="Arial"/>
          <w:sz w:val="24"/>
          <w:szCs w:val="24"/>
        </w:rPr>
        <w:t>логическое следование). Это выражение должно соблюдаться для любого состояния кортежа; иными словами, его истинность будет проверяться после любого измен</w:t>
      </w:r>
      <w:r w:rsidR="00822248">
        <w:rPr>
          <w:rFonts w:ascii="Arial" w:hAnsi="Arial" w:cs="Arial"/>
          <w:sz w:val="24"/>
          <w:szCs w:val="24"/>
        </w:rPr>
        <w:t>е</w:t>
      </w:r>
      <w:r>
        <w:rPr>
          <w:rFonts w:ascii="Arial" w:hAnsi="Arial" w:cs="Arial"/>
          <w:sz w:val="24"/>
          <w:szCs w:val="24"/>
        </w:rPr>
        <w:t>ния значения какого-либо элемента кортежа.</w:t>
      </w:r>
    </w:p>
    <w:p w:rsidR="00377219" w:rsidRDefault="002C3C63" w:rsidP="00377219">
      <w:pPr>
        <w:rPr>
          <w:rFonts w:ascii="Arial" w:hAnsi="Arial" w:cs="Arial"/>
          <w:sz w:val="24"/>
          <w:szCs w:val="24"/>
        </w:rPr>
      </w:pPr>
      <w:r>
        <w:rPr>
          <w:rFonts w:ascii="Arial" w:hAnsi="Arial" w:cs="Arial"/>
          <w:sz w:val="24"/>
          <w:szCs w:val="24"/>
        </w:rPr>
        <w:t xml:space="preserve">Так, начальное значение данного кортежа после исполнения объявления представляет собой совокупность следующих значений: </w:t>
      </w:r>
      <w:r w:rsidRPr="00822248">
        <w:rPr>
          <w:rFonts w:ascii="Lucida Console" w:hAnsi="Lucida Console" w:cs="Arial"/>
          <w:color w:val="0000FF"/>
          <w:sz w:val="24"/>
          <w:szCs w:val="24"/>
        </w:rPr>
        <w:t>(</w:t>
      </w:r>
      <w:r w:rsidR="00377219" w:rsidRPr="00822248">
        <w:rPr>
          <w:rFonts w:ascii="Lucida Console" w:hAnsi="Lucida Console" w:cs="Arial"/>
          <w:color w:val="0000FF"/>
          <w:sz w:val="24"/>
          <w:szCs w:val="24"/>
        </w:rPr>
        <w:t>0</w:t>
      </w:r>
      <w:r w:rsidRPr="00822248">
        <w:rPr>
          <w:rFonts w:ascii="Lucida Console" w:hAnsi="Lucida Console" w:cs="Arial"/>
          <w:color w:val="0000FF"/>
          <w:sz w:val="24"/>
          <w:szCs w:val="24"/>
        </w:rPr>
        <w:t>,</w:t>
      </w:r>
      <w:r w:rsidR="00377219" w:rsidRPr="00822248">
        <w:rPr>
          <w:rFonts w:ascii="Lucida Console" w:hAnsi="Lucida Console" w:cs="Arial"/>
          <w:color w:val="0000FF"/>
          <w:sz w:val="24"/>
          <w:szCs w:val="24"/>
        </w:rPr>
        <w:t xml:space="preserve"> 0.0</w:t>
      </w:r>
      <w:r w:rsidRPr="00822248">
        <w:rPr>
          <w:rFonts w:ascii="Lucida Console" w:hAnsi="Lucida Console" w:cs="Arial"/>
          <w:color w:val="0000FF"/>
          <w:sz w:val="24"/>
          <w:szCs w:val="24"/>
        </w:rPr>
        <w:t>,</w:t>
      </w:r>
      <w:r w:rsidR="00377219" w:rsidRPr="00822248">
        <w:rPr>
          <w:rFonts w:ascii="Lucida Console" w:hAnsi="Lucida Console" w:cs="Arial"/>
          <w:color w:val="0000FF"/>
          <w:sz w:val="24"/>
          <w:szCs w:val="24"/>
        </w:rPr>
        <w:t xml:space="preserve"> </w:t>
      </w:r>
      <w:r w:rsidRPr="00822248">
        <w:rPr>
          <w:rFonts w:ascii="Lucida Console" w:hAnsi="Lucida Console" w:cs="Arial"/>
          <w:b/>
          <w:color w:val="0000FF"/>
          <w:sz w:val="24"/>
          <w:szCs w:val="24"/>
          <w:lang w:val="en-US"/>
        </w:rPr>
        <w:t>f</w:t>
      </w:r>
      <w:r w:rsidR="00377219" w:rsidRPr="00822248">
        <w:rPr>
          <w:rFonts w:ascii="Lucida Console" w:hAnsi="Lucida Console" w:cs="Arial"/>
          <w:b/>
          <w:color w:val="0000FF"/>
          <w:sz w:val="24"/>
          <w:szCs w:val="24"/>
          <w:lang w:val="en-US"/>
        </w:rPr>
        <w:t>alse</w:t>
      </w:r>
      <w:r w:rsidRPr="00822248">
        <w:rPr>
          <w:rFonts w:ascii="Lucida Console" w:hAnsi="Lucida Console" w:cs="Arial"/>
          <w:color w:val="0000FF"/>
          <w:sz w:val="24"/>
          <w:szCs w:val="24"/>
        </w:rPr>
        <w:t>)</w:t>
      </w:r>
      <w:r w:rsidR="00822248" w:rsidRPr="00822248">
        <w:rPr>
          <w:rFonts w:ascii="Arial" w:hAnsi="Arial" w:cs="Arial"/>
          <w:sz w:val="24"/>
          <w:szCs w:val="24"/>
        </w:rPr>
        <w:t>, что</w:t>
      </w:r>
      <w:r w:rsidR="00822248">
        <w:rPr>
          <w:rFonts w:ascii="Arial" w:hAnsi="Arial" w:cs="Arial"/>
          <w:sz w:val="24"/>
          <w:szCs w:val="24"/>
        </w:rPr>
        <w:t xml:space="preserve"> следует из инициализаторов для типов соответствующих элементов кортежа. Эти значения, как можно видеть, удовлетворяют условию из инварианта.</w:t>
      </w:r>
    </w:p>
    <w:p w:rsidR="00830B9A" w:rsidRPr="009316E9" w:rsidRDefault="00830B9A" w:rsidP="00377219">
      <w:pPr>
        <w:rPr>
          <w:rFonts w:ascii="Lucida Console" w:hAnsi="Lucida Console" w:cs="Arial"/>
          <w:color w:val="0000FF"/>
          <w:sz w:val="24"/>
          <w:szCs w:val="24"/>
        </w:rPr>
      </w:pPr>
      <w:r>
        <w:rPr>
          <w:rFonts w:ascii="Arial" w:hAnsi="Arial" w:cs="Arial"/>
          <w:sz w:val="24"/>
          <w:szCs w:val="24"/>
        </w:rPr>
        <w:t>Присваивание</w:t>
      </w:r>
    </w:p>
    <w:p w:rsidR="00830B9A" w:rsidRPr="009316E9" w:rsidRDefault="00377219" w:rsidP="00C67ADE">
      <w:pPr>
        <w:ind w:left="708"/>
        <w:rPr>
          <w:rFonts w:ascii="Lucida Console" w:hAnsi="Lucida Console" w:cs="Arial"/>
          <w:color w:val="0000FF"/>
          <w:sz w:val="24"/>
          <w:szCs w:val="24"/>
        </w:rPr>
      </w:pPr>
      <w:r w:rsidRPr="00377219">
        <w:rPr>
          <w:rFonts w:ascii="Lucida Console" w:hAnsi="Lucida Console" w:cs="Arial"/>
          <w:color w:val="0000FF"/>
          <w:sz w:val="24"/>
          <w:szCs w:val="24"/>
          <w:lang w:val="en-US"/>
        </w:rPr>
        <w:t>t</w:t>
      </w:r>
      <w:r w:rsidRPr="009316E9">
        <w:rPr>
          <w:rFonts w:ascii="Lucida Console" w:hAnsi="Lucida Console" w:cs="Arial"/>
          <w:color w:val="0000FF"/>
          <w:sz w:val="24"/>
          <w:szCs w:val="24"/>
        </w:rPr>
        <w:t>.</w:t>
      </w:r>
      <w:r w:rsidRPr="00377219">
        <w:rPr>
          <w:rFonts w:ascii="Lucida Console" w:hAnsi="Lucida Console" w:cs="Arial"/>
          <w:color w:val="0000FF"/>
          <w:sz w:val="24"/>
          <w:szCs w:val="24"/>
          <w:lang w:val="en-US"/>
        </w:rPr>
        <w:t>f</w:t>
      </w:r>
      <w:r w:rsidRPr="009316E9">
        <w:rPr>
          <w:rFonts w:ascii="Lucida Console" w:hAnsi="Lucida Console" w:cs="Arial"/>
          <w:color w:val="0000FF"/>
          <w:sz w:val="24"/>
          <w:szCs w:val="24"/>
        </w:rPr>
        <w:t>1 := 5</w:t>
      </w:r>
      <w:r w:rsidR="00830B9A" w:rsidRPr="009316E9">
        <w:rPr>
          <w:rFonts w:ascii="Lucida Console" w:hAnsi="Lucida Console" w:cs="Arial"/>
          <w:color w:val="0000FF"/>
          <w:sz w:val="24"/>
          <w:szCs w:val="24"/>
        </w:rPr>
        <w:t xml:space="preserve">      </w:t>
      </w:r>
      <w:r w:rsidR="00C67ADE">
        <w:rPr>
          <w:rFonts w:ascii="Lucida Console" w:hAnsi="Lucida Console" w:cs="Arial"/>
          <w:color w:val="0000FF"/>
          <w:sz w:val="24"/>
          <w:szCs w:val="24"/>
        </w:rPr>
        <w:t xml:space="preserve">      </w:t>
      </w:r>
      <w:r w:rsidR="00830B9A" w:rsidRPr="009316E9">
        <w:rPr>
          <w:rFonts w:ascii="Lucida Console" w:hAnsi="Lucida Console" w:cs="Arial"/>
          <w:color w:val="0000FF"/>
          <w:sz w:val="24"/>
          <w:szCs w:val="24"/>
        </w:rPr>
        <w:t xml:space="preserve">// </w:t>
      </w:r>
      <w:r w:rsidR="00830B9A">
        <w:rPr>
          <w:rFonts w:ascii="Lucida Console" w:hAnsi="Lucida Console" w:cs="Arial"/>
          <w:color w:val="0000FF"/>
          <w:sz w:val="24"/>
          <w:szCs w:val="24"/>
          <w:lang w:val="en-US"/>
        </w:rPr>
        <w:t>illegal</w:t>
      </w:r>
      <w:r w:rsidR="00830B9A" w:rsidRPr="009316E9">
        <w:rPr>
          <w:rFonts w:ascii="Lucida Console" w:hAnsi="Lucida Console" w:cs="Arial"/>
          <w:color w:val="0000FF"/>
          <w:sz w:val="24"/>
          <w:szCs w:val="24"/>
        </w:rPr>
        <w:t xml:space="preserve">: </w:t>
      </w:r>
      <w:r w:rsidR="00830B9A">
        <w:rPr>
          <w:rFonts w:ascii="Lucida Console" w:hAnsi="Lucida Console" w:cs="Arial"/>
          <w:color w:val="0000FF"/>
          <w:sz w:val="24"/>
          <w:szCs w:val="24"/>
          <w:lang w:val="en-US"/>
        </w:rPr>
        <w:t>invariant</w:t>
      </w:r>
      <w:r w:rsidR="00830B9A" w:rsidRPr="009316E9">
        <w:rPr>
          <w:rFonts w:ascii="Lucida Console" w:hAnsi="Lucida Console" w:cs="Arial"/>
          <w:color w:val="0000FF"/>
          <w:sz w:val="24"/>
          <w:szCs w:val="24"/>
        </w:rPr>
        <w:t xml:space="preserve"> </w:t>
      </w:r>
      <w:r w:rsidR="00830B9A">
        <w:rPr>
          <w:rFonts w:ascii="Lucida Console" w:hAnsi="Lucida Console" w:cs="Arial"/>
          <w:color w:val="0000FF"/>
          <w:sz w:val="24"/>
          <w:szCs w:val="24"/>
          <w:lang w:val="en-US"/>
        </w:rPr>
        <w:t>violated</w:t>
      </w:r>
    </w:p>
    <w:p w:rsidR="00830B9A" w:rsidRPr="00C67ADE" w:rsidRDefault="00830B9A" w:rsidP="00377219">
      <w:pPr>
        <w:rPr>
          <w:rFonts w:ascii="Arial" w:hAnsi="Arial" w:cs="Arial"/>
          <w:sz w:val="24"/>
          <w:szCs w:val="24"/>
          <w:lang w:val="en-US"/>
        </w:rPr>
      </w:pPr>
      <w:r>
        <w:rPr>
          <w:rFonts w:ascii="Arial" w:hAnsi="Arial" w:cs="Arial"/>
          <w:sz w:val="24"/>
          <w:szCs w:val="24"/>
        </w:rPr>
        <w:t>недопустимо, так как в результате его выполнения истинность инварианта будет нарушена. С</w:t>
      </w:r>
      <w:r w:rsidRPr="00C67ADE">
        <w:rPr>
          <w:rFonts w:ascii="Arial" w:hAnsi="Arial" w:cs="Arial"/>
          <w:sz w:val="24"/>
          <w:szCs w:val="24"/>
          <w:lang w:val="en-US"/>
        </w:rPr>
        <w:t xml:space="preserve"> </w:t>
      </w:r>
      <w:r>
        <w:rPr>
          <w:rFonts w:ascii="Arial" w:hAnsi="Arial" w:cs="Arial"/>
          <w:sz w:val="24"/>
          <w:szCs w:val="24"/>
        </w:rPr>
        <w:t>другой</w:t>
      </w:r>
      <w:r w:rsidRPr="00C67ADE">
        <w:rPr>
          <w:rFonts w:ascii="Arial" w:hAnsi="Arial" w:cs="Arial"/>
          <w:sz w:val="24"/>
          <w:szCs w:val="24"/>
          <w:lang w:val="en-US"/>
        </w:rPr>
        <w:t xml:space="preserve"> </w:t>
      </w:r>
      <w:r>
        <w:rPr>
          <w:rFonts w:ascii="Arial" w:hAnsi="Arial" w:cs="Arial"/>
          <w:sz w:val="24"/>
          <w:szCs w:val="24"/>
        </w:rPr>
        <w:t>стороны</w:t>
      </w:r>
      <w:r w:rsidRPr="00C67ADE">
        <w:rPr>
          <w:rFonts w:ascii="Arial" w:hAnsi="Arial" w:cs="Arial"/>
          <w:sz w:val="24"/>
          <w:szCs w:val="24"/>
          <w:lang w:val="en-US"/>
        </w:rPr>
        <w:t xml:space="preserve">, </w:t>
      </w:r>
      <w:r>
        <w:rPr>
          <w:rFonts w:ascii="Arial" w:hAnsi="Arial" w:cs="Arial"/>
          <w:sz w:val="24"/>
          <w:szCs w:val="24"/>
        </w:rPr>
        <w:t>присваивани</w:t>
      </w:r>
      <w:r w:rsidR="00C67ADE">
        <w:rPr>
          <w:rFonts w:ascii="Arial" w:hAnsi="Arial" w:cs="Arial"/>
          <w:sz w:val="24"/>
          <w:szCs w:val="24"/>
        </w:rPr>
        <w:t>я</w:t>
      </w:r>
    </w:p>
    <w:p w:rsidR="00377219" w:rsidRPr="00C67ADE" w:rsidRDefault="00377219" w:rsidP="00C67ADE">
      <w:pPr>
        <w:ind w:left="708"/>
        <w:rPr>
          <w:rFonts w:ascii="Lucida Console" w:hAnsi="Lucida Console" w:cs="Arial"/>
          <w:color w:val="0000FF"/>
          <w:sz w:val="24"/>
          <w:szCs w:val="24"/>
          <w:lang w:val="en-US"/>
        </w:rPr>
      </w:pPr>
      <w:r w:rsidRPr="00377219">
        <w:rPr>
          <w:rFonts w:ascii="Lucida Console" w:hAnsi="Lucida Console" w:cs="Arial"/>
          <w:color w:val="0000FF"/>
          <w:sz w:val="24"/>
          <w:szCs w:val="24"/>
          <w:lang w:val="en-US"/>
        </w:rPr>
        <w:t xml:space="preserve">t := (5, 1.0, </w:t>
      </w:r>
      <w:r w:rsidR="00830B9A" w:rsidRPr="00830B9A">
        <w:rPr>
          <w:rFonts w:ascii="Lucida Console" w:hAnsi="Lucida Console" w:cs="Arial"/>
          <w:b/>
          <w:color w:val="0000FF"/>
          <w:sz w:val="24"/>
          <w:szCs w:val="24"/>
          <w:lang w:val="en-US"/>
        </w:rPr>
        <w:t>t</w:t>
      </w:r>
      <w:r w:rsidRPr="00830B9A">
        <w:rPr>
          <w:rFonts w:ascii="Lucida Console" w:hAnsi="Lucida Console" w:cs="Arial"/>
          <w:b/>
          <w:color w:val="0000FF"/>
          <w:sz w:val="24"/>
          <w:szCs w:val="24"/>
          <w:lang w:val="en-US"/>
        </w:rPr>
        <w:t>rue</w:t>
      </w:r>
      <w:r w:rsidRPr="00377219">
        <w:rPr>
          <w:rFonts w:ascii="Lucida Console" w:hAnsi="Lucida Console" w:cs="Arial"/>
          <w:color w:val="0000FF"/>
          <w:sz w:val="24"/>
          <w:szCs w:val="24"/>
          <w:lang w:val="en-US"/>
        </w:rPr>
        <w:t>)</w:t>
      </w:r>
      <w:r w:rsidR="00830B9A">
        <w:rPr>
          <w:rFonts w:ascii="Lucida Console" w:hAnsi="Lucida Console" w:cs="Arial"/>
          <w:color w:val="0000FF"/>
          <w:sz w:val="24"/>
          <w:szCs w:val="24"/>
          <w:lang w:val="en-US"/>
        </w:rPr>
        <w:t xml:space="preserve">  </w:t>
      </w:r>
      <w:r w:rsidRPr="00377219">
        <w:rPr>
          <w:rFonts w:ascii="Lucida Console" w:hAnsi="Lucida Console" w:cs="Arial"/>
          <w:color w:val="0000FF"/>
          <w:sz w:val="24"/>
          <w:szCs w:val="24"/>
          <w:lang w:val="en-US"/>
        </w:rPr>
        <w:t>// OK</w:t>
      </w:r>
      <w:r w:rsidR="00830B9A">
        <w:rPr>
          <w:rFonts w:ascii="Lucida Console" w:hAnsi="Lucida Console" w:cs="Arial"/>
          <w:color w:val="0000FF"/>
          <w:sz w:val="24"/>
          <w:szCs w:val="24"/>
          <w:lang w:val="en-US"/>
        </w:rPr>
        <w:t>:</w:t>
      </w:r>
      <w:r w:rsidRPr="00377219">
        <w:rPr>
          <w:rFonts w:ascii="Lucida Console" w:hAnsi="Lucida Console" w:cs="Arial"/>
          <w:color w:val="0000FF"/>
          <w:sz w:val="24"/>
          <w:szCs w:val="24"/>
          <w:lang w:val="en-US"/>
        </w:rPr>
        <w:t xml:space="preserve"> </w:t>
      </w:r>
      <w:r w:rsidR="00830B9A">
        <w:rPr>
          <w:rFonts w:ascii="Lucida Console" w:hAnsi="Lucida Console" w:cs="Arial"/>
          <w:color w:val="0000FF"/>
          <w:sz w:val="24"/>
          <w:szCs w:val="24"/>
          <w:lang w:val="en-US"/>
        </w:rPr>
        <w:t>i</w:t>
      </w:r>
      <w:r w:rsidRPr="00377219">
        <w:rPr>
          <w:rFonts w:ascii="Lucida Console" w:hAnsi="Lucida Console" w:cs="Arial"/>
          <w:color w:val="0000FF"/>
          <w:sz w:val="24"/>
          <w:szCs w:val="24"/>
          <w:lang w:val="en-US"/>
        </w:rPr>
        <w:t>nvariant preserved</w:t>
      </w:r>
      <w:r w:rsidR="00C67ADE" w:rsidRPr="00C67ADE">
        <w:rPr>
          <w:rFonts w:ascii="Lucida Console" w:hAnsi="Lucida Console" w:cs="Arial"/>
          <w:color w:val="0000FF"/>
          <w:sz w:val="24"/>
          <w:szCs w:val="24"/>
          <w:lang w:val="en-US"/>
        </w:rPr>
        <w:br/>
      </w:r>
      <w:r w:rsidRPr="00377219">
        <w:rPr>
          <w:rFonts w:ascii="Lucida Console" w:hAnsi="Lucida Console" w:cs="Arial"/>
          <w:color w:val="0000FF"/>
          <w:sz w:val="24"/>
          <w:szCs w:val="24"/>
          <w:lang w:val="en-US"/>
        </w:rPr>
        <w:t xml:space="preserve">t(2) := 4.99 </w:t>
      </w:r>
      <w:r w:rsidR="00C67ADE" w:rsidRPr="00C67ADE">
        <w:rPr>
          <w:rFonts w:ascii="Lucida Console" w:hAnsi="Lucida Console" w:cs="Arial"/>
          <w:color w:val="0000FF"/>
          <w:sz w:val="24"/>
          <w:szCs w:val="24"/>
          <w:lang w:val="en-US"/>
        </w:rPr>
        <w:t xml:space="preserve">        </w:t>
      </w:r>
      <w:r w:rsidRPr="00377219">
        <w:rPr>
          <w:rFonts w:ascii="Lucida Console" w:hAnsi="Lucida Console" w:cs="Arial"/>
          <w:color w:val="0000FF"/>
          <w:sz w:val="24"/>
          <w:szCs w:val="24"/>
          <w:lang w:val="en-US"/>
        </w:rPr>
        <w:t>// OK</w:t>
      </w:r>
      <w:r w:rsidR="00C67ADE" w:rsidRPr="00C67ADE">
        <w:rPr>
          <w:rFonts w:ascii="Lucida Console" w:hAnsi="Lucida Console" w:cs="Arial"/>
          <w:color w:val="0000FF"/>
          <w:sz w:val="24"/>
          <w:szCs w:val="24"/>
          <w:lang w:val="en-US"/>
        </w:rPr>
        <w:t>:</w:t>
      </w:r>
      <w:r w:rsidRPr="00377219">
        <w:rPr>
          <w:rFonts w:ascii="Lucida Console" w:hAnsi="Lucida Console" w:cs="Arial"/>
          <w:color w:val="0000FF"/>
          <w:sz w:val="24"/>
          <w:szCs w:val="24"/>
          <w:lang w:val="en-US"/>
        </w:rPr>
        <w:t xml:space="preserve"> </w:t>
      </w:r>
      <w:r w:rsidR="00C67ADE">
        <w:rPr>
          <w:rFonts w:ascii="Lucida Console" w:hAnsi="Lucida Console" w:cs="Arial"/>
          <w:color w:val="0000FF"/>
          <w:sz w:val="24"/>
          <w:szCs w:val="24"/>
          <w:lang w:val="en-US"/>
        </w:rPr>
        <w:t>i</w:t>
      </w:r>
      <w:r w:rsidRPr="00377219">
        <w:rPr>
          <w:rFonts w:ascii="Lucida Console" w:hAnsi="Lucida Console" w:cs="Arial"/>
          <w:color w:val="0000FF"/>
          <w:sz w:val="24"/>
          <w:szCs w:val="24"/>
          <w:lang w:val="en-US"/>
        </w:rPr>
        <w:t>nvariant preserved!</w:t>
      </w:r>
    </w:p>
    <w:p w:rsidR="00377219" w:rsidRPr="00C67ADE" w:rsidRDefault="00C67ADE" w:rsidP="009930B9">
      <w:pPr>
        <w:rPr>
          <w:rFonts w:ascii="Arial" w:hAnsi="Arial" w:cs="Arial"/>
          <w:sz w:val="24"/>
          <w:szCs w:val="24"/>
        </w:rPr>
      </w:pPr>
      <w:r>
        <w:rPr>
          <w:rFonts w:ascii="Arial" w:hAnsi="Arial" w:cs="Arial"/>
          <w:sz w:val="24"/>
          <w:szCs w:val="24"/>
        </w:rPr>
        <w:t>корректны, так как не нарушают инвариант.</w:t>
      </w:r>
    </w:p>
    <w:p w:rsidR="009930B9" w:rsidRPr="00DF45D2" w:rsidRDefault="00DF45D2" w:rsidP="009930B9">
      <w:pPr>
        <w:rPr>
          <w:rFonts w:ascii="Arial" w:hAnsi="Arial" w:cs="Arial"/>
          <w:b/>
          <w:sz w:val="24"/>
          <w:szCs w:val="24"/>
        </w:rPr>
      </w:pPr>
      <w:r w:rsidRPr="00DF45D2">
        <w:rPr>
          <w:rFonts w:ascii="Arial" w:hAnsi="Arial" w:cs="Arial"/>
          <w:b/>
          <w:sz w:val="24"/>
          <w:szCs w:val="24"/>
        </w:rPr>
        <w:t>6. Кортежи и переменное число аргументов подпрограмм</w:t>
      </w:r>
    </w:p>
    <w:p w:rsidR="00DF45D2" w:rsidRDefault="00DF45D2" w:rsidP="00DF45D2">
      <w:pPr>
        <w:rPr>
          <w:ins w:id="359" w:author="Kanatov Alexey" w:date="2016-04-15T14:58:00Z"/>
          <w:rFonts w:ascii="Arial" w:hAnsi="Arial" w:cs="Arial"/>
          <w:color w:val="CC00FF"/>
          <w:sz w:val="24"/>
          <w:szCs w:val="24"/>
        </w:rPr>
      </w:pPr>
      <w:r w:rsidRPr="00896876">
        <w:rPr>
          <w:rFonts w:ascii="Arial" w:hAnsi="Arial" w:cs="Arial"/>
          <w:color w:val="CC00FF"/>
          <w:sz w:val="24"/>
          <w:szCs w:val="24"/>
        </w:rPr>
        <w:t>&lt;</w:t>
      </w:r>
      <w:r w:rsidRPr="00282280">
        <w:rPr>
          <w:rFonts w:ascii="Arial" w:hAnsi="Arial" w:cs="Arial"/>
          <w:color w:val="CC00FF"/>
          <w:sz w:val="24"/>
          <w:szCs w:val="24"/>
        </w:rPr>
        <w:t>Пр</w:t>
      </w:r>
      <w:r>
        <w:rPr>
          <w:rFonts w:ascii="Arial" w:hAnsi="Arial" w:cs="Arial"/>
          <w:color w:val="CC00FF"/>
          <w:sz w:val="24"/>
          <w:szCs w:val="24"/>
        </w:rPr>
        <w:t>облема до конца не решена</w:t>
      </w:r>
      <w:r w:rsidRPr="00896876">
        <w:rPr>
          <w:rFonts w:ascii="Arial" w:hAnsi="Arial" w:cs="Arial"/>
          <w:color w:val="CC00FF"/>
          <w:sz w:val="24"/>
          <w:szCs w:val="24"/>
        </w:rPr>
        <w:t>&gt;</w:t>
      </w:r>
    </w:p>
    <w:p w:rsidR="008E3E1C" w:rsidRDefault="008E3E1C" w:rsidP="00DF45D2">
      <w:pPr>
        <w:rPr>
          <w:ins w:id="360" w:author="Kanatov Alexey" w:date="2016-04-15T14:58:00Z"/>
          <w:rFonts w:ascii="Arial" w:hAnsi="Arial" w:cs="Arial"/>
          <w:color w:val="CC00FF"/>
          <w:sz w:val="24"/>
          <w:szCs w:val="24"/>
          <w:lang w:val="en-US"/>
        </w:rPr>
      </w:pPr>
      <w:ins w:id="361" w:author="Kanatov Alexey" w:date="2016-04-15T14:58:00Z">
        <w:r>
          <w:rPr>
            <w:rFonts w:ascii="Arial" w:hAnsi="Arial" w:cs="Arial"/>
            <w:color w:val="CC00FF"/>
            <w:sz w:val="24"/>
            <w:szCs w:val="24"/>
          </w:rPr>
          <w:t>В</w:t>
        </w:r>
        <w:r w:rsidRPr="008E3E1C">
          <w:rPr>
            <w:rFonts w:ascii="Arial" w:hAnsi="Arial" w:cs="Arial"/>
            <w:color w:val="CC00FF"/>
            <w:sz w:val="24"/>
            <w:szCs w:val="24"/>
            <w:lang w:val="en-US"/>
            <w:rPrChange w:id="362" w:author="Kanatov Alexey" w:date="2016-04-15T14:58:00Z">
              <w:rPr>
                <w:rFonts w:ascii="Arial" w:hAnsi="Arial" w:cs="Arial"/>
                <w:color w:val="CC00FF"/>
                <w:sz w:val="24"/>
                <w:szCs w:val="24"/>
              </w:rPr>
            </w:rPrChange>
          </w:rPr>
          <w:t xml:space="preserve"> </w:t>
        </w:r>
        <w:r>
          <w:rPr>
            <w:rFonts w:ascii="Arial" w:hAnsi="Arial" w:cs="Arial"/>
            <w:color w:val="CC00FF"/>
            <w:sz w:val="24"/>
            <w:szCs w:val="24"/>
          </w:rPr>
          <w:t>чем</w:t>
        </w:r>
        <w:r w:rsidRPr="008E3E1C">
          <w:rPr>
            <w:rFonts w:ascii="Arial" w:hAnsi="Arial" w:cs="Arial"/>
            <w:color w:val="CC00FF"/>
            <w:sz w:val="24"/>
            <w:szCs w:val="24"/>
            <w:lang w:val="en-US"/>
            <w:rPrChange w:id="363" w:author="Kanatov Alexey" w:date="2016-04-15T14:58:00Z">
              <w:rPr>
                <w:rFonts w:ascii="Arial" w:hAnsi="Arial" w:cs="Arial"/>
                <w:color w:val="CC00FF"/>
                <w:sz w:val="24"/>
                <w:szCs w:val="24"/>
              </w:rPr>
            </w:rPrChange>
          </w:rPr>
          <w:t xml:space="preserve"> </w:t>
        </w:r>
        <w:r>
          <w:rPr>
            <w:rFonts w:ascii="Arial" w:hAnsi="Arial" w:cs="Arial"/>
            <w:color w:val="CC00FF"/>
            <w:sz w:val="24"/>
            <w:szCs w:val="24"/>
          </w:rPr>
          <w:t>затык</w:t>
        </w:r>
        <w:r>
          <w:rPr>
            <w:rFonts w:ascii="Arial" w:hAnsi="Arial" w:cs="Arial"/>
            <w:color w:val="CC00FF"/>
            <w:sz w:val="24"/>
            <w:szCs w:val="24"/>
            <w:lang w:val="en-US"/>
          </w:rPr>
          <w:t>????</w:t>
        </w:r>
      </w:ins>
    </w:p>
    <w:p w:rsidR="008E3E1C" w:rsidRDefault="008E3E1C" w:rsidP="008E3E1C">
      <w:pPr>
        <w:rPr>
          <w:ins w:id="364" w:author="Kanatov Alexey" w:date="2016-04-15T14:59:00Z"/>
          <w:rFonts w:ascii="Arial" w:hAnsi="Arial" w:cs="Arial"/>
          <w:color w:val="CC00FF"/>
          <w:sz w:val="24"/>
          <w:szCs w:val="24"/>
          <w:lang w:val="en-US"/>
        </w:rPr>
      </w:pPr>
      <w:proofErr w:type="spellStart"/>
      <w:ins w:id="365" w:author="Kanatov Alexey" w:date="2016-04-15T14:59:00Z">
        <w:r>
          <w:rPr>
            <w:rFonts w:ascii="Arial" w:hAnsi="Arial" w:cs="Arial"/>
            <w:color w:val="CC00FF"/>
            <w:sz w:val="24"/>
            <w:szCs w:val="24"/>
            <w:lang w:val="en-US"/>
          </w:rPr>
          <w:t>StandardIO.put</w:t>
        </w:r>
        <w:proofErr w:type="spellEnd"/>
        <w:r>
          <w:rPr>
            <w:rFonts w:ascii="Arial" w:hAnsi="Arial" w:cs="Arial"/>
            <w:color w:val="CC00FF"/>
            <w:sz w:val="24"/>
            <w:szCs w:val="24"/>
            <w:lang w:val="en-US"/>
          </w:rPr>
          <w:t xml:space="preserve"> (1, true, “String”, ‘C’, 5.5, (1,2,3))</w:t>
        </w:r>
      </w:ins>
    </w:p>
    <w:p w:rsidR="008E3E1C" w:rsidRPr="008E3E1C" w:rsidRDefault="008E3E1C" w:rsidP="008E3E1C">
      <w:pPr>
        <w:rPr>
          <w:ins w:id="366" w:author="Kanatov Alexey" w:date="2016-04-15T14:59:00Z"/>
          <w:rFonts w:ascii="Arial" w:hAnsi="Arial" w:cs="Arial"/>
          <w:color w:val="CC00FF"/>
          <w:sz w:val="24"/>
          <w:szCs w:val="24"/>
          <w:lang w:val="en-US"/>
        </w:rPr>
      </w:pPr>
      <w:ins w:id="367" w:author="Kanatov Alexey" w:date="2016-04-15T14:59:00Z">
        <w:r w:rsidRPr="008E3E1C">
          <w:rPr>
            <w:rFonts w:ascii="Arial" w:hAnsi="Arial" w:cs="Arial"/>
            <w:b/>
            <w:color w:val="CC00FF"/>
            <w:sz w:val="24"/>
            <w:szCs w:val="24"/>
            <w:lang w:val="en-US"/>
            <w:rPrChange w:id="368" w:author="Kanatov Alexey" w:date="2016-04-15T15:00:00Z">
              <w:rPr>
                <w:rFonts w:ascii="Arial" w:hAnsi="Arial" w:cs="Arial"/>
                <w:color w:val="CC00FF"/>
                <w:sz w:val="24"/>
                <w:szCs w:val="24"/>
                <w:lang w:val="en-US"/>
              </w:rPr>
            </w:rPrChange>
          </w:rPr>
          <w:t>unit</w:t>
        </w:r>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StandardIO</w:t>
        </w:r>
        <w:proofErr w:type="spellEnd"/>
        <w:r w:rsidRPr="008E3E1C">
          <w:rPr>
            <w:rFonts w:ascii="Arial" w:hAnsi="Arial" w:cs="Arial"/>
            <w:color w:val="CC00FF"/>
            <w:sz w:val="24"/>
            <w:szCs w:val="24"/>
            <w:lang w:val="en-US"/>
          </w:rPr>
          <w:t xml:space="preserve"> </w:t>
        </w:r>
      </w:ins>
    </w:p>
    <w:p w:rsidR="008E3E1C" w:rsidRPr="008E3E1C" w:rsidRDefault="008E3E1C" w:rsidP="008E3E1C">
      <w:pPr>
        <w:rPr>
          <w:ins w:id="369" w:author="Kanatov Alexey" w:date="2016-04-15T14:59:00Z"/>
          <w:rFonts w:ascii="Arial" w:hAnsi="Arial" w:cs="Arial"/>
          <w:color w:val="CC00FF"/>
          <w:sz w:val="24"/>
          <w:szCs w:val="24"/>
          <w:lang w:val="en-US"/>
        </w:rPr>
      </w:pPr>
      <w:ins w:id="370" w:author="Kanatov Alexey" w:date="2016-04-15T14:59:00Z">
        <w:r w:rsidRPr="008E3E1C">
          <w:rPr>
            <w:rFonts w:ascii="Arial" w:hAnsi="Arial" w:cs="Arial"/>
            <w:color w:val="CC00FF"/>
            <w:sz w:val="24"/>
            <w:szCs w:val="24"/>
            <w:lang w:val="en-US"/>
          </w:rPr>
          <w:tab/>
          <w:t xml:space="preserve">put (arguments: ()) </w:t>
        </w:r>
        <w:r w:rsidRPr="008E3E1C">
          <w:rPr>
            <w:rFonts w:ascii="Arial" w:hAnsi="Arial" w:cs="Arial"/>
            <w:b/>
            <w:color w:val="CC00FF"/>
            <w:sz w:val="24"/>
            <w:szCs w:val="24"/>
            <w:lang w:val="en-US"/>
            <w:rPrChange w:id="371" w:author="Kanatov Alexey" w:date="2016-04-15T15:00:00Z">
              <w:rPr>
                <w:rFonts w:ascii="Arial" w:hAnsi="Arial" w:cs="Arial"/>
                <w:color w:val="CC00FF"/>
                <w:sz w:val="24"/>
                <w:szCs w:val="24"/>
                <w:lang w:val="en-US"/>
              </w:rPr>
            </w:rPrChange>
          </w:rPr>
          <w:t>is</w:t>
        </w:r>
      </w:ins>
    </w:p>
    <w:p w:rsidR="008E3E1C" w:rsidRPr="008E3E1C" w:rsidRDefault="008E3E1C" w:rsidP="008E3E1C">
      <w:pPr>
        <w:rPr>
          <w:ins w:id="372" w:author="Kanatov Alexey" w:date="2016-04-15T14:59:00Z"/>
          <w:rFonts w:ascii="Arial" w:hAnsi="Arial" w:cs="Arial"/>
          <w:color w:val="CC00FF"/>
          <w:sz w:val="24"/>
          <w:szCs w:val="24"/>
          <w:lang w:val="en-US"/>
        </w:rPr>
      </w:pPr>
      <w:ins w:id="373"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b/>
            <w:color w:val="CC00FF"/>
            <w:sz w:val="24"/>
            <w:szCs w:val="24"/>
            <w:lang w:val="en-US"/>
            <w:rPrChange w:id="374" w:author="Kanatov Alexey" w:date="2016-04-15T15:00:00Z">
              <w:rPr>
                <w:rFonts w:ascii="Arial" w:hAnsi="Arial" w:cs="Arial"/>
                <w:color w:val="CC00FF"/>
                <w:sz w:val="24"/>
                <w:szCs w:val="24"/>
                <w:lang w:val="en-US"/>
              </w:rPr>
            </w:rPrChange>
          </w:rPr>
          <w:t>while</w:t>
        </w:r>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argumentPos</w:t>
        </w:r>
        <w:proofErr w:type="spellEnd"/>
        <w:r w:rsidRPr="008E3E1C">
          <w:rPr>
            <w:rFonts w:ascii="Arial" w:hAnsi="Arial" w:cs="Arial"/>
            <w:color w:val="CC00FF"/>
            <w:sz w:val="24"/>
            <w:szCs w:val="24"/>
            <w:lang w:val="en-US"/>
          </w:rPr>
          <w:t xml:space="preserve"> </w:t>
        </w:r>
        <w:r w:rsidRPr="008E3E1C">
          <w:rPr>
            <w:rFonts w:ascii="Arial" w:hAnsi="Arial" w:cs="Arial"/>
            <w:b/>
            <w:color w:val="CC00FF"/>
            <w:sz w:val="24"/>
            <w:szCs w:val="24"/>
            <w:lang w:val="en-US"/>
            <w:rPrChange w:id="375" w:author="Kanatov Alexey" w:date="2016-04-15T15:00:00Z">
              <w:rPr>
                <w:rFonts w:ascii="Arial" w:hAnsi="Arial" w:cs="Arial"/>
                <w:color w:val="CC00FF"/>
                <w:sz w:val="24"/>
                <w:szCs w:val="24"/>
                <w:lang w:val="en-US"/>
              </w:rPr>
            </w:rPrChange>
          </w:rPr>
          <w:t>in</w:t>
        </w:r>
        <w:r w:rsidRPr="008E3E1C">
          <w:rPr>
            <w:rFonts w:ascii="Arial" w:hAnsi="Arial" w:cs="Arial"/>
            <w:color w:val="CC00FF"/>
            <w:sz w:val="24"/>
            <w:szCs w:val="24"/>
            <w:lang w:val="en-US"/>
          </w:rPr>
          <w:t xml:space="preserve"> 1 </w:t>
        </w:r>
        <w:r w:rsidRPr="008E3E1C">
          <w:rPr>
            <w:rFonts w:ascii="Arial" w:hAnsi="Arial" w:cs="Arial"/>
            <w:b/>
            <w:color w:val="CC00FF"/>
            <w:sz w:val="24"/>
            <w:szCs w:val="24"/>
            <w:lang w:val="en-US"/>
            <w:rPrChange w:id="376" w:author="Kanatov Alexey" w:date="2016-04-15T15:00:00Z">
              <w:rPr>
                <w:rFonts w:ascii="Arial" w:hAnsi="Arial" w:cs="Arial"/>
                <w:color w:val="CC00FF"/>
                <w:sz w:val="24"/>
                <w:szCs w:val="24"/>
                <w:lang w:val="en-US"/>
              </w:rPr>
            </w:rPrChange>
          </w:rPr>
          <w:t>..</w:t>
        </w:r>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arguments.count</w:t>
        </w:r>
        <w:proofErr w:type="spellEnd"/>
        <w:r w:rsidRPr="008E3E1C">
          <w:rPr>
            <w:rFonts w:ascii="Arial" w:hAnsi="Arial" w:cs="Arial"/>
            <w:color w:val="CC00FF"/>
            <w:sz w:val="24"/>
            <w:szCs w:val="24"/>
            <w:lang w:val="en-US"/>
          </w:rPr>
          <w:t xml:space="preserve"> </w:t>
        </w:r>
        <w:r w:rsidRPr="008E3E1C">
          <w:rPr>
            <w:rFonts w:ascii="Arial" w:hAnsi="Arial" w:cs="Arial"/>
            <w:b/>
            <w:color w:val="CC00FF"/>
            <w:sz w:val="24"/>
            <w:szCs w:val="24"/>
            <w:lang w:val="en-US"/>
            <w:rPrChange w:id="377" w:author="Kanatov Alexey" w:date="2016-04-15T15:00:00Z">
              <w:rPr>
                <w:rFonts w:ascii="Arial" w:hAnsi="Arial" w:cs="Arial"/>
                <w:color w:val="CC00FF"/>
                <w:sz w:val="24"/>
                <w:szCs w:val="24"/>
                <w:lang w:val="en-US"/>
              </w:rPr>
            </w:rPrChange>
          </w:rPr>
          <w:t>loop</w:t>
        </w:r>
      </w:ins>
    </w:p>
    <w:p w:rsidR="008E3E1C" w:rsidRPr="008E3E1C" w:rsidRDefault="008E3E1C" w:rsidP="008E3E1C">
      <w:pPr>
        <w:rPr>
          <w:ins w:id="378" w:author="Kanatov Alexey" w:date="2016-04-15T14:59:00Z"/>
          <w:rFonts w:ascii="Arial" w:hAnsi="Arial" w:cs="Arial"/>
          <w:color w:val="CC00FF"/>
          <w:sz w:val="24"/>
          <w:szCs w:val="24"/>
          <w:lang w:val="en-US"/>
        </w:rPr>
      </w:pPr>
      <w:ins w:id="379"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t xml:space="preserve">argument </w:t>
        </w:r>
        <w:r w:rsidRPr="008E3E1C">
          <w:rPr>
            <w:rFonts w:ascii="Arial" w:hAnsi="Arial" w:cs="Arial"/>
            <w:b/>
            <w:color w:val="CC00FF"/>
            <w:sz w:val="24"/>
            <w:szCs w:val="24"/>
            <w:lang w:val="en-US"/>
            <w:rPrChange w:id="380" w:author="Kanatov Alexey" w:date="2016-04-15T15:00:00Z">
              <w:rPr>
                <w:rFonts w:ascii="Arial" w:hAnsi="Arial" w:cs="Arial"/>
                <w:color w:val="CC00FF"/>
                <w:sz w:val="24"/>
                <w:szCs w:val="24"/>
                <w:lang w:val="en-US"/>
              </w:rPr>
            </w:rPrChange>
          </w:rPr>
          <w:t>is</w:t>
        </w:r>
        <w:r w:rsidRPr="008E3E1C">
          <w:rPr>
            <w:rFonts w:ascii="Arial" w:hAnsi="Arial" w:cs="Arial"/>
            <w:color w:val="CC00FF"/>
            <w:sz w:val="24"/>
            <w:szCs w:val="24"/>
            <w:lang w:val="en-US"/>
          </w:rPr>
          <w:t xml:space="preserve"> arguments (</w:t>
        </w:r>
        <w:proofErr w:type="spellStart"/>
        <w:r w:rsidRPr="008E3E1C">
          <w:rPr>
            <w:rFonts w:ascii="Arial" w:hAnsi="Arial" w:cs="Arial"/>
            <w:color w:val="CC00FF"/>
            <w:sz w:val="24"/>
            <w:szCs w:val="24"/>
            <w:lang w:val="en-US"/>
          </w:rPr>
          <w:t>argumentPos</w:t>
        </w:r>
        <w:proofErr w:type="spellEnd"/>
        <w:r w:rsidRPr="008E3E1C">
          <w:rPr>
            <w:rFonts w:ascii="Arial" w:hAnsi="Arial" w:cs="Arial"/>
            <w:color w:val="CC00FF"/>
            <w:sz w:val="24"/>
            <w:szCs w:val="24"/>
            <w:lang w:val="en-US"/>
          </w:rPr>
          <w:t>)</w:t>
        </w:r>
      </w:ins>
    </w:p>
    <w:p w:rsidR="008E3E1C" w:rsidRPr="008E3E1C" w:rsidRDefault="008E3E1C" w:rsidP="008E3E1C">
      <w:pPr>
        <w:rPr>
          <w:ins w:id="381" w:author="Kanatov Alexey" w:date="2016-04-15T14:59:00Z"/>
          <w:rFonts w:ascii="Arial" w:hAnsi="Arial" w:cs="Arial"/>
          <w:color w:val="CC00FF"/>
          <w:sz w:val="24"/>
          <w:szCs w:val="24"/>
          <w:lang w:val="en-US"/>
        </w:rPr>
      </w:pPr>
      <w:ins w:id="382"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b/>
            <w:color w:val="CC00FF"/>
            <w:sz w:val="24"/>
            <w:szCs w:val="24"/>
            <w:lang w:val="en-US"/>
            <w:rPrChange w:id="383" w:author="Kanatov Alexey" w:date="2016-04-15T15:00:00Z">
              <w:rPr>
                <w:rFonts w:ascii="Arial" w:hAnsi="Arial" w:cs="Arial"/>
                <w:color w:val="CC00FF"/>
                <w:sz w:val="24"/>
                <w:szCs w:val="24"/>
                <w:lang w:val="en-US"/>
              </w:rPr>
            </w:rPrChange>
          </w:rPr>
          <w:t>case</w:t>
        </w:r>
        <w:r w:rsidRPr="008E3E1C">
          <w:rPr>
            <w:rFonts w:ascii="Arial" w:hAnsi="Arial" w:cs="Arial"/>
            <w:color w:val="CC00FF"/>
            <w:sz w:val="24"/>
            <w:szCs w:val="24"/>
            <w:lang w:val="en-US"/>
          </w:rPr>
          <w:t xml:space="preserve"> argument</w:t>
        </w:r>
      </w:ins>
    </w:p>
    <w:p w:rsidR="008E3E1C" w:rsidRPr="008E3E1C" w:rsidRDefault="008E3E1C" w:rsidP="008E3E1C">
      <w:pPr>
        <w:rPr>
          <w:ins w:id="384" w:author="Kanatov Alexey" w:date="2016-04-15T14:59:00Z"/>
          <w:rFonts w:ascii="Arial" w:hAnsi="Arial" w:cs="Arial"/>
          <w:color w:val="CC00FF"/>
          <w:sz w:val="24"/>
          <w:szCs w:val="24"/>
          <w:lang w:val="en-US"/>
        </w:rPr>
      </w:pPr>
      <w:ins w:id="385"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b/>
            <w:color w:val="CC00FF"/>
            <w:sz w:val="24"/>
            <w:szCs w:val="24"/>
            <w:lang w:val="en-US"/>
            <w:rPrChange w:id="386" w:author="Kanatov Alexey" w:date="2016-04-15T15:00:00Z">
              <w:rPr>
                <w:rFonts w:ascii="Arial" w:hAnsi="Arial" w:cs="Arial"/>
                <w:color w:val="CC00FF"/>
                <w:sz w:val="24"/>
                <w:szCs w:val="24"/>
                <w:lang w:val="en-US"/>
              </w:rPr>
            </w:rPrChange>
          </w:rPr>
          <w:t>when</w:t>
        </w:r>
        <w:r w:rsidRPr="008E3E1C">
          <w:rPr>
            <w:rFonts w:ascii="Arial" w:hAnsi="Arial" w:cs="Arial"/>
            <w:color w:val="CC00FF"/>
            <w:sz w:val="24"/>
            <w:szCs w:val="24"/>
            <w:lang w:val="en-US"/>
          </w:rPr>
          <w:t xml:space="preserve"> Integer </w:t>
        </w:r>
        <w:r w:rsidRPr="008E3E1C">
          <w:rPr>
            <w:rFonts w:ascii="Arial" w:hAnsi="Arial" w:cs="Arial"/>
            <w:b/>
            <w:color w:val="CC00FF"/>
            <w:sz w:val="24"/>
            <w:szCs w:val="24"/>
            <w:lang w:val="en-US"/>
            <w:rPrChange w:id="387" w:author="Kanatov Alexey" w:date="2016-04-15T15:00:00Z">
              <w:rPr>
                <w:rFonts w:ascii="Arial" w:hAnsi="Arial" w:cs="Arial"/>
                <w:color w:val="CC00FF"/>
                <w:sz w:val="24"/>
                <w:szCs w:val="24"/>
                <w:lang w:val="en-US"/>
              </w:rPr>
            </w:rPrChange>
          </w:rPr>
          <w:t>then</w:t>
        </w:r>
      </w:ins>
    </w:p>
    <w:p w:rsidR="008E3E1C" w:rsidRPr="008E3E1C" w:rsidRDefault="008E3E1C" w:rsidP="008E3E1C">
      <w:pPr>
        <w:rPr>
          <w:ins w:id="388" w:author="Kanatov Alexey" w:date="2016-04-15T14:59:00Z"/>
          <w:rFonts w:ascii="Arial" w:hAnsi="Arial" w:cs="Arial"/>
          <w:color w:val="CC00FF"/>
          <w:sz w:val="24"/>
          <w:szCs w:val="24"/>
          <w:lang w:val="en-US"/>
        </w:rPr>
      </w:pPr>
      <w:ins w:id="389"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spellStart"/>
        <w:r w:rsidRPr="008E3E1C">
          <w:rPr>
            <w:rFonts w:ascii="Arial" w:hAnsi="Arial" w:cs="Arial"/>
            <w:color w:val="CC00FF"/>
            <w:sz w:val="24"/>
            <w:szCs w:val="24"/>
            <w:lang w:val="en-US"/>
          </w:rPr>
          <w:t>putInteger</w:t>
        </w:r>
        <w:proofErr w:type="spellEnd"/>
        <w:r w:rsidRPr="008E3E1C">
          <w:rPr>
            <w:rFonts w:ascii="Arial" w:hAnsi="Arial" w:cs="Arial"/>
            <w:color w:val="CC00FF"/>
            <w:sz w:val="24"/>
            <w:szCs w:val="24"/>
            <w:lang w:val="en-US"/>
          </w:rPr>
          <w:t xml:space="preserve"> (argument)</w:t>
        </w:r>
      </w:ins>
    </w:p>
    <w:p w:rsidR="008E3E1C" w:rsidRPr="008E3E1C" w:rsidRDefault="008E3E1C" w:rsidP="008E3E1C">
      <w:pPr>
        <w:rPr>
          <w:ins w:id="390" w:author="Kanatov Alexey" w:date="2016-04-15T14:59:00Z"/>
          <w:rFonts w:ascii="Arial" w:hAnsi="Arial" w:cs="Arial"/>
          <w:color w:val="CC00FF"/>
          <w:sz w:val="24"/>
          <w:szCs w:val="24"/>
          <w:lang w:val="en-US"/>
        </w:rPr>
      </w:pPr>
      <w:ins w:id="391"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b/>
            <w:color w:val="CC00FF"/>
            <w:sz w:val="24"/>
            <w:szCs w:val="24"/>
            <w:lang w:val="en-US"/>
            <w:rPrChange w:id="392" w:author="Kanatov Alexey" w:date="2016-04-15T15:00:00Z">
              <w:rPr>
                <w:rFonts w:ascii="Arial" w:hAnsi="Arial" w:cs="Arial"/>
                <w:color w:val="CC00FF"/>
                <w:sz w:val="24"/>
                <w:szCs w:val="24"/>
                <w:lang w:val="en-US"/>
              </w:rPr>
            </w:rPrChange>
          </w:rPr>
          <w:t>when</w:t>
        </w:r>
        <w:r w:rsidRPr="008E3E1C">
          <w:rPr>
            <w:rFonts w:ascii="Arial" w:hAnsi="Arial" w:cs="Arial"/>
            <w:color w:val="CC00FF"/>
            <w:sz w:val="24"/>
            <w:szCs w:val="24"/>
            <w:lang w:val="en-US"/>
          </w:rPr>
          <w:t xml:space="preserve"> Character </w:t>
        </w:r>
        <w:r w:rsidRPr="008E3E1C">
          <w:rPr>
            <w:rFonts w:ascii="Arial" w:hAnsi="Arial" w:cs="Arial"/>
            <w:b/>
            <w:color w:val="CC00FF"/>
            <w:sz w:val="24"/>
            <w:szCs w:val="24"/>
            <w:lang w:val="en-US"/>
            <w:rPrChange w:id="393" w:author="Kanatov Alexey" w:date="2016-04-15T15:00:00Z">
              <w:rPr>
                <w:rFonts w:ascii="Arial" w:hAnsi="Arial" w:cs="Arial"/>
                <w:color w:val="CC00FF"/>
                <w:sz w:val="24"/>
                <w:szCs w:val="24"/>
                <w:lang w:val="en-US"/>
              </w:rPr>
            </w:rPrChange>
          </w:rPr>
          <w:t>then</w:t>
        </w:r>
      </w:ins>
    </w:p>
    <w:p w:rsidR="008E3E1C" w:rsidRPr="008E3E1C" w:rsidRDefault="008E3E1C" w:rsidP="008E3E1C">
      <w:pPr>
        <w:rPr>
          <w:ins w:id="394" w:author="Kanatov Alexey" w:date="2016-04-15T14:59:00Z"/>
          <w:rFonts w:ascii="Arial" w:hAnsi="Arial" w:cs="Arial"/>
          <w:color w:val="CC00FF"/>
          <w:sz w:val="24"/>
          <w:szCs w:val="24"/>
          <w:lang w:val="en-US"/>
        </w:rPr>
      </w:pPr>
      <w:ins w:id="395"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spellStart"/>
        <w:r w:rsidRPr="008E3E1C">
          <w:rPr>
            <w:rFonts w:ascii="Arial" w:hAnsi="Arial" w:cs="Arial"/>
            <w:color w:val="CC00FF"/>
            <w:sz w:val="24"/>
            <w:szCs w:val="24"/>
            <w:lang w:val="en-US"/>
          </w:rPr>
          <w:t>putCharacter</w:t>
        </w:r>
        <w:proofErr w:type="spellEnd"/>
        <w:r w:rsidRPr="008E3E1C">
          <w:rPr>
            <w:rFonts w:ascii="Arial" w:hAnsi="Arial" w:cs="Arial"/>
            <w:color w:val="CC00FF"/>
            <w:sz w:val="24"/>
            <w:szCs w:val="24"/>
            <w:lang w:val="en-US"/>
          </w:rPr>
          <w:t xml:space="preserve"> (argument)</w:t>
        </w:r>
      </w:ins>
    </w:p>
    <w:p w:rsidR="008E3E1C" w:rsidRPr="008E3E1C" w:rsidRDefault="008E3E1C" w:rsidP="008E3E1C">
      <w:pPr>
        <w:rPr>
          <w:ins w:id="396" w:author="Kanatov Alexey" w:date="2016-04-15T14:59:00Z"/>
          <w:rFonts w:ascii="Arial" w:hAnsi="Arial" w:cs="Arial"/>
          <w:color w:val="CC00FF"/>
          <w:sz w:val="24"/>
          <w:szCs w:val="24"/>
          <w:lang w:val="en-US"/>
        </w:rPr>
      </w:pPr>
      <w:ins w:id="397"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b/>
            <w:color w:val="CC00FF"/>
            <w:sz w:val="24"/>
            <w:szCs w:val="24"/>
            <w:lang w:val="en-US"/>
            <w:rPrChange w:id="398" w:author="Kanatov Alexey" w:date="2016-04-15T15:00:00Z">
              <w:rPr>
                <w:rFonts w:ascii="Arial" w:hAnsi="Arial" w:cs="Arial"/>
                <w:color w:val="CC00FF"/>
                <w:sz w:val="24"/>
                <w:szCs w:val="24"/>
                <w:lang w:val="en-US"/>
              </w:rPr>
            </w:rPrChange>
          </w:rPr>
          <w:t>when</w:t>
        </w:r>
        <w:r w:rsidRPr="008E3E1C">
          <w:rPr>
            <w:rFonts w:ascii="Arial" w:hAnsi="Arial" w:cs="Arial"/>
            <w:color w:val="CC00FF"/>
            <w:sz w:val="24"/>
            <w:szCs w:val="24"/>
            <w:lang w:val="en-US"/>
          </w:rPr>
          <w:t xml:space="preserve"> String </w:t>
        </w:r>
        <w:r w:rsidRPr="008E3E1C">
          <w:rPr>
            <w:rFonts w:ascii="Arial" w:hAnsi="Arial" w:cs="Arial"/>
            <w:b/>
            <w:color w:val="CC00FF"/>
            <w:sz w:val="24"/>
            <w:szCs w:val="24"/>
            <w:lang w:val="en-US"/>
            <w:rPrChange w:id="399" w:author="Kanatov Alexey" w:date="2016-04-15T15:00:00Z">
              <w:rPr>
                <w:rFonts w:ascii="Arial" w:hAnsi="Arial" w:cs="Arial"/>
                <w:color w:val="CC00FF"/>
                <w:sz w:val="24"/>
                <w:szCs w:val="24"/>
                <w:lang w:val="en-US"/>
              </w:rPr>
            </w:rPrChange>
          </w:rPr>
          <w:t>then</w:t>
        </w:r>
      </w:ins>
    </w:p>
    <w:p w:rsidR="008E3E1C" w:rsidRPr="008E3E1C" w:rsidRDefault="008E3E1C" w:rsidP="008E3E1C">
      <w:pPr>
        <w:rPr>
          <w:ins w:id="400" w:author="Kanatov Alexey" w:date="2016-04-15T14:59:00Z"/>
          <w:rFonts w:ascii="Arial" w:hAnsi="Arial" w:cs="Arial"/>
          <w:color w:val="CC00FF"/>
          <w:sz w:val="24"/>
          <w:szCs w:val="24"/>
          <w:lang w:val="en-US"/>
        </w:rPr>
      </w:pPr>
      <w:ins w:id="401" w:author="Kanatov Alexey" w:date="2016-04-15T14:59:00Z">
        <w:r w:rsidRPr="008E3E1C">
          <w:rPr>
            <w:rFonts w:ascii="Arial" w:hAnsi="Arial" w:cs="Arial"/>
            <w:color w:val="CC00FF"/>
            <w:sz w:val="24"/>
            <w:szCs w:val="24"/>
            <w:lang w:val="en-US"/>
          </w:rPr>
          <w:lastRenderedPageBreak/>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spellStart"/>
        <w:r w:rsidRPr="008E3E1C">
          <w:rPr>
            <w:rFonts w:ascii="Arial" w:hAnsi="Arial" w:cs="Arial"/>
            <w:color w:val="CC00FF"/>
            <w:sz w:val="24"/>
            <w:szCs w:val="24"/>
            <w:lang w:val="en-US"/>
          </w:rPr>
          <w:t>putString</w:t>
        </w:r>
        <w:proofErr w:type="spellEnd"/>
        <w:r w:rsidRPr="008E3E1C">
          <w:rPr>
            <w:rFonts w:ascii="Arial" w:hAnsi="Arial" w:cs="Arial"/>
            <w:color w:val="CC00FF"/>
            <w:sz w:val="24"/>
            <w:szCs w:val="24"/>
            <w:lang w:val="en-US"/>
          </w:rPr>
          <w:t xml:space="preserve"> (argument)</w:t>
        </w:r>
      </w:ins>
    </w:p>
    <w:p w:rsidR="008E3E1C" w:rsidRPr="008E3E1C" w:rsidRDefault="008E3E1C" w:rsidP="008E3E1C">
      <w:pPr>
        <w:rPr>
          <w:ins w:id="402" w:author="Kanatov Alexey" w:date="2016-04-15T14:59:00Z"/>
          <w:rFonts w:ascii="Arial" w:hAnsi="Arial" w:cs="Arial"/>
          <w:color w:val="CC00FF"/>
          <w:sz w:val="24"/>
          <w:szCs w:val="24"/>
          <w:lang w:val="en-US"/>
        </w:rPr>
      </w:pPr>
      <w:ins w:id="403"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b/>
            <w:color w:val="CC00FF"/>
            <w:sz w:val="24"/>
            <w:szCs w:val="24"/>
            <w:lang w:val="en-US"/>
            <w:rPrChange w:id="404" w:author="Kanatov Alexey" w:date="2016-04-15T15:00:00Z">
              <w:rPr>
                <w:rFonts w:ascii="Arial" w:hAnsi="Arial" w:cs="Arial"/>
                <w:color w:val="CC00FF"/>
                <w:sz w:val="24"/>
                <w:szCs w:val="24"/>
                <w:lang w:val="en-US"/>
              </w:rPr>
            </w:rPrChange>
          </w:rPr>
          <w:t>when</w:t>
        </w:r>
        <w:r w:rsidRPr="008E3E1C">
          <w:rPr>
            <w:rFonts w:ascii="Arial" w:hAnsi="Arial" w:cs="Arial"/>
            <w:color w:val="CC00FF"/>
            <w:sz w:val="24"/>
            <w:szCs w:val="24"/>
            <w:lang w:val="en-US"/>
          </w:rPr>
          <w:t xml:space="preserve"> Real </w:t>
        </w:r>
        <w:r w:rsidRPr="008E3E1C">
          <w:rPr>
            <w:rFonts w:ascii="Arial" w:hAnsi="Arial" w:cs="Arial"/>
            <w:b/>
            <w:color w:val="CC00FF"/>
            <w:sz w:val="24"/>
            <w:szCs w:val="24"/>
            <w:lang w:val="en-US"/>
            <w:rPrChange w:id="405" w:author="Kanatov Alexey" w:date="2016-04-15T15:01:00Z">
              <w:rPr>
                <w:rFonts w:ascii="Arial" w:hAnsi="Arial" w:cs="Arial"/>
                <w:color w:val="CC00FF"/>
                <w:sz w:val="24"/>
                <w:szCs w:val="24"/>
                <w:lang w:val="en-US"/>
              </w:rPr>
            </w:rPrChange>
          </w:rPr>
          <w:t>then</w:t>
        </w:r>
      </w:ins>
    </w:p>
    <w:p w:rsidR="008E3E1C" w:rsidRPr="008E3E1C" w:rsidRDefault="008E3E1C" w:rsidP="008E3E1C">
      <w:pPr>
        <w:rPr>
          <w:ins w:id="406" w:author="Kanatov Alexey" w:date="2016-04-15T14:59:00Z"/>
          <w:rFonts w:ascii="Arial" w:hAnsi="Arial" w:cs="Arial"/>
          <w:color w:val="CC00FF"/>
          <w:sz w:val="24"/>
          <w:szCs w:val="24"/>
          <w:lang w:val="en-US"/>
        </w:rPr>
      </w:pPr>
      <w:ins w:id="407"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spellStart"/>
        <w:r w:rsidRPr="008E3E1C">
          <w:rPr>
            <w:rFonts w:ascii="Arial" w:hAnsi="Arial" w:cs="Arial"/>
            <w:color w:val="CC00FF"/>
            <w:sz w:val="24"/>
            <w:szCs w:val="24"/>
            <w:lang w:val="en-US"/>
          </w:rPr>
          <w:t>putReal</w:t>
        </w:r>
        <w:proofErr w:type="spellEnd"/>
        <w:r w:rsidRPr="008E3E1C">
          <w:rPr>
            <w:rFonts w:ascii="Arial" w:hAnsi="Arial" w:cs="Arial"/>
            <w:color w:val="CC00FF"/>
            <w:sz w:val="24"/>
            <w:szCs w:val="24"/>
            <w:lang w:val="en-US"/>
          </w:rPr>
          <w:t xml:space="preserve"> (argument)</w:t>
        </w:r>
      </w:ins>
    </w:p>
    <w:p w:rsidR="008E3E1C" w:rsidRPr="008E3E1C" w:rsidRDefault="008E3E1C" w:rsidP="008E3E1C">
      <w:pPr>
        <w:rPr>
          <w:ins w:id="408" w:author="Kanatov Alexey" w:date="2016-04-15T14:59:00Z"/>
          <w:rFonts w:ascii="Arial" w:hAnsi="Arial" w:cs="Arial"/>
          <w:color w:val="CC00FF"/>
          <w:sz w:val="24"/>
          <w:szCs w:val="24"/>
          <w:lang w:val="en-US"/>
        </w:rPr>
      </w:pPr>
      <w:ins w:id="409"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b/>
            <w:color w:val="CC00FF"/>
            <w:sz w:val="24"/>
            <w:szCs w:val="24"/>
            <w:lang w:val="en-US"/>
            <w:rPrChange w:id="410" w:author="Kanatov Alexey" w:date="2016-04-15T15:01:00Z">
              <w:rPr>
                <w:rFonts w:ascii="Arial" w:hAnsi="Arial" w:cs="Arial"/>
                <w:color w:val="CC00FF"/>
                <w:sz w:val="24"/>
                <w:szCs w:val="24"/>
                <w:lang w:val="en-US"/>
              </w:rPr>
            </w:rPrChange>
          </w:rPr>
          <w:t>when</w:t>
        </w:r>
        <w:r w:rsidRPr="008E3E1C">
          <w:rPr>
            <w:rFonts w:ascii="Arial" w:hAnsi="Arial" w:cs="Arial"/>
            <w:color w:val="CC00FF"/>
            <w:sz w:val="24"/>
            <w:szCs w:val="24"/>
            <w:lang w:val="en-US"/>
          </w:rPr>
          <w:t xml:space="preserve"> Boolean</w:t>
        </w:r>
      </w:ins>
      <w:ins w:id="411" w:author="Kanatov Alexey" w:date="2016-04-15T15:01:00Z">
        <w:r>
          <w:rPr>
            <w:rFonts w:ascii="Arial" w:hAnsi="Arial" w:cs="Arial"/>
            <w:color w:val="CC00FF"/>
            <w:sz w:val="24"/>
            <w:szCs w:val="24"/>
            <w:lang w:val="en-US"/>
          </w:rPr>
          <w:t xml:space="preserve"> </w:t>
        </w:r>
        <w:r w:rsidRPr="008E3E1C">
          <w:rPr>
            <w:rFonts w:ascii="Arial" w:hAnsi="Arial" w:cs="Arial"/>
            <w:b/>
            <w:color w:val="CC00FF"/>
            <w:sz w:val="24"/>
            <w:szCs w:val="24"/>
            <w:lang w:val="en-US"/>
            <w:rPrChange w:id="412" w:author="Kanatov Alexey" w:date="2016-04-15T15:01:00Z">
              <w:rPr>
                <w:rFonts w:ascii="Arial" w:hAnsi="Arial" w:cs="Arial"/>
                <w:color w:val="CC00FF"/>
                <w:sz w:val="24"/>
                <w:szCs w:val="24"/>
                <w:lang w:val="en-US"/>
              </w:rPr>
            </w:rPrChange>
          </w:rPr>
          <w:t>then</w:t>
        </w:r>
      </w:ins>
    </w:p>
    <w:p w:rsidR="008E3E1C" w:rsidRPr="008E3E1C" w:rsidRDefault="008E3E1C" w:rsidP="008E3E1C">
      <w:pPr>
        <w:rPr>
          <w:ins w:id="413" w:author="Kanatov Alexey" w:date="2016-04-15T14:59:00Z"/>
          <w:rFonts w:ascii="Arial" w:hAnsi="Arial" w:cs="Arial"/>
          <w:color w:val="CC00FF"/>
          <w:sz w:val="24"/>
          <w:szCs w:val="24"/>
          <w:lang w:val="en-US"/>
        </w:rPr>
      </w:pPr>
      <w:ins w:id="414"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spellStart"/>
        <w:r w:rsidRPr="008E3E1C">
          <w:rPr>
            <w:rFonts w:ascii="Arial" w:hAnsi="Arial" w:cs="Arial"/>
            <w:color w:val="CC00FF"/>
            <w:sz w:val="24"/>
            <w:szCs w:val="24"/>
            <w:lang w:val="en-US"/>
          </w:rPr>
          <w:t>putBoolean</w:t>
        </w:r>
        <w:proofErr w:type="spellEnd"/>
        <w:r w:rsidRPr="008E3E1C">
          <w:rPr>
            <w:rFonts w:ascii="Arial" w:hAnsi="Arial" w:cs="Arial"/>
            <w:color w:val="CC00FF"/>
            <w:sz w:val="24"/>
            <w:szCs w:val="24"/>
            <w:lang w:val="en-US"/>
          </w:rPr>
          <w:t xml:space="preserve"> (argument)</w:t>
        </w:r>
      </w:ins>
    </w:p>
    <w:p w:rsidR="008E3E1C" w:rsidRPr="008E3E1C" w:rsidRDefault="008E3E1C" w:rsidP="008E3E1C">
      <w:pPr>
        <w:rPr>
          <w:ins w:id="415" w:author="Kanatov Alexey" w:date="2016-04-15T14:59:00Z"/>
          <w:rFonts w:ascii="Arial" w:hAnsi="Arial" w:cs="Arial"/>
          <w:b/>
          <w:color w:val="CC00FF"/>
          <w:sz w:val="24"/>
          <w:szCs w:val="24"/>
          <w:lang w:val="en-US"/>
          <w:rPrChange w:id="416" w:author="Kanatov Alexey" w:date="2016-04-15T15:01:00Z">
            <w:rPr>
              <w:ins w:id="417" w:author="Kanatov Alexey" w:date="2016-04-15T14:59:00Z"/>
              <w:rFonts w:ascii="Arial" w:hAnsi="Arial" w:cs="Arial"/>
              <w:color w:val="CC00FF"/>
              <w:sz w:val="24"/>
              <w:szCs w:val="24"/>
              <w:lang w:val="en-US"/>
            </w:rPr>
          </w:rPrChange>
        </w:rPr>
      </w:pPr>
      <w:ins w:id="418"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b/>
            <w:color w:val="CC00FF"/>
            <w:sz w:val="24"/>
            <w:szCs w:val="24"/>
            <w:lang w:val="en-US"/>
            <w:rPrChange w:id="419" w:author="Kanatov Alexey" w:date="2016-04-15T15:01:00Z">
              <w:rPr>
                <w:rFonts w:ascii="Arial" w:hAnsi="Arial" w:cs="Arial"/>
                <w:color w:val="CC00FF"/>
                <w:sz w:val="24"/>
                <w:szCs w:val="24"/>
                <w:lang w:val="en-US"/>
              </w:rPr>
            </w:rPrChange>
          </w:rPr>
          <w:t>else</w:t>
        </w:r>
      </w:ins>
    </w:p>
    <w:p w:rsidR="008E3E1C" w:rsidRPr="008E3E1C" w:rsidRDefault="008E3E1C" w:rsidP="008E3E1C">
      <w:pPr>
        <w:rPr>
          <w:ins w:id="420" w:author="Kanatov Alexey" w:date="2016-04-15T14:59:00Z"/>
          <w:rFonts w:ascii="Arial" w:hAnsi="Arial" w:cs="Arial"/>
          <w:color w:val="CC00FF"/>
          <w:sz w:val="24"/>
          <w:szCs w:val="24"/>
          <w:lang w:val="en-US"/>
        </w:rPr>
      </w:pPr>
      <w:ins w:id="421"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t xml:space="preserve">put </w:t>
        </w:r>
      </w:ins>
      <w:ins w:id="422" w:author="Kanatov Alexey" w:date="2016-04-15T15:04:00Z">
        <w:r w:rsidR="00ED7EFA">
          <w:rPr>
            <w:rFonts w:ascii="Arial" w:hAnsi="Arial" w:cs="Arial"/>
            <w:color w:val="CC00FF"/>
            <w:sz w:val="24"/>
            <w:szCs w:val="24"/>
            <w:lang w:val="en-US"/>
          </w:rPr>
          <w:t>String</w:t>
        </w:r>
      </w:ins>
      <w:ins w:id="423" w:author="Kanatov Alexey" w:date="2016-04-15T14:59:00Z">
        <w:r w:rsidRPr="008E3E1C">
          <w:rPr>
            <w:rFonts w:ascii="Arial" w:hAnsi="Arial" w:cs="Arial"/>
            <w:color w:val="CC00FF"/>
            <w:sz w:val="24"/>
            <w:szCs w:val="24"/>
            <w:lang w:val="en-US"/>
          </w:rPr>
          <w:t>(</w:t>
        </w:r>
        <w:proofErr w:type="spellStart"/>
        <w:r w:rsidRPr="008E3E1C">
          <w:rPr>
            <w:rFonts w:ascii="Arial" w:hAnsi="Arial" w:cs="Arial"/>
            <w:color w:val="CC00FF"/>
            <w:sz w:val="24"/>
            <w:szCs w:val="24"/>
            <w:lang w:val="en-US"/>
          </w:rPr>
          <w:t>argument.ToString</w:t>
        </w:r>
        <w:proofErr w:type="spellEnd"/>
        <w:r w:rsidRPr="008E3E1C">
          <w:rPr>
            <w:rFonts w:ascii="Arial" w:hAnsi="Arial" w:cs="Arial"/>
            <w:color w:val="CC00FF"/>
            <w:sz w:val="24"/>
            <w:szCs w:val="24"/>
            <w:lang w:val="en-US"/>
          </w:rPr>
          <w:t>)</w:t>
        </w:r>
      </w:ins>
    </w:p>
    <w:p w:rsidR="008E3E1C" w:rsidRPr="008E3E1C" w:rsidRDefault="008E3E1C" w:rsidP="008E3E1C">
      <w:pPr>
        <w:rPr>
          <w:ins w:id="424" w:author="Kanatov Alexey" w:date="2016-04-15T14:59:00Z"/>
          <w:rFonts w:ascii="Arial" w:hAnsi="Arial" w:cs="Arial"/>
          <w:b/>
          <w:color w:val="CC00FF"/>
          <w:sz w:val="24"/>
          <w:szCs w:val="24"/>
          <w:lang w:val="en-US"/>
          <w:rPrChange w:id="425" w:author="Kanatov Alexey" w:date="2016-04-15T15:01:00Z">
            <w:rPr>
              <w:ins w:id="426" w:author="Kanatov Alexey" w:date="2016-04-15T14:59:00Z"/>
              <w:rFonts w:ascii="Arial" w:hAnsi="Arial" w:cs="Arial"/>
              <w:color w:val="CC00FF"/>
              <w:sz w:val="24"/>
              <w:szCs w:val="24"/>
              <w:lang w:val="en-US"/>
            </w:rPr>
          </w:rPrChange>
        </w:rPr>
      </w:pPr>
      <w:ins w:id="427"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b/>
            <w:color w:val="CC00FF"/>
            <w:sz w:val="24"/>
            <w:szCs w:val="24"/>
            <w:lang w:val="en-US"/>
            <w:rPrChange w:id="428" w:author="Kanatov Alexey" w:date="2016-04-15T15:01:00Z">
              <w:rPr>
                <w:rFonts w:ascii="Arial" w:hAnsi="Arial" w:cs="Arial"/>
                <w:color w:val="CC00FF"/>
                <w:sz w:val="24"/>
                <w:szCs w:val="24"/>
                <w:lang w:val="en-US"/>
              </w:rPr>
            </w:rPrChange>
          </w:rPr>
          <w:t>end</w:t>
        </w:r>
      </w:ins>
    </w:p>
    <w:p w:rsidR="008E3E1C" w:rsidRPr="008E3E1C" w:rsidRDefault="008E3E1C" w:rsidP="008E3E1C">
      <w:pPr>
        <w:rPr>
          <w:ins w:id="429" w:author="Kanatov Alexey" w:date="2016-04-15T14:59:00Z"/>
          <w:rFonts w:ascii="Arial" w:hAnsi="Arial" w:cs="Arial"/>
          <w:b/>
          <w:color w:val="CC00FF"/>
          <w:sz w:val="24"/>
          <w:szCs w:val="24"/>
          <w:lang w:val="en-US"/>
          <w:rPrChange w:id="430" w:author="Kanatov Alexey" w:date="2016-04-15T15:01:00Z">
            <w:rPr>
              <w:ins w:id="431" w:author="Kanatov Alexey" w:date="2016-04-15T14:59:00Z"/>
              <w:rFonts w:ascii="Arial" w:hAnsi="Arial" w:cs="Arial"/>
              <w:color w:val="CC00FF"/>
              <w:sz w:val="24"/>
              <w:szCs w:val="24"/>
              <w:lang w:val="en-US"/>
            </w:rPr>
          </w:rPrChange>
        </w:rPr>
      </w:pPr>
      <w:ins w:id="432"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b/>
            <w:color w:val="CC00FF"/>
            <w:sz w:val="24"/>
            <w:szCs w:val="24"/>
            <w:lang w:val="en-US"/>
            <w:rPrChange w:id="433" w:author="Kanatov Alexey" w:date="2016-04-15T15:01:00Z">
              <w:rPr>
                <w:rFonts w:ascii="Arial" w:hAnsi="Arial" w:cs="Arial"/>
                <w:color w:val="CC00FF"/>
                <w:sz w:val="24"/>
                <w:szCs w:val="24"/>
                <w:lang w:val="en-US"/>
              </w:rPr>
            </w:rPrChange>
          </w:rPr>
          <w:t>end</w:t>
        </w:r>
      </w:ins>
    </w:p>
    <w:p w:rsidR="008E3E1C" w:rsidRPr="008E3E1C" w:rsidRDefault="008E3E1C" w:rsidP="008E3E1C">
      <w:pPr>
        <w:rPr>
          <w:ins w:id="434" w:author="Kanatov Alexey" w:date="2016-04-15T14:59:00Z"/>
          <w:rFonts w:ascii="Arial" w:hAnsi="Arial" w:cs="Arial"/>
          <w:color w:val="CC00FF"/>
          <w:sz w:val="24"/>
          <w:szCs w:val="24"/>
          <w:lang w:val="en-US"/>
        </w:rPr>
      </w:pPr>
      <w:ins w:id="435" w:author="Kanatov Alexey" w:date="2016-04-15T14:59:00Z">
        <w:r w:rsidRPr="008E3E1C">
          <w:rPr>
            <w:rFonts w:ascii="Arial" w:hAnsi="Arial" w:cs="Arial"/>
            <w:color w:val="CC00FF"/>
            <w:sz w:val="24"/>
            <w:szCs w:val="24"/>
            <w:lang w:val="en-US"/>
          </w:rPr>
          <w:tab/>
        </w:r>
        <w:r w:rsidRPr="008E3E1C">
          <w:rPr>
            <w:rFonts w:ascii="Arial" w:hAnsi="Arial" w:cs="Arial"/>
            <w:b/>
            <w:color w:val="CC00FF"/>
            <w:sz w:val="24"/>
            <w:szCs w:val="24"/>
            <w:lang w:val="en-US"/>
            <w:rPrChange w:id="436" w:author="Kanatov Alexey" w:date="2016-04-15T15:01:00Z">
              <w:rPr>
                <w:rFonts w:ascii="Arial" w:hAnsi="Arial" w:cs="Arial"/>
                <w:color w:val="CC00FF"/>
                <w:sz w:val="24"/>
                <w:szCs w:val="24"/>
                <w:lang w:val="en-US"/>
              </w:rPr>
            </w:rPrChange>
          </w:rPr>
          <w:t>end</w:t>
        </w:r>
        <w:r w:rsidRPr="008E3E1C">
          <w:rPr>
            <w:rFonts w:ascii="Arial" w:hAnsi="Arial" w:cs="Arial"/>
            <w:color w:val="CC00FF"/>
            <w:sz w:val="24"/>
            <w:szCs w:val="24"/>
            <w:lang w:val="en-US"/>
          </w:rPr>
          <w:t xml:space="preserve"> put</w:t>
        </w:r>
      </w:ins>
    </w:p>
    <w:p w:rsidR="008E3E1C" w:rsidRPr="008E3E1C" w:rsidRDefault="008E3E1C" w:rsidP="008E3E1C">
      <w:pPr>
        <w:rPr>
          <w:ins w:id="437" w:author="Kanatov Alexey" w:date="2016-04-15T14:59:00Z"/>
          <w:rFonts w:ascii="Arial" w:hAnsi="Arial" w:cs="Arial"/>
          <w:color w:val="CC00FF"/>
          <w:sz w:val="24"/>
          <w:szCs w:val="24"/>
          <w:lang w:val="en-US"/>
        </w:rPr>
      </w:pPr>
      <w:ins w:id="438" w:author="Kanatov Alexey" w:date="2016-04-15T14:59:00Z">
        <w:r w:rsidRPr="008E3E1C">
          <w:rPr>
            <w:rFonts w:ascii="Arial" w:hAnsi="Arial" w:cs="Arial"/>
            <w:color w:val="CC00FF"/>
            <w:sz w:val="24"/>
            <w:szCs w:val="24"/>
            <w:lang w:val="en-US"/>
          </w:rPr>
          <w:tab/>
        </w:r>
      </w:ins>
      <w:ins w:id="439" w:author="Kanatov Alexey" w:date="2016-04-15T15:03:00Z">
        <w:r w:rsidR="00ED7EFA" w:rsidRPr="00ED7EFA">
          <w:rPr>
            <w:rFonts w:ascii="Arial" w:hAnsi="Arial" w:cs="Arial"/>
            <w:b/>
            <w:color w:val="CC00FF"/>
            <w:sz w:val="24"/>
            <w:szCs w:val="24"/>
            <w:lang w:val="en-US"/>
            <w:rPrChange w:id="440" w:author="Kanatov Alexey" w:date="2016-04-15T15:04:00Z">
              <w:rPr>
                <w:rFonts w:ascii="Arial" w:hAnsi="Arial" w:cs="Arial"/>
                <w:color w:val="CC00FF"/>
                <w:sz w:val="24"/>
                <w:szCs w:val="24"/>
                <w:lang w:val="en-US"/>
              </w:rPr>
            </w:rPrChange>
          </w:rPr>
          <w:t>hidden</w:t>
        </w:r>
      </w:ins>
      <w:ins w:id="441" w:author="Kanatov Alexey" w:date="2016-04-15T14:59:00Z">
        <w:r w:rsidRPr="008E3E1C">
          <w:rPr>
            <w:rFonts w:ascii="Arial" w:hAnsi="Arial" w:cs="Arial"/>
            <w:b/>
            <w:color w:val="CC00FF"/>
            <w:sz w:val="24"/>
            <w:szCs w:val="24"/>
            <w:lang w:val="en-US"/>
            <w:rPrChange w:id="442" w:author="Kanatov Alexey" w:date="2016-04-15T15:02:00Z">
              <w:rPr>
                <w:rFonts w:ascii="Arial" w:hAnsi="Arial" w:cs="Arial"/>
                <w:color w:val="CC00FF"/>
                <w:sz w:val="24"/>
                <w:szCs w:val="24"/>
                <w:lang w:val="en-US"/>
              </w:rPr>
            </w:rPrChange>
          </w:rPr>
          <w:t xml:space="preserve"> </w:t>
        </w:r>
      </w:ins>
      <w:ins w:id="443" w:author="Kanatov Alexey" w:date="2016-04-15T15:02:00Z">
        <w:r w:rsidRPr="008E3E1C">
          <w:rPr>
            <w:rFonts w:ascii="Arial" w:hAnsi="Arial" w:cs="Arial"/>
            <w:b/>
            <w:color w:val="CC00FF"/>
            <w:sz w:val="24"/>
            <w:szCs w:val="24"/>
            <w:lang w:val="en-US"/>
            <w:rPrChange w:id="444" w:author="Kanatov Alexey" w:date="2016-04-15T15:02:00Z">
              <w:rPr>
                <w:rFonts w:ascii="Arial" w:hAnsi="Arial" w:cs="Arial"/>
                <w:color w:val="CC00FF"/>
                <w:sz w:val="24"/>
                <w:szCs w:val="24"/>
                <w:lang w:val="en-US"/>
              </w:rPr>
            </w:rPrChange>
          </w:rPr>
          <w:t xml:space="preserve">external </w:t>
        </w:r>
      </w:ins>
      <w:proofErr w:type="spellStart"/>
      <w:ins w:id="445" w:author="Kanatov Alexey" w:date="2016-04-15T14:59:00Z">
        <w:r w:rsidRPr="008E3E1C">
          <w:rPr>
            <w:rFonts w:ascii="Arial" w:hAnsi="Arial" w:cs="Arial"/>
            <w:color w:val="CC00FF"/>
            <w:sz w:val="24"/>
            <w:szCs w:val="24"/>
            <w:lang w:val="en-US"/>
          </w:rPr>
          <w:t>putInteger</w:t>
        </w:r>
        <w:proofErr w:type="spellEnd"/>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anI</w:t>
        </w:r>
        <w:r w:rsidR="00ED7EFA">
          <w:rPr>
            <w:rFonts w:ascii="Arial" w:hAnsi="Arial" w:cs="Arial"/>
            <w:color w:val="CC00FF"/>
            <w:sz w:val="24"/>
            <w:szCs w:val="24"/>
            <w:lang w:val="en-US"/>
          </w:rPr>
          <w:t>nteger</w:t>
        </w:r>
        <w:proofErr w:type="spellEnd"/>
        <w:r w:rsidR="00ED7EFA">
          <w:rPr>
            <w:rFonts w:ascii="Arial" w:hAnsi="Arial" w:cs="Arial"/>
            <w:color w:val="CC00FF"/>
            <w:sz w:val="24"/>
            <w:szCs w:val="24"/>
            <w:lang w:val="en-US"/>
          </w:rPr>
          <w:t xml:space="preserve">: Integer) </w:t>
        </w:r>
      </w:ins>
    </w:p>
    <w:p w:rsidR="008E3E1C" w:rsidRPr="008E3E1C" w:rsidRDefault="008E3E1C" w:rsidP="008E3E1C">
      <w:pPr>
        <w:rPr>
          <w:ins w:id="446" w:author="Kanatov Alexey" w:date="2016-04-15T14:59:00Z"/>
          <w:rFonts w:ascii="Arial" w:hAnsi="Arial" w:cs="Arial"/>
          <w:color w:val="CC00FF"/>
          <w:sz w:val="24"/>
          <w:szCs w:val="24"/>
          <w:lang w:val="en-US"/>
        </w:rPr>
      </w:pPr>
      <w:ins w:id="447" w:author="Kanatov Alexey" w:date="2016-04-15T14:59:00Z">
        <w:r w:rsidRPr="008E3E1C">
          <w:rPr>
            <w:rFonts w:ascii="Arial" w:hAnsi="Arial" w:cs="Arial"/>
            <w:color w:val="CC00FF"/>
            <w:sz w:val="24"/>
            <w:szCs w:val="24"/>
            <w:lang w:val="en-US"/>
          </w:rPr>
          <w:tab/>
        </w:r>
      </w:ins>
      <w:ins w:id="448" w:author="Kanatov Alexey" w:date="2016-04-15T15:04:00Z">
        <w:r w:rsidR="00ED7EFA" w:rsidRPr="00E80408">
          <w:rPr>
            <w:rFonts w:ascii="Arial" w:hAnsi="Arial" w:cs="Arial"/>
            <w:b/>
            <w:color w:val="CC00FF"/>
            <w:sz w:val="24"/>
            <w:szCs w:val="24"/>
            <w:lang w:val="en-US"/>
          </w:rPr>
          <w:t>hidden external</w:t>
        </w:r>
      </w:ins>
      <w:ins w:id="449" w:author="Kanatov Alexey" w:date="2016-04-15T14:59:00Z">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putCharacter</w:t>
        </w:r>
        <w:proofErr w:type="spellEnd"/>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aChara</w:t>
        </w:r>
        <w:r w:rsidR="00ED7EFA">
          <w:rPr>
            <w:rFonts w:ascii="Arial" w:hAnsi="Arial" w:cs="Arial"/>
            <w:color w:val="CC00FF"/>
            <w:sz w:val="24"/>
            <w:szCs w:val="24"/>
            <w:lang w:val="en-US"/>
          </w:rPr>
          <w:t>cter</w:t>
        </w:r>
        <w:proofErr w:type="spellEnd"/>
        <w:r w:rsidR="00ED7EFA">
          <w:rPr>
            <w:rFonts w:ascii="Arial" w:hAnsi="Arial" w:cs="Arial"/>
            <w:color w:val="CC00FF"/>
            <w:sz w:val="24"/>
            <w:szCs w:val="24"/>
            <w:lang w:val="en-US"/>
          </w:rPr>
          <w:t xml:space="preserve">: Character) </w:t>
        </w:r>
      </w:ins>
    </w:p>
    <w:p w:rsidR="008E3E1C" w:rsidRPr="008E3E1C" w:rsidRDefault="008E3E1C" w:rsidP="008E3E1C">
      <w:pPr>
        <w:rPr>
          <w:ins w:id="450" w:author="Kanatov Alexey" w:date="2016-04-15T14:59:00Z"/>
          <w:rFonts w:ascii="Arial" w:hAnsi="Arial" w:cs="Arial"/>
          <w:color w:val="CC00FF"/>
          <w:sz w:val="24"/>
          <w:szCs w:val="24"/>
          <w:lang w:val="en-US"/>
        </w:rPr>
      </w:pPr>
      <w:ins w:id="451" w:author="Kanatov Alexey" w:date="2016-04-15T14:59:00Z">
        <w:r w:rsidRPr="008E3E1C">
          <w:rPr>
            <w:rFonts w:ascii="Arial" w:hAnsi="Arial" w:cs="Arial"/>
            <w:color w:val="CC00FF"/>
            <w:sz w:val="24"/>
            <w:szCs w:val="24"/>
            <w:lang w:val="en-US"/>
          </w:rPr>
          <w:tab/>
        </w:r>
      </w:ins>
      <w:ins w:id="452" w:author="Kanatov Alexey" w:date="2016-04-15T15:04:00Z">
        <w:r w:rsidR="00ED7EFA" w:rsidRPr="00E80408">
          <w:rPr>
            <w:rFonts w:ascii="Arial" w:hAnsi="Arial" w:cs="Arial"/>
            <w:b/>
            <w:color w:val="CC00FF"/>
            <w:sz w:val="24"/>
            <w:szCs w:val="24"/>
            <w:lang w:val="en-US"/>
          </w:rPr>
          <w:t>hidden external</w:t>
        </w:r>
      </w:ins>
      <w:ins w:id="453" w:author="Kanatov Alexey" w:date="2016-04-15T14:59:00Z">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putString</w:t>
        </w:r>
        <w:proofErr w:type="spellEnd"/>
        <w:r w:rsidRPr="008E3E1C">
          <w:rPr>
            <w:rFonts w:ascii="Arial" w:hAnsi="Arial" w:cs="Arial"/>
            <w:color w:val="CC00FF"/>
            <w:sz w:val="24"/>
            <w:szCs w:val="24"/>
            <w:lang w:val="en-US"/>
          </w:rPr>
          <w:t xml:space="preserve"> (</w:t>
        </w:r>
        <w:proofErr w:type="spellStart"/>
        <w:r w:rsidR="00ED7EFA">
          <w:rPr>
            <w:rFonts w:ascii="Arial" w:hAnsi="Arial" w:cs="Arial"/>
            <w:color w:val="CC00FF"/>
            <w:sz w:val="24"/>
            <w:szCs w:val="24"/>
            <w:lang w:val="en-US"/>
          </w:rPr>
          <w:t>aString</w:t>
        </w:r>
        <w:proofErr w:type="spellEnd"/>
        <w:r w:rsidR="00ED7EFA">
          <w:rPr>
            <w:rFonts w:ascii="Arial" w:hAnsi="Arial" w:cs="Arial"/>
            <w:color w:val="CC00FF"/>
            <w:sz w:val="24"/>
            <w:szCs w:val="24"/>
            <w:lang w:val="en-US"/>
          </w:rPr>
          <w:t xml:space="preserve">: String) </w:t>
        </w:r>
      </w:ins>
    </w:p>
    <w:p w:rsidR="008E3E1C" w:rsidRPr="008E3E1C" w:rsidRDefault="008E3E1C" w:rsidP="008E3E1C">
      <w:pPr>
        <w:rPr>
          <w:ins w:id="454" w:author="Kanatov Alexey" w:date="2016-04-15T14:59:00Z"/>
          <w:rFonts w:ascii="Arial" w:hAnsi="Arial" w:cs="Arial"/>
          <w:color w:val="CC00FF"/>
          <w:sz w:val="24"/>
          <w:szCs w:val="24"/>
          <w:lang w:val="en-US"/>
        </w:rPr>
      </w:pPr>
      <w:ins w:id="455" w:author="Kanatov Alexey" w:date="2016-04-15T14:59:00Z">
        <w:r w:rsidRPr="008E3E1C">
          <w:rPr>
            <w:rFonts w:ascii="Arial" w:hAnsi="Arial" w:cs="Arial"/>
            <w:color w:val="CC00FF"/>
            <w:sz w:val="24"/>
            <w:szCs w:val="24"/>
            <w:lang w:val="en-US"/>
          </w:rPr>
          <w:tab/>
        </w:r>
      </w:ins>
      <w:ins w:id="456" w:author="Kanatov Alexey" w:date="2016-04-15T15:04:00Z">
        <w:r w:rsidR="00ED7EFA" w:rsidRPr="00E80408">
          <w:rPr>
            <w:rFonts w:ascii="Arial" w:hAnsi="Arial" w:cs="Arial"/>
            <w:b/>
            <w:color w:val="CC00FF"/>
            <w:sz w:val="24"/>
            <w:szCs w:val="24"/>
            <w:lang w:val="en-US"/>
          </w:rPr>
          <w:t>hidden external</w:t>
        </w:r>
      </w:ins>
      <w:ins w:id="457" w:author="Kanatov Alexey" w:date="2016-04-15T14:59:00Z">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putRe</w:t>
        </w:r>
        <w:r w:rsidR="00ED7EFA">
          <w:rPr>
            <w:rFonts w:ascii="Arial" w:hAnsi="Arial" w:cs="Arial"/>
            <w:color w:val="CC00FF"/>
            <w:sz w:val="24"/>
            <w:szCs w:val="24"/>
            <w:lang w:val="en-US"/>
          </w:rPr>
          <w:t>al</w:t>
        </w:r>
        <w:proofErr w:type="spellEnd"/>
        <w:r w:rsidR="00ED7EFA">
          <w:rPr>
            <w:rFonts w:ascii="Arial" w:hAnsi="Arial" w:cs="Arial"/>
            <w:color w:val="CC00FF"/>
            <w:sz w:val="24"/>
            <w:szCs w:val="24"/>
            <w:lang w:val="en-US"/>
          </w:rPr>
          <w:t xml:space="preserve"> (</w:t>
        </w:r>
        <w:proofErr w:type="spellStart"/>
        <w:r w:rsidR="00ED7EFA">
          <w:rPr>
            <w:rFonts w:ascii="Arial" w:hAnsi="Arial" w:cs="Arial"/>
            <w:color w:val="CC00FF"/>
            <w:sz w:val="24"/>
            <w:szCs w:val="24"/>
            <w:lang w:val="en-US"/>
          </w:rPr>
          <w:t>aReal</w:t>
        </w:r>
        <w:proofErr w:type="spellEnd"/>
        <w:r w:rsidR="00ED7EFA">
          <w:rPr>
            <w:rFonts w:ascii="Arial" w:hAnsi="Arial" w:cs="Arial"/>
            <w:color w:val="CC00FF"/>
            <w:sz w:val="24"/>
            <w:szCs w:val="24"/>
            <w:lang w:val="en-US"/>
          </w:rPr>
          <w:t>: Real)</w:t>
        </w:r>
      </w:ins>
    </w:p>
    <w:p w:rsidR="008E3E1C" w:rsidRPr="008E3E1C" w:rsidRDefault="008E3E1C" w:rsidP="008E3E1C">
      <w:pPr>
        <w:rPr>
          <w:ins w:id="458" w:author="Kanatov Alexey" w:date="2016-04-15T14:59:00Z"/>
          <w:rFonts w:ascii="Arial" w:hAnsi="Arial" w:cs="Arial"/>
          <w:color w:val="CC00FF"/>
          <w:sz w:val="24"/>
          <w:szCs w:val="24"/>
          <w:lang w:val="en-US"/>
        </w:rPr>
      </w:pPr>
      <w:ins w:id="459" w:author="Kanatov Alexey" w:date="2016-04-15T14:59:00Z">
        <w:r w:rsidRPr="008E3E1C">
          <w:rPr>
            <w:rFonts w:ascii="Arial" w:hAnsi="Arial" w:cs="Arial"/>
            <w:color w:val="CC00FF"/>
            <w:sz w:val="24"/>
            <w:szCs w:val="24"/>
            <w:lang w:val="en-US"/>
          </w:rPr>
          <w:tab/>
        </w:r>
      </w:ins>
      <w:ins w:id="460" w:author="Kanatov Alexey" w:date="2016-04-15T15:04:00Z">
        <w:r w:rsidR="00ED7EFA" w:rsidRPr="00E80408">
          <w:rPr>
            <w:rFonts w:ascii="Arial" w:hAnsi="Arial" w:cs="Arial"/>
            <w:b/>
            <w:color w:val="CC00FF"/>
            <w:sz w:val="24"/>
            <w:szCs w:val="24"/>
            <w:lang w:val="en-US"/>
          </w:rPr>
          <w:t>hidden external</w:t>
        </w:r>
      </w:ins>
      <w:ins w:id="461" w:author="Kanatov Alexey" w:date="2016-04-15T14:59:00Z">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putBoolean</w:t>
        </w:r>
        <w:proofErr w:type="spellEnd"/>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aB</w:t>
        </w:r>
        <w:r w:rsidR="00ED7EFA">
          <w:rPr>
            <w:rFonts w:ascii="Arial" w:hAnsi="Arial" w:cs="Arial"/>
            <w:color w:val="CC00FF"/>
            <w:sz w:val="24"/>
            <w:szCs w:val="24"/>
            <w:lang w:val="en-US"/>
          </w:rPr>
          <w:t>oolean</w:t>
        </w:r>
        <w:proofErr w:type="spellEnd"/>
        <w:r w:rsidR="00ED7EFA">
          <w:rPr>
            <w:rFonts w:ascii="Arial" w:hAnsi="Arial" w:cs="Arial"/>
            <w:color w:val="CC00FF"/>
            <w:sz w:val="24"/>
            <w:szCs w:val="24"/>
            <w:lang w:val="en-US"/>
          </w:rPr>
          <w:t xml:space="preserve">: Boolean) </w:t>
        </w:r>
      </w:ins>
    </w:p>
    <w:p w:rsidR="008E3E1C" w:rsidRPr="008E3E1C" w:rsidRDefault="008E3E1C" w:rsidP="008E3E1C">
      <w:pPr>
        <w:rPr>
          <w:ins w:id="462" w:author="Kanatov Alexey" w:date="2016-04-15T14:59:00Z"/>
          <w:rFonts w:ascii="Arial" w:hAnsi="Arial" w:cs="Arial"/>
          <w:color w:val="CC00FF"/>
          <w:sz w:val="24"/>
          <w:szCs w:val="24"/>
          <w:lang w:val="en-US"/>
        </w:rPr>
      </w:pPr>
      <w:ins w:id="463" w:author="Kanatov Alexey" w:date="2016-04-15T14:59:00Z">
        <w:r w:rsidRPr="00ED7EFA">
          <w:rPr>
            <w:rFonts w:ascii="Arial" w:hAnsi="Arial" w:cs="Arial"/>
            <w:b/>
            <w:color w:val="CC00FF"/>
            <w:sz w:val="24"/>
            <w:szCs w:val="24"/>
            <w:lang w:val="en-US"/>
            <w:rPrChange w:id="464" w:author="Kanatov Alexey" w:date="2016-04-15T15:05:00Z">
              <w:rPr>
                <w:rFonts w:ascii="Arial" w:hAnsi="Arial" w:cs="Arial"/>
                <w:color w:val="CC00FF"/>
                <w:sz w:val="24"/>
                <w:szCs w:val="24"/>
                <w:lang w:val="en-US"/>
              </w:rPr>
            </w:rPrChange>
          </w:rPr>
          <w:t>end</w:t>
        </w:r>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StandardIO</w:t>
        </w:r>
        <w:proofErr w:type="spellEnd"/>
      </w:ins>
    </w:p>
    <w:p w:rsidR="008E3E1C" w:rsidRPr="008E3E1C" w:rsidRDefault="008E3E1C" w:rsidP="00DF45D2">
      <w:pPr>
        <w:rPr>
          <w:rFonts w:ascii="Arial" w:hAnsi="Arial" w:cs="Arial"/>
          <w:color w:val="CC00FF"/>
          <w:sz w:val="24"/>
          <w:szCs w:val="24"/>
          <w:lang w:val="en-US"/>
          <w:rPrChange w:id="465" w:author="Kanatov Alexey" w:date="2016-04-15T14:58:00Z">
            <w:rPr>
              <w:rFonts w:ascii="Arial" w:hAnsi="Arial" w:cs="Arial"/>
              <w:color w:val="CC00FF"/>
              <w:sz w:val="24"/>
              <w:szCs w:val="24"/>
            </w:rPr>
          </w:rPrChange>
        </w:rPr>
      </w:pPr>
    </w:p>
    <w:p w:rsidR="00DF45D2" w:rsidRPr="00DF45D2" w:rsidRDefault="00DF45D2" w:rsidP="00DF45D2">
      <w:pPr>
        <w:rPr>
          <w:rFonts w:ascii="Arial" w:hAnsi="Arial" w:cs="Arial"/>
          <w:sz w:val="24"/>
          <w:szCs w:val="24"/>
        </w:rPr>
      </w:pPr>
    </w:p>
    <w:p w:rsidR="00CE4E58" w:rsidRPr="00EE47EB" w:rsidRDefault="006957EF" w:rsidP="00EE47EB">
      <w:pPr>
        <w:numPr>
          <w:ilvl w:val="0"/>
          <w:numId w:val="1"/>
        </w:numPr>
        <w:rPr>
          <w:rFonts w:ascii="Arial" w:hAnsi="Arial" w:cs="Arial"/>
          <w:sz w:val="24"/>
          <w:szCs w:val="24"/>
          <w:lang w:val="en-US"/>
        </w:rPr>
      </w:pPr>
      <w:r w:rsidRPr="00EE47EB">
        <w:rPr>
          <w:rFonts w:ascii="Arial" w:hAnsi="Arial" w:cs="Arial"/>
          <w:sz w:val="24"/>
          <w:szCs w:val="24"/>
          <w:lang w:val="en-US"/>
        </w:rPr>
        <w:t xml:space="preserve">Then every routine has only 1 parameter – tuple, possibly empty. And it returns a tuple with 0 or more elements. Procedure is a function which returns empty tuple </w:t>
      </w:r>
      <w:r w:rsidRPr="00EE47EB">
        <w:rPr>
          <w:rFonts w:ascii="Arial" w:hAnsi="Arial" w:cs="Arial"/>
          <w:sz w:val="24"/>
          <w:szCs w:val="24"/>
          <w:lang w:val="en-US"/>
        </w:rPr>
        <w:sym w:font="Wingdings" w:char="004A"/>
      </w:r>
      <w:r w:rsidRPr="00EE47EB">
        <w:rPr>
          <w:rFonts w:ascii="Arial" w:hAnsi="Arial" w:cs="Arial"/>
          <w:sz w:val="24"/>
          <w:szCs w:val="24"/>
          <w:lang w:val="en-US"/>
        </w:rPr>
        <w:t xml:space="preserve"> So, we can just ignore what it returns like void in old plain C </w:t>
      </w:r>
      <w:r w:rsidRPr="00EE47EB">
        <w:rPr>
          <w:rFonts w:ascii="Arial" w:hAnsi="Arial" w:cs="Arial"/>
          <w:sz w:val="24"/>
          <w:szCs w:val="24"/>
          <w:lang w:val="en-US"/>
        </w:rPr>
        <w:sym w:font="Wingdings" w:char="004A"/>
      </w:r>
      <w:r w:rsidRPr="00EE47EB">
        <w:rPr>
          <w:rFonts w:ascii="Arial" w:hAnsi="Arial" w:cs="Arial"/>
          <w:sz w:val="24"/>
          <w:szCs w:val="24"/>
          <w:lang w:val="en-US"/>
        </w:rPr>
        <w:t xml:space="preserve"> </w:t>
      </w:r>
    </w:p>
    <w:p w:rsidR="00C6438F" w:rsidRDefault="00C6438F">
      <w:pPr>
        <w:rPr>
          <w:rFonts w:ascii="Arial" w:hAnsi="Arial" w:cs="Arial"/>
          <w:sz w:val="24"/>
          <w:szCs w:val="24"/>
          <w:lang w:val="en-US"/>
        </w:rPr>
      </w:pPr>
      <w:r>
        <w:rPr>
          <w:rFonts w:ascii="Arial" w:hAnsi="Arial" w:cs="Arial"/>
          <w:sz w:val="24"/>
          <w:szCs w:val="24"/>
          <w:lang w:val="en-US"/>
        </w:rPr>
        <w:br w:type="page"/>
      </w:r>
    </w:p>
    <w:p w:rsidR="00711263" w:rsidRPr="009316E9" w:rsidRDefault="00711263">
      <w:pPr>
        <w:rPr>
          <w:rFonts w:ascii="Arial" w:hAnsi="Arial" w:cs="Arial"/>
          <w:b/>
          <w:sz w:val="28"/>
          <w:szCs w:val="28"/>
        </w:rPr>
      </w:pPr>
      <w:r>
        <w:rPr>
          <w:rFonts w:ascii="Arial" w:hAnsi="Arial" w:cs="Arial"/>
          <w:b/>
          <w:sz w:val="28"/>
          <w:szCs w:val="28"/>
        </w:rPr>
        <w:lastRenderedPageBreak/>
        <w:t>Подпрограммы</w:t>
      </w:r>
      <w:r>
        <w:rPr>
          <w:rFonts w:ascii="Arial" w:hAnsi="Arial" w:cs="Arial"/>
          <w:b/>
          <w:sz w:val="28"/>
          <w:szCs w:val="28"/>
        </w:rPr>
        <w:br/>
      </w:r>
      <w:r>
        <w:rPr>
          <w:rFonts w:ascii="Arial" w:hAnsi="Arial" w:cs="Arial"/>
          <w:b/>
          <w:sz w:val="28"/>
          <w:szCs w:val="28"/>
          <w:lang w:val="en-US"/>
        </w:rPr>
        <w:t>Routines</w:t>
      </w:r>
    </w:p>
    <w:p w:rsidR="00711263" w:rsidRDefault="00711263">
      <w:pPr>
        <w:rPr>
          <w:rFonts w:ascii="Arial" w:hAnsi="Arial" w:cs="Arial"/>
          <w:b/>
          <w:sz w:val="28"/>
          <w:szCs w:val="28"/>
        </w:rPr>
      </w:pPr>
    </w:p>
    <w:p w:rsidR="00711263" w:rsidRDefault="00711263">
      <w:pPr>
        <w:rPr>
          <w:rFonts w:ascii="Arial" w:hAnsi="Arial" w:cs="Arial"/>
          <w:b/>
          <w:sz w:val="28"/>
          <w:szCs w:val="28"/>
        </w:rPr>
      </w:pPr>
    </w:p>
    <w:p w:rsidR="00711263" w:rsidRDefault="00711263">
      <w:pPr>
        <w:rPr>
          <w:rFonts w:ascii="Arial" w:hAnsi="Arial" w:cs="Arial"/>
          <w:b/>
          <w:sz w:val="28"/>
          <w:szCs w:val="28"/>
        </w:rPr>
      </w:pPr>
    </w:p>
    <w:p w:rsidR="00711263" w:rsidRDefault="00711263">
      <w:pPr>
        <w:rPr>
          <w:rFonts w:ascii="Arial" w:hAnsi="Arial" w:cs="Arial"/>
          <w:b/>
          <w:sz w:val="28"/>
          <w:szCs w:val="28"/>
        </w:rPr>
      </w:pPr>
      <w:r>
        <w:rPr>
          <w:rFonts w:ascii="Arial" w:hAnsi="Arial" w:cs="Arial"/>
          <w:b/>
          <w:sz w:val="28"/>
          <w:szCs w:val="28"/>
        </w:rPr>
        <w:br w:type="page"/>
      </w:r>
    </w:p>
    <w:p w:rsidR="00466AA5" w:rsidRPr="00F1401B" w:rsidRDefault="00C6438F">
      <w:pPr>
        <w:rPr>
          <w:rFonts w:ascii="Arial" w:hAnsi="Arial" w:cs="Arial"/>
          <w:b/>
          <w:sz w:val="28"/>
          <w:szCs w:val="28"/>
        </w:rPr>
      </w:pPr>
      <w:r w:rsidRPr="00C6438F">
        <w:rPr>
          <w:rFonts w:ascii="Arial" w:hAnsi="Arial" w:cs="Arial"/>
          <w:b/>
          <w:sz w:val="28"/>
          <w:szCs w:val="28"/>
        </w:rPr>
        <w:lastRenderedPageBreak/>
        <w:t>Исключительные ситуации</w:t>
      </w:r>
      <w:r w:rsidRPr="00C6438F">
        <w:rPr>
          <w:rFonts w:ascii="Arial" w:hAnsi="Arial" w:cs="Arial"/>
          <w:b/>
          <w:sz w:val="28"/>
          <w:szCs w:val="28"/>
        </w:rPr>
        <w:br/>
      </w:r>
      <w:r w:rsidRPr="00C6438F">
        <w:rPr>
          <w:rFonts w:ascii="Arial" w:hAnsi="Arial" w:cs="Arial"/>
          <w:b/>
          <w:sz w:val="28"/>
          <w:szCs w:val="28"/>
          <w:lang w:val="en-US"/>
        </w:rPr>
        <w:t>Exceptions</w:t>
      </w:r>
    </w:p>
    <w:p w:rsidR="00F1401B" w:rsidRDefault="00F1401B">
      <w:pPr>
        <w:rPr>
          <w:rFonts w:ascii="Arial" w:hAnsi="Arial" w:cs="Arial"/>
          <w:sz w:val="24"/>
          <w:szCs w:val="24"/>
        </w:rPr>
      </w:pPr>
      <w:r>
        <w:rPr>
          <w:rFonts w:ascii="Arial" w:hAnsi="Arial" w:cs="Arial"/>
          <w:sz w:val="24"/>
          <w:szCs w:val="24"/>
        </w:rPr>
        <w:t xml:space="preserve">Семантика исключительных ситуаций в языке </w:t>
      </w:r>
      <w:proofErr w:type="spellStart"/>
      <w:r>
        <w:rPr>
          <w:rFonts w:ascii="Arial" w:hAnsi="Arial" w:cs="Arial"/>
          <w:sz w:val="24"/>
          <w:szCs w:val="24"/>
          <w:lang w:val="en-US"/>
        </w:rPr>
        <w:t>SLang</w:t>
      </w:r>
      <w:proofErr w:type="spellEnd"/>
      <w:r w:rsidRPr="00F1401B">
        <w:rPr>
          <w:rFonts w:ascii="Arial" w:hAnsi="Arial" w:cs="Arial"/>
          <w:sz w:val="24"/>
          <w:szCs w:val="24"/>
        </w:rPr>
        <w:t xml:space="preserve"> </w:t>
      </w:r>
      <w:r>
        <w:rPr>
          <w:rFonts w:ascii="Arial" w:hAnsi="Arial" w:cs="Arial"/>
          <w:sz w:val="24"/>
          <w:szCs w:val="24"/>
        </w:rPr>
        <w:t>в целом соответствует аналогичным механизмам в других современных ЯП. Возникновение («возбуждение») исключительной ситуации приводит к немедленному прекращению выполнения блока, в пределах которого она возникла.</w:t>
      </w:r>
    </w:p>
    <w:p w:rsidR="00F1401B" w:rsidRDefault="00F1401B" w:rsidP="00F1401B">
      <w:pPr>
        <w:ind w:left="708"/>
        <w:rPr>
          <w:rFonts w:ascii="Arial" w:hAnsi="Arial" w:cs="Arial"/>
          <w:sz w:val="24"/>
          <w:szCs w:val="24"/>
        </w:rPr>
      </w:pPr>
      <w:r>
        <w:rPr>
          <w:rFonts w:ascii="Arial" w:hAnsi="Arial" w:cs="Arial"/>
          <w:sz w:val="24"/>
          <w:szCs w:val="24"/>
        </w:rPr>
        <w:t>Под «блоком» здесь понимается либо тело некоторого составного оператора, либо тело подпрограммы.</w:t>
      </w:r>
    </w:p>
    <w:p w:rsidR="00FC32FB" w:rsidRPr="00FC32FB" w:rsidRDefault="004F2E29" w:rsidP="00F1401B">
      <w:pPr>
        <w:ind w:left="708"/>
        <w:rPr>
          <w:rFonts w:ascii="Arial" w:hAnsi="Arial" w:cs="Arial"/>
          <w:sz w:val="24"/>
          <w:szCs w:val="24"/>
        </w:rPr>
      </w:pPr>
      <w:r w:rsidRPr="00FC32FB">
        <w:rPr>
          <w:rFonts w:ascii="Arial" w:hAnsi="Arial" w:cs="Arial"/>
          <w:color w:val="FF0000"/>
          <w:sz w:val="24"/>
          <w:szCs w:val="24"/>
        </w:rPr>
        <w:t xml:space="preserve">Нет у нас составного оператора … Это не Паскаль, не С и не 1970 год </w:t>
      </w:r>
      <w:r w:rsidRPr="00FC32FB">
        <w:rPr>
          <w:rFonts w:ascii="Arial" w:hAnsi="Arial" w:cs="Arial"/>
          <w:color w:val="FF0000"/>
          <w:sz w:val="24"/>
          <w:szCs w:val="24"/>
          <w:lang w:val="en-US"/>
        </w:rPr>
        <w:sym w:font="Wingdings" w:char="F04A"/>
      </w:r>
      <w:r w:rsidR="00FC32FB" w:rsidRPr="00FC32FB">
        <w:rPr>
          <w:rFonts w:ascii="Arial" w:hAnsi="Arial" w:cs="Arial"/>
          <w:color w:val="FF0000"/>
          <w:sz w:val="24"/>
          <w:szCs w:val="24"/>
        </w:rPr>
        <w:br/>
      </w:r>
      <w:r w:rsidR="009A1E58">
        <w:rPr>
          <w:rFonts w:ascii="Arial" w:hAnsi="Arial" w:cs="Arial"/>
          <w:color w:val="CC00FF"/>
          <w:sz w:val="24"/>
          <w:szCs w:val="24"/>
        </w:rPr>
        <w:t xml:space="preserve">Условные, циклы – это </w:t>
      </w:r>
      <w:r w:rsidR="009A1E58" w:rsidRPr="009A1E58">
        <w:rPr>
          <w:rFonts w:ascii="Arial" w:hAnsi="Arial" w:cs="Arial"/>
          <w:b/>
          <w:color w:val="CC00FF"/>
          <w:sz w:val="24"/>
          <w:szCs w:val="24"/>
        </w:rPr>
        <w:t>составные</w:t>
      </w:r>
      <w:r w:rsidR="009A1E58">
        <w:rPr>
          <w:rFonts w:ascii="Arial" w:hAnsi="Arial" w:cs="Arial"/>
          <w:color w:val="CC00FF"/>
          <w:sz w:val="24"/>
          <w:szCs w:val="24"/>
        </w:rPr>
        <w:t xml:space="preserve"> операторы: в их </w:t>
      </w:r>
      <w:r w:rsidR="009A1E58" w:rsidRPr="009A1E58">
        <w:rPr>
          <w:rFonts w:ascii="Arial" w:hAnsi="Arial" w:cs="Arial"/>
          <w:b/>
          <w:color w:val="CC00FF"/>
          <w:sz w:val="24"/>
          <w:szCs w:val="24"/>
        </w:rPr>
        <w:t>состав</w:t>
      </w:r>
      <w:r w:rsidR="009A1E58">
        <w:rPr>
          <w:rFonts w:ascii="Arial" w:hAnsi="Arial" w:cs="Arial"/>
          <w:color w:val="CC00FF"/>
          <w:sz w:val="24"/>
          <w:szCs w:val="24"/>
        </w:rPr>
        <w:t xml:space="preserve"> входят другие операторы. Это любой современный язык. 2016 год.</w:t>
      </w:r>
    </w:p>
    <w:p w:rsidR="00C6438F" w:rsidRDefault="00F1401B">
      <w:pPr>
        <w:rPr>
          <w:rFonts w:ascii="Arial" w:hAnsi="Arial" w:cs="Arial"/>
          <w:sz w:val="24"/>
          <w:szCs w:val="24"/>
        </w:rPr>
      </w:pPr>
      <w:r>
        <w:rPr>
          <w:rFonts w:ascii="Arial" w:hAnsi="Arial" w:cs="Arial"/>
          <w:sz w:val="24"/>
          <w:szCs w:val="24"/>
        </w:rPr>
        <w:t xml:space="preserve">Если в блоке, в котором возникла ситуация, предусмотрен обработчик соответствующей ситуации, то управление передается этому обработчику. В этом случае ситуация считается </w:t>
      </w:r>
      <w:r w:rsidR="00C015D6">
        <w:rPr>
          <w:rFonts w:ascii="Arial" w:hAnsi="Arial" w:cs="Arial"/>
          <w:sz w:val="24"/>
          <w:szCs w:val="24"/>
        </w:rPr>
        <w:t>перехваченной</w:t>
      </w:r>
      <w:r>
        <w:rPr>
          <w:rFonts w:ascii="Arial" w:hAnsi="Arial" w:cs="Arial"/>
          <w:sz w:val="24"/>
          <w:szCs w:val="24"/>
        </w:rPr>
        <w:t>. В противном случае производится передача управления в блок, динамически объемлющий данный блок. Если в нем предусмотрен обработчик, то управление передается ему, в противном случае алгоритм повторяется до тех пор, пока не будет найден подходящий обработчик либо пока не будет обнаружен самый внешний блок программы – то есть, подпрограмма, с которой началось выполнение всей программы.</w:t>
      </w:r>
      <w:r w:rsidR="00D53A87">
        <w:rPr>
          <w:rFonts w:ascii="Arial" w:hAnsi="Arial" w:cs="Arial"/>
          <w:sz w:val="24"/>
          <w:szCs w:val="24"/>
        </w:rPr>
        <w:t xml:space="preserve"> В последнем случае программа завершается аварийно.</w:t>
      </w:r>
    </w:p>
    <w:p w:rsidR="00D53A87" w:rsidRDefault="00D53A87">
      <w:pPr>
        <w:rPr>
          <w:rFonts w:ascii="Arial" w:hAnsi="Arial" w:cs="Arial"/>
          <w:sz w:val="24"/>
          <w:szCs w:val="24"/>
        </w:rPr>
      </w:pPr>
      <w:r>
        <w:rPr>
          <w:rFonts w:ascii="Arial" w:hAnsi="Arial" w:cs="Arial"/>
          <w:sz w:val="24"/>
          <w:szCs w:val="24"/>
        </w:rPr>
        <w:t xml:space="preserve">Современные ЯП различаются трактовкой природы ситуации как таковой, смысла «обработчика, соответствующего ситуации», а также философии использования всего механизма. Так, в языке Ада ситуации считаются специфическими сущностями, отличными от всех других сущностей программы. Различение ситуаций производится по их именам. С другой стороны, в таких языках, как </w:t>
      </w:r>
      <w:r>
        <w:rPr>
          <w:rFonts w:ascii="Arial" w:hAnsi="Arial" w:cs="Arial"/>
          <w:sz w:val="24"/>
          <w:szCs w:val="24"/>
          <w:lang w:val="en-US"/>
        </w:rPr>
        <w:t>C</w:t>
      </w:r>
      <w:r w:rsidRPr="00D53A87">
        <w:rPr>
          <w:rFonts w:ascii="Arial" w:hAnsi="Arial" w:cs="Arial"/>
          <w:sz w:val="24"/>
          <w:szCs w:val="24"/>
        </w:rPr>
        <w:t>++/</w:t>
      </w:r>
      <w:r>
        <w:rPr>
          <w:rFonts w:ascii="Arial" w:hAnsi="Arial" w:cs="Arial"/>
          <w:sz w:val="24"/>
          <w:szCs w:val="24"/>
          <w:lang w:val="en-US"/>
        </w:rPr>
        <w:t>Java</w:t>
      </w:r>
      <w:r w:rsidRPr="00D53A87">
        <w:rPr>
          <w:rFonts w:ascii="Arial" w:hAnsi="Arial" w:cs="Arial"/>
          <w:sz w:val="24"/>
          <w:szCs w:val="24"/>
        </w:rPr>
        <w:t>/</w:t>
      </w:r>
      <w:r>
        <w:rPr>
          <w:rFonts w:ascii="Arial" w:hAnsi="Arial" w:cs="Arial"/>
          <w:sz w:val="24"/>
          <w:szCs w:val="24"/>
          <w:lang w:val="en-US"/>
        </w:rPr>
        <w:t>C</w:t>
      </w:r>
      <w:r w:rsidRPr="00D53A87">
        <w:rPr>
          <w:rFonts w:ascii="Arial" w:hAnsi="Arial" w:cs="Arial"/>
          <w:sz w:val="24"/>
          <w:szCs w:val="24"/>
        </w:rPr>
        <w:t xml:space="preserve"># </w:t>
      </w:r>
      <w:r>
        <w:rPr>
          <w:rFonts w:ascii="Arial" w:hAnsi="Arial" w:cs="Arial"/>
          <w:sz w:val="24"/>
          <w:szCs w:val="24"/>
        </w:rPr>
        <w:t>семантика ситуаций встроена в общую объектно-ориентированную парадигму, согласно которой ситуация – это объект определенного типа, и различение ситуаций производится по их типам согласно общим отношениям наследования.</w:t>
      </w:r>
    </w:p>
    <w:p w:rsidR="00D53A87" w:rsidRDefault="00D53A87">
      <w:pPr>
        <w:rPr>
          <w:rFonts w:ascii="Arial" w:hAnsi="Arial" w:cs="Arial"/>
          <w:sz w:val="24"/>
          <w:szCs w:val="24"/>
        </w:rPr>
      </w:pPr>
      <w:r>
        <w:rPr>
          <w:rFonts w:ascii="Arial" w:hAnsi="Arial" w:cs="Arial"/>
          <w:sz w:val="24"/>
          <w:szCs w:val="24"/>
        </w:rPr>
        <w:t xml:space="preserve">При возбуждении ситуации в Ада-программе поиск подходящего обработчика производится по совпадению его имени с именем возникшей ситуации. Вместе с ситуацией как таковой по динамической цепочке вызовов передаются ее </w:t>
      </w:r>
      <w:r w:rsidRPr="00D53A87">
        <w:rPr>
          <w:rFonts w:ascii="Arial" w:hAnsi="Arial" w:cs="Arial"/>
          <w:i/>
          <w:sz w:val="24"/>
          <w:szCs w:val="24"/>
        </w:rPr>
        <w:t>атрибуты</w:t>
      </w:r>
      <w:r>
        <w:rPr>
          <w:rFonts w:ascii="Arial" w:hAnsi="Arial" w:cs="Arial"/>
          <w:sz w:val="24"/>
          <w:szCs w:val="24"/>
        </w:rPr>
        <w:t>, среди которых программист может задать некоторую полезную информацию</w:t>
      </w:r>
      <w:r w:rsidR="00C04557">
        <w:rPr>
          <w:rFonts w:ascii="Arial" w:hAnsi="Arial" w:cs="Arial"/>
          <w:sz w:val="24"/>
          <w:szCs w:val="24"/>
        </w:rPr>
        <w:t xml:space="preserve"> (например, информацию о месте и характере исключения)</w:t>
      </w:r>
      <w:r>
        <w:rPr>
          <w:rFonts w:ascii="Arial" w:hAnsi="Arial" w:cs="Arial"/>
          <w:sz w:val="24"/>
          <w:szCs w:val="24"/>
        </w:rPr>
        <w:t>. В С++</w:t>
      </w:r>
      <w:r w:rsidR="00C04557">
        <w:rPr>
          <w:rFonts w:ascii="Arial" w:hAnsi="Arial" w:cs="Arial"/>
          <w:sz w:val="24"/>
          <w:szCs w:val="24"/>
        </w:rPr>
        <w:t xml:space="preserve"> и «производных» от него</w:t>
      </w:r>
      <w:r>
        <w:rPr>
          <w:rFonts w:ascii="Arial" w:hAnsi="Arial" w:cs="Arial"/>
          <w:sz w:val="24"/>
          <w:szCs w:val="24"/>
        </w:rPr>
        <w:t xml:space="preserve"> языках исключение как таковое представляет собой объект некоторого типа</w:t>
      </w:r>
      <w:r w:rsidR="00C04557">
        <w:rPr>
          <w:rFonts w:ascii="Arial" w:hAnsi="Arial" w:cs="Arial"/>
          <w:sz w:val="24"/>
          <w:szCs w:val="24"/>
        </w:rPr>
        <w:t xml:space="preserve">. В качестве «типа ситуации» может использоваться либо произвольный – стандартный или пользовательский тип (С++), либо тип, производный от некоторого библиотечного типа (например, </w:t>
      </w:r>
      <w:r w:rsidR="00C04557">
        <w:rPr>
          <w:rFonts w:ascii="Arial" w:hAnsi="Arial" w:cs="Arial"/>
          <w:sz w:val="24"/>
          <w:szCs w:val="24"/>
          <w:lang w:val="en-US"/>
        </w:rPr>
        <w:t>System</w:t>
      </w:r>
      <w:r w:rsidR="00C04557" w:rsidRPr="00C04557">
        <w:rPr>
          <w:rFonts w:ascii="Arial" w:hAnsi="Arial" w:cs="Arial"/>
          <w:sz w:val="24"/>
          <w:szCs w:val="24"/>
        </w:rPr>
        <w:t>.</w:t>
      </w:r>
      <w:r w:rsidR="00C04557">
        <w:rPr>
          <w:rFonts w:ascii="Arial" w:hAnsi="Arial" w:cs="Arial"/>
          <w:sz w:val="24"/>
          <w:szCs w:val="24"/>
          <w:lang w:val="en-US"/>
        </w:rPr>
        <w:t>Exception</w:t>
      </w:r>
      <w:r w:rsidR="00C04557">
        <w:rPr>
          <w:rFonts w:ascii="Arial" w:hAnsi="Arial" w:cs="Arial"/>
          <w:sz w:val="24"/>
          <w:szCs w:val="24"/>
        </w:rPr>
        <w:t xml:space="preserve"> в </w:t>
      </w:r>
      <w:r w:rsidR="00C04557">
        <w:rPr>
          <w:rFonts w:ascii="Arial" w:hAnsi="Arial" w:cs="Arial"/>
          <w:sz w:val="24"/>
          <w:szCs w:val="24"/>
          <w:lang w:val="en-US"/>
        </w:rPr>
        <w:t>C</w:t>
      </w:r>
      <w:r w:rsidR="00C04557" w:rsidRPr="00C04557">
        <w:rPr>
          <w:rFonts w:ascii="Arial" w:hAnsi="Arial" w:cs="Arial"/>
          <w:sz w:val="24"/>
          <w:szCs w:val="24"/>
        </w:rPr>
        <w:t>#).</w:t>
      </w:r>
    </w:p>
    <w:p w:rsidR="00C04557" w:rsidRDefault="00C04557">
      <w:pPr>
        <w:rPr>
          <w:rFonts w:ascii="Arial" w:hAnsi="Arial" w:cs="Arial"/>
          <w:sz w:val="24"/>
          <w:szCs w:val="24"/>
        </w:rPr>
      </w:pPr>
      <w:r>
        <w:rPr>
          <w:rFonts w:ascii="Arial" w:hAnsi="Arial" w:cs="Arial"/>
          <w:sz w:val="24"/>
          <w:szCs w:val="24"/>
        </w:rPr>
        <w:lastRenderedPageBreak/>
        <w:t>Наконец, языки различаются по подходу к использованию механизма исключений. Так, в языке Ада, а также в языке Эль</w:t>
      </w:r>
      <w:r w:rsidRPr="00C04557">
        <w:rPr>
          <w:rFonts w:ascii="Arial" w:hAnsi="Arial" w:cs="Arial"/>
          <w:sz w:val="24"/>
          <w:szCs w:val="24"/>
        </w:rPr>
        <w:t xml:space="preserve">-76 </w:t>
      </w:r>
      <w:r>
        <w:rPr>
          <w:rFonts w:ascii="Arial" w:hAnsi="Arial" w:cs="Arial"/>
          <w:sz w:val="24"/>
          <w:szCs w:val="24"/>
        </w:rPr>
        <w:t xml:space="preserve">ситуации трактуются как один из возможных и допустимых механизмов организации потока управления. </w:t>
      </w:r>
      <w:r w:rsidR="00062E54">
        <w:rPr>
          <w:rFonts w:ascii="Arial" w:hAnsi="Arial" w:cs="Arial"/>
          <w:sz w:val="24"/>
          <w:szCs w:val="24"/>
        </w:rPr>
        <w:t>В</w:t>
      </w:r>
      <w:r>
        <w:rPr>
          <w:rFonts w:ascii="Arial" w:hAnsi="Arial" w:cs="Arial"/>
          <w:sz w:val="24"/>
          <w:szCs w:val="24"/>
        </w:rPr>
        <w:t xml:space="preserve"> системе Эльбрус (для которой проектировался язык Эль-76) ситуации поддерживались на аппаратном уровне, такой подход был относительно оправдан, так как его систематическое использование не приводило к заметному падению производительности. С другой стороны, аппаратная организация современных процессоров не обеспечивает должной степени эффективности исключений (как правило, реализация исключений основана на так называемых «длинных переходах» и сравнительно дорога в плане эффективности).</w:t>
      </w:r>
    </w:p>
    <w:p w:rsidR="00C04557" w:rsidRDefault="00C04557">
      <w:pPr>
        <w:rPr>
          <w:rFonts w:ascii="Arial" w:hAnsi="Arial" w:cs="Arial"/>
          <w:sz w:val="24"/>
          <w:szCs w:val="24"/>
        </w:rPr>
      </w:pPr>
      <w:r>
        <w:rPr>
          <w:rFonts w:ascii="Arial" w:hAnsi="Arial" w:cs="Arial"/>
          <w:sz w:val="24"/>
          <w:szCs w:val="24"/>
        </w:rPr>
        <w:t xml:space="preserve">Другим негативным аспектом использования механизма исключений как средства организации потока управления является нарушение </w:t>
      </w:r>
      <w:r w:rsidRPr="00B60371">
        <w:rPr>
          <w:rFonts w:ascii="Arial" w:hAnsi="Arial" w:cs="Arial"/>
          <w:color w:val="CC00FF"/>
          <w:sz w:val="24"/>
          <w:szCs w:val="24"/>
        </w:rPr>
        <w:t>&lt;слова об инвариантах, постусловиях и прочем&gt;</w:t>
      </w:r>
      <w:r>
        <w:rPr>
          <w:rFonts w:ascii="Arial" w:hAnsi="Arial" w:cs="Arial"/>
          <w:sz w:val="24"/>
          <w:szCs w:val="24"/>
        </w:rPr>
        <w:t>.</w:t>
      </w:r>
    </w:p>
    <w:p w:rsidR="00C04557" w:rsidRDefault="00C04557">
      <w:pPr>
        <w:rPr>
          <w:rFonts w:ascii="Arial" w:hAnsi="Arial" w:cs="Arial"/>
          <w:sz w:val="24"/>
          <w:szCs w:val="24"/>
        </w:rPr>
      </w:pPr>
      <w:r>
        <w:rPr>
          <w:rFonts w:ascii="Arial" w:hAnsi="Arial" w:cs="Arial"/>
          <w:sz w:val="24"/>
          <w:szCs w:val="24"/>
        </w:rPr>
        <w:t xml:space="preserve">Таким образом, при проектировании механизма исключительных ситуаций языка </w:t>
      </w:r>
      <w:proofErr w:type="spellStart"/>
      <w:r>
        <w:rPr>
          <w:rFonts w:ascii="Arial" w:hAnsi="Arial" w:cs="Arial"/>
          <w:sz w:val="24"/>
          <w:szCs w:val="24"/>
          <w:lang w:val="en-US"/>
        </w:rPr>
        <w:t>SLang</w:t>
      </w:r>
      <w:proofErr w:type="spellEnd"/>
      <w:r w:rsidRPr="00C04557">
        <w:rPr>
          <w:rFonts w:ascii="Arial" w:hAnsi="Arial" w:cs="Arial"/>
          <w:sz w:val="24"/>
          <w:szCs w:val="24"/>
        </w:rPr>
        <w:t xml:space="preserve"> </w:t>
      </w:r>
      <w:r>
        <w:rPr>
          <w:rFonts w:ascii="Arial" w:hAnsi="Arial" w:cs="Arial"/>
          <w:sz w:val="24"/>
          <w:szCs w:val="24"/>
        </w:rPr>
        <w:t>в его основу были положены следующие принципы</w:t>
      </w:r>
      <w:r w:rsidR="00C015D6">
        <w:rPr>
          <w:rFonts w:ascii="Arial" w:hAnsi="Arial" w:cs="Arial"/>
          <w:sz w:val="24"/>
          <w:szCs w:val="24"/>
        </w:rPr>
        <w:t>:</w:t>
      </w:r>
    </w:p>
    <w:p w:rsidR="00C015D6" w:rsidRDefault="00C015D6">
      <w:pPr>
        <w:rPr>
          <w:rFonts w:ascii="Arial" w:hAnsi="Arial" w:cs="Arial"/>
          <w:sz w:val="24"/>
          <w:szCs w:val="24"/>
        </w:rPr>
      </w:pPr>
      <w:r>
        <w:rPr>
          <w:rFonts w:ascii="Arial" w:hAnsi="Arial" w:cs="Arial"/>
          <w:sz w:val="24"/>
          <w:szCs w:val="24"/>
        </w:rPr>
        <w:t>- Данный механизм (согласно смыслу названия) является исключительным средством управления и должен использоваться в ситуациях, которые делают невозможным «нормальную» организацию выполнения согласно общим принципам структурного программирования.</w:t>
      </w:r>
    </w:p>
    <w:p w:rsidR="00C015D6" w:rsidRDefault="00C015D6">
      <w:pPr>
        <w:rPr>
          <w:rFonts w:ascii="Arial" w:hAnsi="Arial" w:cs="Arial"/>
          <w:sz w:val="24"/>
          <w:szCs w:val="24"/>
        </w:rPr>
      </w:pPr>
      <w:r>
        <w:rPr>
          <w:rFonts w:ascii="Arial" w:hAnsi="Arial" w:cs="Arial"/>
          <w:sz w:val="24"/>
          <w:szCs w:val="24"/>
        </w:rPr>
        <w:t xml:space="preserve">- «Ситуация» представляет собой объект определенного типа. При возникновении исключительной ситуации этот объект передается обратно по динамической цепочке вызовов до тех пор, пока не будет обнаружен обработчик, в спецификации которого задан тот же тип, что и у ситуации, или </w:t>
      </w:r>
      <w:ins w:id="466" w:author="Kanatov Alexey" w:date="2016-04-15T15:55:00Z">
        <w:r w:rsidR="006B1183">
          <w:rPr>
            <w:rFonts w:ascii="Arial" w:hAnsi="Arial" w:cs="Arial"/>
            <w:sz w:val="24"/>
            <w:szCs w:val="24"/>
          </w:rPr>
          <w:t xml:space="preserve">которому </w:t>
        </w:r>
      </w:ins>
      <w:r>
        <w:rPr>
          <w:rFonts w:ascii="Arial" w:hAnsi="Arial" w:cs="Arial"/>
          <w:sz w:val="24"/>
          <w:szCs w:val="24"/>
        </w:rPr>
        <w:t>конформ</w:t>
      </w:r>
      <w:ins w:id="467" w:author="Kanatov Alexey" w:date="2016-04-15T15:55:00Z">
        <w:r w:rsidR="006B1183">
          <w:rPr>
            <w:rFonts w:ascii="Arial" w:hAnsi="Arial" w:cs="Arial"/>
            <w:sz w:val="24"/>
            <w:szCs w:val="24"/>
          </w:rPr>
          <w:t>е</w:t>
        </w:r>
      </w:ins>
      <w:r>
        <w:rPr>
          <w:rFonts w:ascii="Arial" w:hAnsi="Arial" w:cs="Arial"/>
          <w:sz w:val="24"/>
          <w:szCs w:val="24"/>
        </w:rPr>
        <w:t>н</w:t>
      </w:r>
      <w:del w:id="468" w:author="Kanatov Alexey" w:date="2016-04-15T15:55:00Z">
        <w:r w:rsidDel="006B1183">
          <w:rPr>
            <w:rFonts w:ascii="Arial" w:hAnsi="Arial" w:cs="Arial"/>
            <w:sz w:val="24"/>
            <w:szCs w:val="24"/>
          </w:rPr>
          <w:delText>ый ему</w:delText>
        </w:r>
      </w:del>
      <w:ins w:id="469" w:author="Kanatov Alexey" w:date="2016-04-15T15:55:00Z">
        <w:r w:rsidR="006B1183">
          <w:rPr>
            <w:rFonts w:ascii="Arial" w:hAnsi="Arial" w:cs="Arial"/>
            <w:sz w:val="24"/>
            <w:szCs w:val="24"/>
          </w:rPr>
          <w:t>тип текущего исключения</w:t>
        </w:r>
      </w:ins>
      <w:r>
        <w:rPr>
          <w:rFonts w:ascii="Arial" w:hAnsi="Arial" w:cs="Arial"/>
          <w:sz w:val="24"/>
          <w:szCs w:val="24"/>
        </w:rPr>
        <w:t>. Если такой обработчик найден, ситуация считается перехваченной и управление передается обработчику. В противном случае поиск обработчика повторяется до тех пор пока не будет найден подходящий обработчик либо по не будет достигнут самый внешний блок прогораммы. В последнем случае программа завершается аварийно.</w:t>
      </w:r>
    </w:p>
    <w:p w:rsidR="00C015D6" w:rsidRPr="009A05F0" w:rsidRDefault="00C015D6">
      <w:pPr>
        <w:rPr>
          <w:rFonts w:ascii="Arial" w:hAnsi="Arial" w:cs="Arial"/>
          <w:sz w:val="24"/>
          <w:szCs w:val="24"/>
        </w:rPr>
      </w:pPr>
      <w:r>
        <w:rPr>
          <w:rFonts w:ascii="Arial" w:hAnsi="Arial" w:cs="Arial"/>
          <w:sz w:val="24"/>
          <w:szCs w:val="24"/>
        </w:rPr>
        <w:t>- Если найденный обработчик выполнился успешно, ситуация, которую этот обработчик перехватил, считается обработанной. Если в обработчике возникла некоторая ситуация, то механизм работает</w:t>
      </w:r>
      <w:r w:rsidR="005734FA">
        <w:rPr>
          <w:rFonts w:ascii="Arial" w:hAnsi="Arial" w:cs="Arial"/>
          <w:sz w:val="24"/>
          <w:szCs w:val="24"/>
        </w:rPr>
        <w:t xml:space="preserve">, как описано выше. Ситуация считается перехваченной, но не обработанной. Если в обработчике (повторно) возникла та же ситуация, которая была перехвачена, то механизм работает, как описано выше; при повторном возникновении ситуации </w:t>
      </w:r>
      <w:r w:rsidR="009A05F0">
        <w:rPr>
          <w:rFonts w:ascii="Arial" w:hAnsi="Arial" w:cs="Arial"/>
          <w:sz w:val="24"/>
          <w:szCs w:val="24"/>
        </w:rPr>
        <w:t xml:space="preserve">вверх </w:t>
      </w:r>
      <w:r w:rsidR="005734FA">
        <w:rPr>
          <w:rFonts w:ascii="Arial" w:hAnsi="Arial" w:cs="Arial"/>
          <w:sz w:val="24"/>
          <w:szCs w:val="24"/>
        </w:rPr>
        <w:t>передается в точности тот же объект, который пришёл в обработчик.</w:t>
      </w:r>
    </w:p>
    <w:p w:rsidR="005B25F9" w:rsidRPr="005B25F9" w:rsidRDefault="005B25F9">
      <w:pPr>
        <w:rPr>
          <w:rFonts w:ascii="Arial" w:hAnsi="Arial" w:cs="Arial"/>
          <w:sz w:val="24"/>
          <w:szCs w:val="24"/>
        </w:rPr>
      </w:pPr>
      <w:r w:rsidRPr="005B25F9">
        <w:rPr>
          <w:rFonts w:ascii="Arial" w:hAnsi="Arial" w:cs="Arial"/>
          <w:sz w:val="24"/>
          <w:szCs w:val="24"/>
        </w:rPr>
        <w:t xml:space="preserve">- </w:t>
      </w:r>
      <w:r>
        <w:rPr>
          <w:rFonts w:ascii="Arial" w:hAnsi="Arial" w:cs="Arial"/>
          <w:sz w:val="24"/>
          <w:szCs w:val="24"/>
        </w:rPr>
        <w:t xml:space="preserve">На тип ситуации не накладывается никаких ограничений. Тип может быть как пользовательским, так и произвольным предопределенным, в частности, </w:t>
      </w:r>
      <w:r w:rsidRPr="005B25F9">
        <w:rPr>
          <w:rFonts w:ascii="Lucida Console" w:hAnsi="Lucida Console" w:cs="Arial"/>
          <w:color w:val="0000FF"/>
          <w:sz w:val="24"/>
          <w:szCs w:val="24"/>
          <w:lang w:val="en-US"/>
        </w:rPr>
        <w:t>Integer</w:t>
      </w:r>
      <w:r w:rsidRPr="005B25F9">
        <w:rPr>
          <w:rFonts w:ascii="Arial" w:hAnsi="Arial" w:cs="Arial"/>
          <w:sz w:val="24"/>
          <w:szCs w:val="24"/>
        </w:rPr>
        <w:t xml:space="preserve">, </w:t>
      </w:r>
      <w:r w:rsidRPr="005B25F9">
        <w:rPr>
          <w:rFonts w:ascii="Lucida Console" w:hAnsi="Lucida Console" w:cs="Arial"/>
          <w:color w:val="0000FF"/>
          <w:sz w:val="24"/>
          <w:szCs w:val="24"/>
          <w:lang w:val="en-US"/>
        </w:rPr>
        <w:t>Real</w:t>
      </w:r>
      <w:r w:rsidRPr="005B25F9">
        <w:rPr>
          <w:rFonts w:ascii="Arial" w:hAnsi="Arial" w:cs="Arial"/>
          <w:sz w:val="24"/>
          <w:szCs w:val="24"/>
        </w:rPr>
        <w:t xml:space="preserve"> </w:t>
      </w:r>
      <w:r>
        <w:rPr>
          <w:rFonts w:ascii="Arial" w:hAnsi="Arial" w:cs="Arial"/>
          <w:sz w:val="24"/>
          <w:szCs w:val="24"/>
        </w:rPr>
        <w:t>и т.п.</w:t>
      </w:r>
    </w:p>
    <w:p w:rsidR="005734FA" w:rsidRDefault="005734FA" w:rsidP="005734FA">
      <w:pPr>
        <w:ind w:left="708"/>
        <w:rPr>
          <w:rFonts w:ascii="Lucida Console" w:hAnsi="Lucida Console" w:cs="Arial"/>
          <w:b/>
          <w:color w:val="0000FF"/>
          <w:sz w:val="24"/>
          <w:szCs w:val="24"/>
          <w:lang w:val="en-US"/>
        </w:rPr>
      </w:pPr>
      <w:r w:rsidRPr="005734FA">
        <w:rPr>
          <w:rFonts w:ascii="Lucida Console" w:hAnsi="Lucida Console" w:cs="Arial"/>
          <w:b/>
          <w:color w:val="0000FF"/>
          <w:sz w:val="24"/>
          <w:szCs w:val="24"/>
          <w:lang w:val="en-US"/>
        </w:rPr>
        <w:t>try</w:t>
      </w:r>
      <w:r w:rsidRPr="005734FA">
        <w:rPr>
          <w:rFonts w:ascii="Lucida Console" w:hAnsi="Lucida Console" w:cs="Arial"/>
          <w:color w:val="0000FF"/>
          <w:sz w:val="24"/>
          <w:szCs w:val="24"/>
          <w:lang w:val="en-US"/>
        </w:rPr>
        <w:br/>
        <w:t xml:space="preserve">    </w:t>
      </w:r>
      <w:r w:rsidRPr="009A05F0">
        <w:rPr>
          <w:rFonts w:ascii="Lucida Console" w:hAnsi="Lucida Console" w:cs="Arial"/>
          <w:i/>
          <w:color w:val="0000FF"/>
          <w:sz w:val="24"/>
          <w:szCs w:val="24"/>
          <w:lang w:val="en-US"/>
        </w:rPr>
        <w:t>Statements</w:t>
      </w:r>
      <w:r w:rsidRPr="005734FA">
        <w:rPr>
          <w:rFonts w:ascii="Lucida Console" w:hAnsi="Lucida Console" w:cs="Arial"/>
          <w:color w:val="0000FF"/>
          <w:sz w:val="24"/>
          <w:szCs w:val="24"/>
          <w:lang w:val="en-US"/>
        </w:rPr>
        <w:br/>
      </w:r>
      <w:r w:rsidRPr="005734FA">
        <w:rPr>
          <w:rFonts w:ascii="Lucida Console" w:hAnsi="Lucida Console" w:cs="Arial"/>
          <w:b/>
          <w:color w:val="0000FF"/>
          <w:sz w:val="24"/>
          <w:szCs w:val="24"/>
          <w:lang w:val="en-US"/>
        </w:rPr>
        <w:t>catch</w:t>
      </w:r>
      <w:r w:rsidRPr="005734FA">
        <w:rPr>
          <w:rFonts w:ascii="Lucida Console" w:hAnsi="Lucida Console" w:cs="Arial"/>
          <w:color w:val="0000FF"/>
          <w:sz w:val="24"/>
          <w:szCs w:val="24"/>
          <w:lang w:val="en-US"/>
        </w:rPr>
        <w:t xml:space="preserve"> ( a: T1 )</w:t>
      </w:r>
      <w:r w:rsidRPr="005734FA">
        <w:rPr>
          <w:rFonts w:ascii="Lucida Console" w:hAnsi="Lucida Console" w:cs="Arial"/>
          <w:color w:val="0000FF"/>
          <w:sz w:val="24"/>
          <w:szCs w:val="24"/>
          <w:lang w:val="en-US"/>
        </w:rPr>
        <w:br/>
      </w:r>
      <w:r w:rsidRPr="005734FA">
        <w:rPr>
          <w:rFonts w:ascii="Lucida Console" w:hAnsi="Lucida Console" w:cs="Arial"/>
          <w:color w:val="0000FF"/>
          <w:sz w:val="24"/>
          <w:szCs w:val="24"/>
          <w:lang w:val="en-US"/>
        </w:rPr>
        <w:lastRenderedPageBreak/>
        <w:t xml:space="preserve">    </w:t>
      </w:r>
      <w:r w:rsidRPr="009A05F0">
        <w:rPr>
          <w:rFonts w:ascii="Lucida Console" w:hAnsi="Lucida Console" w:cs="Arial"/>
          <w:i/>
          <w:color w:val="0000FF"/>
          <w:sz w:val="24"/>
          <w:szCs w:val="24"/>
          <w:lang w:val="en-US"/>
        </w:rPr>
        <w:t>Statements</w:t>
      </w:r>
      <w:r w:rsidRPr="005734FA">
        <w:rPr>
          <w:rFonts w:ascii="Lucida Console" w:hAnsi="Lucida Console" w:cs="Arial"/>
          <w:color w:val="0000FF"/>
          <w:sz w:val="24"/>
          <w:szCs w:val="24"/>
          <w:lang w:val="en-US"/>
        </w:rPr>
        <w:br/>
      </w:r>
      <w:r w:rsidRPr="005734FA">
        <w:rPr>
          <w:rFonts w:ascii="Lucida Console" w:hAnsi="Lucida Console" w:cs="Arial"/>
          <w:b/>
          <w:color w:val="0000FF"/>
          <w:sz w:val="24"/>
          <w:szCs w:val="24"/>
          <w:lang w:val="en-US"/>
        </w:rPr>
        <w:t>catch</w:t>
      </w:r>
      <w:r w:rsidRPr="005734FA">
        <w:rPr>
          <w:rFonts w:ascii="Lucida Console" w:hAnsi="Lucida Console" w:cs="Arial"/>
          <w:color w:val="0000FF"/>
          <w:sz w:val="24"/>
          <w:szCs w:val="24"/>
          <w:lang w:val="en-US"/>
        </w:rPr>
        <w:t xml:space="preserve"> ( a: T2 )</w:t>
      </w:r>
      <w:r w:rsidRPr="005734FA">
        <w:rPr>
          <w:rFonts w:ascii="Lucida Console" w:hAnsi="Lucida Console" w:cs="Arial"/>
          <w:color w:val="0000FF"/>
          <w:sz w:val="24"/>
          <w:szCs w:val="24"/>
          <w:lang w:val="en-US"/>
        </w:rPr>
        <w:br/>
        <w:t xml:space="preserve">    </w:t>
      </w:r>
      <w:r w:rsidRPr="009A05F0">
        <w:rPr>
          <w:rFonts w:ascii="Lucida Console" w:hAnsi="Lucida Console" w:cs="Arial"/>
          <w:i/>
          <w:color w:val="0000FF"/>
          <w:sz w:val="24"/>
          <w:szCs w:val="24"/>
          <w:lang w:val="en-US"/>
        </w:rPr>
        <w:t>Statements</w:t>
      </w:r>
      <w:r w:rsidRPr="005734FA">
        <w:rPr>
          <w:rFonts w:ascii="Lucida Console" w:hAnsi="Lucida Console" w:cs="Arial"/>
          <w:color w:val="0000FF"/>
          <w:sz w:val="24"/>
          <w:szCs w:val="24"/>
          <w:lang w:val="en-US"/>
        </w:rPr>
        <w:br/>
      </w:r>
      <w:r w:rsidRPr="005734FA">
        <w:rPr>
          <w:rFonts w:ascii="Lucida Console" w:hAnsi="Lucida Console" w:cs="Arial"/>
          <w:b/>
          <w:color w:val="0000FF"/>
          <w:sz w:val="24"/>
          <w:szCs w:val="24"/>
          <w:lang w:val="en-US"/>
        </w:rPr>
        <w:t>end</w:t>
      </w:r>
    </w:p>
    <w:p w:rsidR="004F2E29" w:rsidRPr="00062E54" w:rsidRDefault="00062E54" w:rsidP="00062E54">
      <w:pPr>
        <w:pStyle w:val="ab"/>
        <w:ind w:left="708"/>
      </w:pPr>
      <w:r w:rsidRPr="00062E54">
        <w:rPr>
          <w:b/>
          <w:i/>
        </w:rPr>
        <w:t>Замечание</w:t>
      </w:r>
      <w:r>
        <w:t xml:space="preserve">. В некоторых языках (например, в </w:t>
      </w:r>
      <w:r>
        <w:rPr>
          <w:lang w:val="en-US"/>
        </w:rPr>
        <w:t>Java</w:t>
      </w:r>
      <w:r w:rsidRPr="00062E54">
        <w:t>)</w:t>
      </w:r>
      <w:r>
        <w:t xml:space="preserve"> функция, в которой могут возникнуть исключительные ситуации, в своем заголовке должна специфицировать все эти (возможные) ситуации. С одной стороны, это способствует более аккуратному программированию и допускает применение автоматических методов статического анализа корректности программ. С другой стороны, практика показывает, что такое правило существенно затрудняет программирование, ограничивает гибкость программ и не приносит существенных выгод в плане надежности. По этим причинам аналогичное правило в последних редакциях стандарта С++ отмечено как «устаревшее» (</w:t>
      </w:r>
      <w:r>
        <w:rPr>
          <w:lang w:val="en-US"/>
        </w:rPr>
        <w:t>obsolete</w:t>
      </w:r>
      <w:r w:rsidRPr="00062E54">
        <w:t>).</w:t>
      </w:r>
    </w:p>
    <w:p w:rsidR="00903CE2" w:rsidRDefault="00903CE2">
      <w:pPr>
        <w:rPr>
          <w:rFonts w:ascii="Arial" w:hAnsi="Arial" w:cs="Arial"/>
          <w:b/>
          <w:sz w:val="28"/>
          <w:szCs w:val="28"/>
        </w:rPr>
      </w:pPr>
      <w:r>
        <w:rPr>
          <w:rFonts w:ascii="Arial" w:hAnsi="Arial" w:cs="Arial"/>
          <w:b/>
          <w:sz w:val="28"/>
          <w:szCs w:val="28"/>
        </w:rPr>
        <w:br w:type="page"/>
      </w:r>
    </w:p>
    <w:p w:rsidR="001B7A86" w:rsidRDefault="001B7A86">
      <w:pPr>
        <w:rPr>
          <w:ins w:id="470" w:author="Kanatov Alexey" w:date="2016-12-19T11:14:00Z"/>
          <w:rFonts w:ascii="Arial" w:hAnsi="Arial" w:cs="Arial"/>
          <w:b/>
          <w:sz w:val="28"/>
          <w:szCs w:val="28"/>
        </w:rPr>
      </w:pPr>
      <w:ins w:id="471" w:author="Kanatov Alexey" w:date="2016-12-19T11:14:00Z">
        <w:r>
          <w:rPr>
            <w:rFonts w:ascii="Arial" w:hAnsi="Arial" w:cs="Arial"/>
            <w:b/>
            <w:sz w:val="28"/>
            <w:szCs w:val="28"/>
          </w:rPr>
          <w:lastRenderedPageBreak/>
          <w:t>Базовые юниты</w:t>
        </w:r>
      </w:ins>
      <w:ins w:id="472" w:author="Kanatov Alexey" w:date="2016-12-19T11:15:00Z">
        <w:r w:rsidR="005913B9">
          <w:rPr>
            <w:rFonts w:ascii="Arial" w:hAnsi="Arial" w:cs="Arial"/>
            <w:b/>
            <w:sz w:val="28"/>
            <w:szCs w:val="28"/>
          </w:rPr>
          <w:t xml:space="preserve"> – система типов</w:t>
        </w:r>
      </w:ins>
      <w:ins w:id="473" w:author="Kanatov Alexey" w:date="2016-12-19T11:14:00Z">
        <w:r>
          <w:rPr>
            <w:rFonts w:ascii="Arial" w:hAnsi="Arial" w:cs="Arial"/>
            <w:b/>
            <w:sz w:val="28"/>
            <w:szCs w:val="28"/>
          </w:rPr>
          <w:t>.</w:t>
        </w:r>
      </w:ins>
    </w:p>
    <w:p w:rsidR="005913B9" w:rsidRDefault="005913B9">
      <w:pPr>
        <w:rPr>
          <w:ins w:id="474" w:author="Kanatov Alexey" w:date="2016-12-19T20:15:00Z"/>
        </w:rPr>
      </w:pPr>
      <w:ins w:id="475" w:author="Kanatov Alexey" w:date="2016-12-19T11:15:00Z">
        <w:r>
          <w:t xml:space="preserve">Так как в языке </w:t>
        </w:r>
        <w:proofErr w:type="spellStart"/>
        <w:r>
          <w:rPr>
            <w:lang w:val="en-US"/>
          </w:rPr>
          <w:t>SLang</w:t>
        </w:r>
        <w:proofErr w:type="spellEnd"/>
        <w:r w:rsidRPr="005913B9">
          <w:rPr>
            <w:rPrChange w:id="476" w:author="Kanatov Alexey" w:date="2016-12-19T11:15:00Z">
              <w:rPr>
                <w:lang w:val="en-US"/>
              </w:rPr>
            </w:rPrChange>
          </w:rPr>
          <w:t xml:space="preserve"> </w:t>
        </w:r>
        <w:r>
          <w:t>кажд</w:t>
        </w:r>
      </w:ins>
      <w:ins w:id="477" w:author="Kanatov Alexey" w:date="2016-12-19T11:16:00Z">
        <w:r>
          <w:t>ый</w:t>
        </w:r>
      </w:ins>
      <w:ins w:id="478" w:author="Kanatov Alexey" w:date="2016-12-19T11:15:00Z">
        <w:r>
          <w:t xml:space="preserve"> юнита </w:t>
        </w:r>
      </w:ins>
      <w:ins w:id="479" w:author="Kanatov Alexey" w:date="2016-12-19T11:16:00Z">
        <w:r>
          <w:t xml:space="preserve">определяет </w:t>
        </w:r>
      </w:ins>
      <w:ins w:id="480" w:author="Kanatov Alexey" w:date="2016-12-19T11:15:00Z">
        <w:r>
          <w:t>тип</w:t>
        </w:r>
      </w:ins>
      <w:ins w:id="481" w:author="Kanatov Alexey" w:date="2016-12-19T11:16:00Z">
        <w:r>
          <w:t>, то встает вопрос о том</w:t>
        </w:r>
      </w:ins>
      <w:ins w:id="482" w:author="Kanatov Alexey" w:date="2016-12-20T14:44:00Z">
        <w:r w:rsidR="000B10B2">
          <w:t>,</w:t>
        </w:r>
      </w:ins>
      <w:ins w:id="483" w:author="Kanatov Alexey" w:date="2016-12-19T11:16:00Z">
        <w:r>
          <w:t xml:space="preserve"> какие юниты (а следовательно и типы)</w:t>
        </w:r>
      </w:ins>
      <w:ins w:id="484" w:author="Kanatov Alexey" w:date="2016-12-19T11:15:00Z">
        <w:r>
          <w:t xml:space="preserve"> </w:t>
        </w:r>
      </w:ins>
      <w:ins w:id="485" w:author="Kanatov Alexey" w:date="2016-12-19T11:16:00Z">
        <w:r>
          <w:t xml:space="preserve">являются базовыми или предопределенными. </w:t>
        </w:r>
      </w:ins>
      <w:ins w:id="486" w:author="Kanatov Alexey" w:date="2016-12-19T11:17:00Z">
        <w:r w:rsidR="000B10B2">
          <w:t>Основой системы тип</w:t>
        </w:r>
        <w:r>
          <w:t xml:space="preserve">ов являются два типа </w:t>
        </w:r>
      </w:ins>
      <w:ins w:id="487" w:author="Kanatov Alexey" w:date="2016-12-19T11:18:00Z">
        <w:r>
          <w:t>–</w:t>
        </w:r>
      </w:ins>
      <w:ins w:id="488" w:author="Kanatov Alexey" w:date="2016-12-19T11:17:00Z">
        <w:r>
          <w:t xml:space="preserve"> данные </w:t>
        </w:r>
      </w:ins>
      <w:ins w:id="489" w:author="Kanatov Alexey" w:date="2016-12-19T11:18:00Z">
        <w:r>
          <w:t xml:space="preserve">в формате последовательности битов и понятие </w:t>
        </w:r>
      </w:ins>
      <w:ins w:id="490" w:author="Kanatov Alexey" w:date="2016-12-20T14:45:00Z">
        <w:r w:rsidR="000B10B2">
          <w:t xml:space="preserve">подпрограммы </w:t>
        </w:r>
      </w:ins>
      <w:ins w:id="491" w:author="Kanatov Alexey" w:date="2016-12-19T11:18:00Z">
        <w:r>
          <w:t>(</w:t>
        </w:r>
      </w:ins>
      <w:ins w:id="492" w:author="Kanatov Alexey" w:date="2016-12-20T14:45:00Z">
        <w:r w:rsidR="000B10B2">
          <w:t>функции</w:t>
        </w:r>
      </w:ins>
      <w:ins w:id="493" w:author="Kanatov Alexey" w:date="2016-12-19T11:18:00Z">
        <w:r>
          <w:t xml:space="preserve">). Или другими словами в нотации языка </w:t>
        </w:r>
      </w:ins>
      <w:ins w:id="494" w:author="Kanatov Alexey" w:date="2016-12-20T14:45:00Z">
        <w:r w:rsidR="000B10B2">
          <w:t xml:space="preserve">есть </w:t>
        </w:r>
      </w:ins>
      <w:ins w:id="495" w:author="Kanatov Alexey" w:date="2016-12-19T11:18:00Z">
        <w:r>
          <w:t xml:space="preserve">два юнита </w:t>
        </w:r>
      </w:ins>
      <w:ins w:id="496" w:author="Kanatov Alexey" w:date="2016-12-19T11:19:00Z">
        <w:r>
          <w:t>–</w:t>
        </w:r>
      </w:ins>
      <w:ins w:id="497" w:author="Kanatov Alexey" w:date="2016-12-19T11:18:00Z">
        <w:r>
          <w:t xml:space="preserve"> </w:t>
        </w:r>
      </w:ins>
      <w:ins w:id="498" w:author="Kanatov Alexey" w:date="2016-12-19T11:19:00Z">
        <w:r>
          <w:rPr>
            <w:lang w:val="en-US"/>
          </w:rPr>
          <w:t>Bit</w:t>
        </w:r>
        <w:r w:rsidRPr="005913B9">
          <w:rPr>
            <w:rPrChange w:id="499" w:author="Kanatov Alexey" w:date="2016-12-19T11:19:00Z">
              <w:rPr>
                <w:lang w:val="en-US"/>
              </w:rPr>
            </w:rPrChange>
          </w:rPr>
          <w:t xml:space="preserve"> [</w:t>
        </w:r>
        <w:r>
          <w:rPr>
            <w:lang w:val="en-US"/>
          </w:rPr>
          <w:t>N</w:t>
        </w:r>
        <w:r w:rsidRPr="005913B9">
          <w:rPr>
            <w:rPrChange w:id="500" w:author="Kanatov Alexey" w:date="2016-12-19T11:19:00Z">
              <w:rPr>
                <w:lang w:val="en-US"/>
              </w:rPr>
            </w:rPrChange>
          </w:rPr>
          <w:t>:</w:t>
        </w:r>
        <w:r>
          <w:rPr>
            <w:lang w:val="en-US"/>
          </w:rPr>
          <w:t>Integer</w:t>
        </w:r>
        <w:r w:rsidRPr="005913B9">
          <w:rPr>
            <w:rPrChange w:id="501" w:author="Kanatov Alexey" w:date="2016-12-19T11:19:00Z">
              <w:rPr>
                <w:lang w:val="en-US"/>
              </w:rPr>
            </w:rPrChange>
          </w:rPr>
          <w:t xml:space="preserve">] </w:t>
        </w:r>
        <w:r>
          <w:t xml:space="preserve">и </w:t>
        </w:r>
        <w:r w:rsidRPr="005913B9">
          <w:t>Routine [Arguments-&gt;(), Result]</w:t>
        </w:r>
      </w:ins>
      <w:ins w:id="502" w:author="Kanatov Alexey" w:date="2016-12-20T14:45:00Z">
        <w:r w:rsidR="000B10B2">
          <w:t>, кот</w:t>
        </w:r>
      </w:ins>
      <w:ins w:id="503" w:author="Kanatov Alexey" w:date="2016-12-20T14:58:00Z">
        <w:r w:rsidR="00010E34">
          <w:t>о</w:t>
        </w:r>
      </w:ins>
      <w:ins w:id="504" w:author="Kanatov Alexey" w:date="2016-12-20T14:45:00Z">
        <w:r w:rsidR="000B10B2">
          <w:t>рые</w:t>
        </w:r>
      </w:ins>
      <w:ins w:id="505" w:author="Kanatov Alexey" w:date="2016-12-19T11:19:00Z">
        <w:r>
          <w:t xml:space="preserve"> </w:t>
        </w:r>
        <w:r w:rsidRPr="005913B9">
          <w:rPr>
            <w:rPrChange w:id="506" w:author="Kanatov Alexey" w:date="2016-12-19T11:19:00Z">
              <w:rPr>
                <w:lang w:val="en-US"/>
              </w:rPr>
            </w:rPrChange>
          </w:rPr>
          <w:t xml:space="preserve"> </w:t>
        </w:r>
        <w:r>
          <w:t>являются основой всего многообразия типов</w:t>
        </w:r>
      </w:ins>
      <w:ins w:id="507" w:author="Kanatov Alexey" w:date="2016-12-19T11:20:00Z">
        <w:r>
          <w:t xml:space="preserve">.  </w:t>
        </w:r>
      </w:ins>
      <w:ins w:id="508" w:author="Kanatov Alexey" w:date="2016-12-20T14:58:00Z">
        <w:r w:rsidR="00010E34">
          <w:t xml:space="preserve">А также постулируется существование юнита </w:t>
        </w:r>
        <w:r w:rsidR="00010E34">
          <w:rPr>
            <w:lang w:val="en-US"/>
          </w:rPr>
          <w:t>Any</w:t>
        </w:r>
        <w:r w:rsidR="00010E34" w:rsidRPr="00010E34">
          <w:rPr>
            <w:rPrChange w:id="509" w:author="Kanatov Alexey" w:date="2016-12-20T14:58:00Z">
              <w:rPr>
                <w:lang w:val="en-US"/>
              </w:rPr>
            </w:rPrChange>
          </w:rPr>
          <w:t xml:space="preserve">, </w:t>
        </w:r>
        <w:r w:rsidR="00010E34">
          <w:t>кот</w:t>
        </w:r>
      </w:ins>
      <w:ins w:id="510" w:author="Kanatov Alexey" w:date="2016-12-20T14:59:00Z">
        <w:r w:rsidR="00010E34">
          <w:t>о</w:t>
        </w:r>
      </w:ins>
      <w:ins w:id="511" w:author="Kanatov Alexey" w:date="2016-12-20T14:58:00Z">
        <w:r w:rsidR="00010E34">
          <w:t>рый является непосредственным родителм любого юнита</w:t>
        </w:r>
      </w:ins>
      <w:ins w:id="512" w:author="Kanatov Alexey" w:date="2016-12-20T15:00:00Z">
        <w:r w:rsidR="00010E34">
          <w:t>,</w:t>
        </w:r>
      </w:ins>
      <w:ins w:id="513" w:author="Kanatov Alexey" w:date="2016-12-20T14:58:00Z">
        <w:r w:rsidR="00010E34">
          <w:t xml:space="preserve"> у кот</w:t>
        </w:r>
      </w:ins>
      <w:ins w:id="514" w:author="Kanatov Alexey" w:date="2016-12-20T15:00:00Z">
        <w:r w:rsidR="00010E34">
          <w:t>о</w:t>
        </w:r>
      </w:ins>
      <w:ins w:id="515" w:author="Kanatov Alexey" w:date="2016-12-20T14:58:00Z">
        <w:r w:rsidR="00010E34">
          <w:t xml:space="preserve">рого в явном виде отсутствует спецификация </w:t>
        </w:r>
      </w:ins>
      <w:ins w:id="516" w:author="Kanatov Alexey" w:date="2016-12-20T15:00:00Z">
        <w:r w:rsidR="00010E34">
          <w:t>н</w:t>
        </w:r>
      </w:ins>
      <w:ins w:id="517" w:author="Kanatov Alexey" w:date="2016-12-20T14:58:00Z">
        <w:r w:rsidR="00010E34">
          <w:t>аследования, кот</w:t>
        </w:r>
      </w:ins>
      <w:ins w:id="518" w:author="Kanatov Alexey" w:date="2016-12-20T15:00:00Z">
        <w:r w:rsidR="00010E34">
          <w:t>о</w:t>
        </w:r>
      </w:ins>
      <w:ins w:id="519" w:author="Kanatov Alexey" w:date="2016-12-20T14:58:00Z">
        <w:r w:rsidR="00010E34">
          <w:t xml:space="preserve">рый содержит описание операций сравнения объектов и присваивания. </w:t>
        </w:r>
      </w:ins>
      <w:ins w:id="520" w:author="Kanatov Alexey" w:date="2016-12-19T11:20:00Z">
        <w:r>
          <w:t>Давайте разберем сначал описания</w:t>
        </w:r>
      </w:ins>
      <w:ins w:id="521" w:author="Kanatov Alexey" w:date="2016-12-20T15:00:00Z">
        <w:r w:rsidR="00973AA0">
          <w:t xml:space="preserve"> этих юнитов</w:t>
        </w:r>
      </w:ins>
      <w:ins w:id="522" w:author="Kanatov Alexey" w:date="2016-12-19T20:07:00Z">
        <w:r w:rsidR="00B025AD">
          <w:t xml:space="preserve">. </w:t>
        </w:r>
      </w:ins>
      <w:ins w:id="523" w:author="Kanatov Alexey" w:date="2016-12-19T20:08:00Z">
        <w:r w:rsidR="00B025AD">
          <w:t xml:space="preserve">Юнит </w:t>
        </w:r>
        <w:r w:rsidR="00B025AD">
          <w:rPr>
            <w:lang w:val="en-US"/>
          </w:rPr>
          <w:t>Bit</w:t>
        </w:r>
        <w:r w:rsidR="00B025AD" w:rsidRPr="00CA6797">
          <w:t xml:space="preserve"> [</w:t>
        </w:r>
        <w:r w:rsidR="00B025AD">
          <w:rPr>
            <w:lang w:val="en-US"/>
          </w:rPr>
          <w:t>N</w:t>
        </w:r>
        <w:r w:rsidR="00B025AD" w:rsidRPr="00CA6797">
          <w:t>:</w:t>
        </w:r>
        <w:r w:rsidR="00B025AD">
          <w:rPr>
            <w:lang w:val="en-US"/>
          </w:rPr>
          <w:t>Integer</w:t>
        </w:r>
        <w:r w:rsidR="00B025AD" w:rsidRPr="00CA6797">
          <w:t>]</w:t>
        </w:r>
        <w:r w:rsidR="00B025AD">
          <w:t xml:space="preserve"> </w:t>
        </w:r>
        <w:r w:rsidR="00B025AD" w:rsidRPr="00B025AD">
          <w:rPr>
            <w:rPrChange w:id="524" w:author="Kanatov Alexey" w:date="2016-12-19T20:08:00Z">
              <w:rPr>
                <w:lang w:val="en-US"/>
              </w:rPr>
            </w:rPrChange>
          </w:rPr>
          <w:t xml:space="preserve">– </w:t>
        </w:r>
        <w:r w:rsidR="00B025AD">
          <w:t xml:space="preserve">это </w:t>
        </w:r>
      </w:ins>
      <w:ins w:id="525" w:author="Kanatov Alexey" w:date="2016-12-20T15:00:00Z">
        <w:r w:rsidR="00973AA0">
          <w:t xml:space="preserve">по сути абстракия битового поля, </w:t>
        </w:r>
      </w:ins>
      <w:ins w:id="526" w:author="Kanatov Alexey" w:date="2016-12-19T20:08:00Z">
        <w:r w:rsidR="00B025AD">
          <w:t>котор</w:t>
        </w:r>
      </w:ins>
      <w:ins w:id="527" w:author="Kanatov Alexey" w:date="2016-12-20T15:01:00Z">
        <w:r w:rsidR="00973AA0">
          <w:t>ая</w:t>
        </w:r>
      </w:ins>
      <w:ins w:id="528" w:author="Kanatov Alexey" w:date="2016-12-19T20:08:00Z">
        <w:r w:rsidR="00B025AD">
          <w:t xml:space="preserve"> параметризуется целочисленной константой, кот</w:t>
        </w:r>
      </w:ins>
      <w:ins w:id="529" w:author="Kanatov Alexey" w:date="2016-12-19T20:09:00Z">
        <w:r w:rsidR="00B025AD">
          <w:t>о</w:t>
        </w:r>
      </w:ins>
      <w:ins w:id="530" w:author="Kanatov Alexey" w:date="2016-12-19T20:08:00Z">
        <w:r w:rsidR="00B025AD">
          <w:t>рая задает колич</w:t>
        </w:r>
      </w:ins>
      <w:ins w:id="531" w:author="Kanatov Alexey" w:date="2016-12-20T15:01:00Z">
        <w:r w:rsidR="00973AA0">
          <w:t>е</w:t>
        </w:r>
      </w:ins>
      <w:ins w:id="532" w:author="Kanatov Alexey" w:date="2016-12-19T20:08:00Z">
        <w:r w:rsidR="00B025AD">
          <w:t xml:space="preserve">ство битов в </w:t>
        </w:r>
      </w:ins>
      <w:ins w:id="533" w:author="Kanatov Alexey" w:date="2016-12-20T15:01:00Z">
        <w:r w:rsidR="00973AA0">
          <w:t>этом поле</w:t>
        </w:r>
      </w:ins>
      <w:ins w:id="534" w:author="Kanatov Alexey" w:date="2016-12-19T20:08:00Z">
        <w:r w:rsidR="00B025AD">
          <w:t>.</w:t>
        </w:r>
      </w:ins>
      <w:ins w:id="535" w:author="Kanatov Alexey" w:date="2016-12-19T20:09:00Z">
        <w:r w:rsidR="00B025AD">
          <w:t xml:space="preserve"> Инвариантом данно</w:t>
        </w:r>
      </w:ins>
      <w:ins w:id="536" w:author="Kanatov Alexey" w:date="2016-12-19T20:10:00Z">
        <w:r w:rsidR="00B025AD">
          <w:t>го</w:t>
        </w:r>
      </w:ins>
      <w:ins w:id="537" w:author="Kanatov Alexey" w:date="2016-12-19T20:09:00Z">
        <w:r w:rsidR="00B025AD">
          <w:t xml:space="preserve"> юнита является утверждение</w:t>
        </w:r>
      </w:ins>
      <w:ins w:id="538" w:author="Kanatov Alexey" w:date="2016-12-20T14:45:00Z">
        <w:r w:rsidR="000B10B2">
          <w:t>,</w:t>
        </w:r>
      </w:ins>
      <w:ins w:id="539" w:author="Kanatov Alexey" w:date="2016-12-19T20:09:00Z">
        <w:r w:rsidR="00B025AD">
          <w:t xml:space="preserve"> </w:t>
        </w:r>
      </w:ins>
      <w:ins w:id="540" w:author="Kanatov Alexey" w:date="2016-12-19T20:10:00Z">
        <w:r w:rsidR="00B025AD">
          <w:t xml:space="preserve">что </w:t>
        </w:r>
        <w:r w:rsidR="00B025AD">
          <w:rPr>
            <w:lang w:val="en-US"/>
          </w:rPr>
          <w:t>N</w:t>
        </w:r>
        <w:r w:rsidR="00B025AD" w:rsidRPr="00B025AD">
          <w:rPr>
            <w:rPrChange w:id="541" w:author="Kanatov Alexey" w:date="2016-12-19T20:10:00Z">
              <w:rPr>
                <w:lang w:val="en-US"/>
              </w:rPr>
            </w:rPrChange>
          </w:rPr>
          <w:t xml:space="preserve"> &gt; 0, что вполне логично. </w:t>
        </w:r>
        <w:r w:rsidR="00B025AD">
          <w:t>Верхней границы на количетсво битов в поле накладывать не имеет смысла</w:t>
        </w:r>
      </w:ins>
      <w:ins w:id="542" w:author="Kanatov Alexey" w:date="2016-12-19T20:11:00Z">
        <w:r w:rsidR="00B025AD">
          <w:t>, достаточно мощности целого типа для такого о</w:t>
        </w:r>
      </w:ins>
      <w:ins w:id="543" w:author="Kanatov Alexey" w:date="2016-12-20T14:46:00Z">
        <w:r w:rsidR="000B10B2">
          <w:t>г</w:t>
        </w:r>
      </w:ins>
      <w:ins w:id="544" w:author="Kanatov Alexey" w:date="2016-12-19T20:11:00Z">
        <w:r w:rsidR="00B025AD">
          <w:t>раничения. Две основные операции над битовым полем, к</w:t>
        </w:r>
      </w:ins>
      <w:ins w:id="545" w:author="Kanatov Alexey" w:date="2016-12-19T20:12:00Z">
        <w:r w:rsidR="00B025AD">
          <w:t>о</w:t>
        </w:r>
      </w:ins>
      <w:ins w:id="546" w:author="Kanatov Alexey" w:date="2016-12-19T20:11:00Z">
        <w:r w:rsidR="00B025AD">
          <w:t xml:space="preserve">торые </w:t>
        </w:r>
      </w:ins>
      <w:ins w:id="547" w:author="Kanatov Alexey" w:date="2016-12-19T20:12:00Z">
        <w:r w:rsidR="00B025AD">
          <w:t xml:space="preserve">не представляется возможным </w:t>
        </w:r>
      </w:ins>
      <w:ins w:id="548" w:author="Kanatov Alexey" w:date="2016-12-19T20:11:00Z">
        <w:r w:rsidR="00B025AD">
          <w:t>выразить на само</w:t>
        </w:r>
      </w:ins>
      <w:ins w:id="549" w:author="Kanatov Alexey" w:date="2016-12-19T20:12:00Z">
        <w:r w:rsidR="00B025AD">
          <w:t>м</w:t>
        </w:r>
      </w:ins>
      <w:ins w:id="550" w:author="Kanatov Alexey" w:date="2016-12-19T20:11:00Z">
        <w:r w:rsidR="00B025AD">
          <w:t xml:space="preserve"> языке прогр</w:t>
        </w:r>
      </w:ins>
      <w:ins w:id="551" w:author="Kanatov Alexey" w:date="2016-12-20T14:46:00Z">
        <w:r w:rsidR="000B10B2">
          <w:t>а</w:t>
        </w:r>
      </w:ins>
      <w:ins w:id="552" w:author="Kanatov Alexey" w:date="2016-12-19T20:11:00Z">
        <w:r w:rsidR="00B025AD">
          <w:t xml:space="preserve">ммирования </w:t>
        </w:r>
      </w:ins>
      <w:ins w:id="553" w:author="Kanatov Alexey" w:date="2016-12-19T20:12:00Z">
        <w:r w:rsidR="00B025AD">
          <w:t>–</w:t>
        </w:r>
      </w:ins>
      <w:ins w:id="554" w:author="Kanatov Alexey" w:date="2016-12-19T20:11:00Z">
        <w:r w:rsidR="00B025AD">
          <w:t xml:space="preserve"> </w:t>
        </w:r>
      </w:ins>
      <w:ins w:id="555" w:author="Kanatov Alexey" w:date="2016-12-19T20:12:00Z">
        <w:r w:rsidR="00B025AD">
          <w:t>это взятие и соответственно</w:t>
        </w:r>
      </w:ins>
      <w:ins w:id="556" w:author="Kanatov Alexey" w:date="2016-12-20T14:46:00Z">
        <w:r w:rsidR="000B10B2">
          <w:t xml:space="preserve"> </w:t>
        </w:r>
      </w:ins>
      <w:ins w:id="557" w:author="Kanatov Alexey" w:date="2016-12-19T20:12:00Z">
        <w:r w:rsidR="00B025AD">
          <w:t>установка конкретного бита в конкретной позиции битового поля. Все остальные операции мо</w:t>
        </w:r>
      </w:ins>
      <w:ins w:id="558" w:author="Kanatov Alexey" w:date="2016-12-19T20:13:00Z">
        <w:r w:rsidR="00B025AD">
          <w:t>ж</w:t>
        </w:r>
      </w:ins>
      <w:ins w:id="559" w:author="Kanatov Alexey" w:date="2016-12-19T20:12:00Z">
        <w:r w:rsidR="00B025AD">
          <w:t>но выра</w:t>
        </w:r>
      </w:ins>
      <w:ins w:id="560" w:author="Kanatov Alexey" w:date="2016-12-19T20:13:00Z">
        <w:r w:rsidR="00B025AD">
          <w:t>з</w:t>
        </w:r>
      </w:ins>
      <w:ins w:id="561" w:author="Kanatov Alexey" w:date="2016-12-19T20:12:00Z">
        <w:r w:rsidR="00B025AD">
          <w:t xml:space="preserve">аить </w:t>
        </w:r>
      </w:ins>
      <w:ins w:id="562" w:author="Kanatov Alexey" w:date="2016-12-19T20:13:00Z">
        <w:r w:rsidR="00B025AD">
          <w:t>чер</w:t>
        </w:r>
      </w:ins>
      <w:ins w:id="563" w:author="Kanatov Alexey" w:date="2016-12-19T20:16:00Z">
        <w:r w:rsidR="00B025AD">
          <w:t>е</w:t>
        </w:r>
      </w:ins>
      <w:ins w:id="564" w:author="Kanatov Alexey" w:date="2016-12-19T20:13:00Z">
        <w:r w:rsidR="00B025AD">
          <w:t>з эти две операции.</w:t>
        </w:r>
      </w:ins>
      <w:ins w:id="565" w:author="Kanatov Alexey" w:date="2016-12-19T20:15:00Z">
        <w:r w:rsidR="00B025AD">
          <w:t xml:space="preserve"> Вот как они задаются</w:t>
        </w:r>
      </w:ins>
    </w:p>
    <w:p w:rsidR="00BB319F" w:rsidRPr="00B025AD" w:rsidRDefault="00B025AD">
      <w:pPr>
        <w:rPr>
          <w:ins w:id="566" w:author="Kanatov Alexey" w:date="2016-12-19T20:15:00Z"/>
          <w:lang w:val="en-US"/>
          <w:rPrChange w:id="567" w:author="Kanatov Alexey" w:date="2016-12-19T20:15:00Z">
            <w:rPr>
              <w:ins w:id="568" w:author="Kanatov Alexey" w:date="2016-12-19T20:15:00Z"/>
            </w:rPr>
          </w:rPrChange>
        </w:rPr>
      </w:pPr>
      <w:ins w:id="569" w:author="Kanatov Alexey" w:date="2016-12-19T20:15:00Z">
        <w:r>
          <w:tab/>
        </w:r>
        <w:r w:rsidRPr="00B025AD">
          <w:rPr>
            <w:b/>
            <w:lang w:val="en-US"/>
            <w:rPrChange w:id="570" w:author="Kanatov Alexey" w:date="2016-12-19T20:15:00Z">
              <w:rPr/>
            </w:rPrChange>
          </w:rPr>
          <w:t>external</w:t>
        </w:r>
        <w:r w:rsidRPr="00B025AD">
          <w:rPr>
            <w:lang w:val="en-US"/>
            <w:rPrChange w:id="571" w:author="Kanatov Alexey" w:date="2016-12-19T20:15:00Z">
              <w:rPr/>
            </w:rPrChange>
          </w:rPr>
          <w:t xml:space="preserve"> () (</w:t>
        </w:r>
        <w:proofErr w:type="spellStart"/>
        <w:r w:rsidRPr="00B025AD">
          <w:rPr>
            <w:lang w:val="en-US"/>
            <w:rPrChange w:id="572" w:author="Kanatov Alexey" w:date="2016-12-19T20:15:00Z">
              <w:rPr/>
            </w:rPrChange>
          </w:rPr>
          <w:t>pos</w:t>
        </w:r>
        <w:proofErr w:type="spellEnd"/>
        <w:r w:rsidRPr="00B025AD">
          <w:rPr>
            <w:lang w:val="en-US"/>
            <w:rPrChange w:id="573" w:author="Kanatov Alexey" w:date="2016-12-19T20:15:00Z">
              <w:rPr/>
            </w:rPrChange>
          </w:rPr>
          <w:t>: Integer; value: Integer)</w:t>
        </w:r>
      </w:ins>
      <w:ins w:id="574" w:author="Kanatov Alexey" w:date="2016-12-20T14:39:00Z">
        <w:r w:rsidR="000B10B2" w:rsidRPr="000B10B2">
          <w:rPr>
            <w:lang w:val="en-US"/>
            <w:rPrChange w:id="575" w:author="Kanatov Alexey" w:date="2016-12-20T14:39:00Z">
              <w:rPr/>
            </w:rPrChange>
          </w:rPr>
          <w:t xml:space="preserve"> </w:t>
        </w:r>
      </w:ins>
      <w:ins w:id="576" w:author="Kanatov Alexey" w:date="2016-12-19T20:23:00Z">
        <w:r w:rsidR="00BB319F" w:rsidRPr="00BB319F">
          <w:rPr>
            <w:lang w:val="en-US"/>
          </w:rPr>
          <w:t>/// Set bit as position '</w:t>
        </w:r>
        <w:proofErr w:type="spellStart"/>
        <w:r w:rsidR="00BB319F" w:rsidRPr="00BB319F">
          <w:rPr>
            <w:lang w:val="en-US"/>
          </w:rPr>
          <w:t>pos</w:t>
        </w:r>
        <w:proofErr w:type="spellEnd"/>
        <w:r w:rsidR="00BB319F" w:rsidRPr="00BB319F">
          <w:rPr>
            <w:lang w:val="en-US"/>
          </w:rPr>
          <w:t>' to value 'value'</w:t>
        </w:r>
      </w:ins>
    </w:p>
    <w:p w:rsidR="00B025AD" w:rsidRPr="00B025AD" w:rsidRDefault="00B025AD" w:rsidP="00B025AD">
      <w:pPr>
        <w:rPr>
          <w:ins w:id="577" w:author="Kanatov Alexey" w:date="2016-12-19T20:15:00Z"/>
          <w:b/>
          <w:lang w:val="en-US"/>
          <w:rPrChange w:id="578" w:author="Kanatov Alexey" w:date="2016-12-19T20:15:00Z">
            <w:rPr>
              <w:ins w:id="579" w:author="Kanatov Alexey" w:date="2016-12-19T20:15:00Z"/>
            </w:rPr>
          </w:rPrChange>
        </w:rPr>
      </w:pPr>
      <w:ins w:id="580" w:author="Kanatov Alexey" w:date="2016-12-19T20:15:00Z">
        <w:r w:rsidRPr="00B025AD">
          <w:rPr>
            <w:lang w:val="en-US"/>
            <w:rPrChange w:id="581" w:author="Kanatov Alexey" w:date="2016-12-19T20:15:00Z">
              <w:rPr/>
            </w:rPrChange>
          </w:rPr>
          <w:tab/>
        </w:r>
        <w:r w:rsidRPr="00B025AD">
          <w:rPr>
            <w:b/>
            <w:lang w:val="en-US"/>
            <w:rPrChange w:id="582" w:author="Kanatov Alexey" w:date="2016-12-19T20:15:00Z">
              <w:rPr/>
            </w:rPrChange>
          </w:rPr>
          <w:t>require</w:t>
        </w:r>
      </w:ins>
    </w:p>
    <w:p w:rsidR="00B025AD" w:rsidRPr="00B025AD" w:rsidRDefault="00B025AD" w:rsidP="00B025AD">
      <w:pPr>
        <w:rPr>
          <w:ins w:id="583" w:author="Kanatov Alexey" w:date="2016-12-19T20:15:00Z"/>
          <w:lang w:val="en-US"/>
          <w:rPrChange w:id="584" w:author="Kanatov Alexey" w:date="2016-12-19T20:15:00Z">
            <w:rPr>
              <w:ins w:id="585" w:author="Kanatov Alexey" w:date="2016-12-19T20:15:00Z"/>
            </w:rPr>
          </w:rPrChange>
        </w:rPr>
      </w:pPr>
      <w:ins w:id="586" w:author="Kanatov Alexey" w:date="2016-12-19T20:15:00Z">
        <w:r w:rsidRPr="00B025AD">
          <w:rPr>
            <w:lang w:val="en-US"/>
            <w:rPrChange w:id="587" w:author="Kanatov Alexey" w:date="2016-12-19T20:15:00Z">
              <w:rPr/>
            </w:rPrChange>
          </w:rPr>
          <w:tab/>
        </w:r>
        <w:r w:rsidRPr="00B025AD">
          <w:rPr>
            <w:lang w:val="en-US"/>
            <w:rPrChange w:id="588" w:author="Kanatov Alexey" w:date="2016-12-19T20:15:00Z">
              <w:rPr/>
            </w:rPrChange>
          </w:rPr>
          <w:tab/>
        </w:r>
        <w:proofErr w:type="spellStart"/>
        <w:r w:rsidRPr="00B025AD">
          <w:rPr>
            <w:lang w:val="en-US"/>
            <w:rPrChange w:id="589" w:author="Kanatov Alexey" w:date="2016-12-19T20:15:00Z">
              <w:rPr/>
            </w:rPrChange>
          </w:rPr>
          <w:t>pos</w:t>
        </w:r>
        <w:proofErr w:type="spellEnd"/>
        <w:r w:rsidRPr="00B025AD">
          <w:rPr>
            <w:lang w:val="en-US"/>
            <w:rPrChange w:id="590" w:author="Kanatov Alexey" w:date="2016-12-19T20:15:00Z">
              <w:rPr/>
            </w:rPrChange>
          </w:rPr>
          <w:t xml:space="preserve"> </w:t>
        </w:r>
        <w:r w:rsidRPr="00B025AD">
          <w:rPr>
            <w:b/>
            <w:lang w:val="en-US"/>
            <w:rPrChange w:id="591" w:author="Kanatov Alexey" w:date="2016-12-19T20:15:00Z">
              <w:rPr/>
            </w:rPrChange>
          </w:rPr>
          <w:t>in</w:t>
        </w:r>
        <w:r w:rsidRPr="00B025AD">
          <w:rPr>
            <w:lang w:val="en-US"/>
            <w:rPrChange w:id="592" w:author="Kanatov Alexey" w:date="2016-12-19T20:15:00Z">
              <w:rPr/>
            </w:rPrChange>
          </w:rPr>
          <w:t xml:space="preserve"> 0 .. N - 1 /// Valid bit position</w:t>
        </w:r>
      </w:ins>
    </w:p>
    <w:p w:rsidR="00B025AD" w:rsidRDefault="00B025AD" w:rsidP="00B025AD">
      <w:pPr>
        <w:rPr>
          <w:ins w:id="593" w:author="Kanatov Alexey" w:date="2016-12-19T20:15:00Z"/>
        </w:rPr>
      </w:pPr>
      <w:ins w:id="594" w:author="Kanatov Alexey" w:date="2016-12-19T20:15:00Z">
        <w:r w:rsidRPr="00B025AD">
          <w:rPr>
            <w:lang w:val="en-US"/>
            <w:rPrChange w:id="595" w:author="Kanatov Alexey" w:date="2016-12-19T20:15:00Z">
              <w:rPr/>
            </w:rPrChange>
          </w:rPr>
          <w:tab/>
        </w:r>
        <w:r w:rsidRPr="00B025AD">
          <w:rPr>
            <w:lang w:val="en-US"/>
            <w:rPrChange w:id="596" w:author="Kanatov Alexey" w:date="2016-12-19T20:15:00Z">
              <w:rPr/>
            </w:rPrChange>
          </w:rPr>
          <w:tab/>
        </w:r>
        <w:r>
          <w:t xml:space="preserve">value </w:t>
        </w:r>
        <w:r w:rsidRPr="00B025AD">
          <w:rPr>
            <w:b/>
            <w:rPrChange w:id="597" w:author="Kanatov Alexey" w:date="2016-12-19T20:15:00Z">
              <w:rPr/>
            </w:rPrChange>
          </w:rPr>
          <w:t>in</w:t>
        </w:r>
        <w:r>
          <w:t xml:space="preserve"> 0..1 /// Valid value</w:t>
        </w:r>
      </w:ins>
    </w:p>
    <w:p w:rsidR="00B025AD" w:rsidRDefault="00B025AD" w:rsidP="00B025AD">
      <w:pPr>
        <w:rPr>
          <w:ins w:id="598" w:author="Kanatov Alexey" w:date="2016-12-19T20:15:00Z"/>
          <w:lang w:val="en-US"/>
        </w:rPr>
      </w:pPr>
      <w:ins w:id="599" w:author="Kanatov Alexey" w:date="2016-12-19T20:15:00Z">
        <w:r>
          <w:tab/>
        </w:r>
        <w:r w:rsidRPr="00B025AD">
          <w:rPr>
            <w:b/>
            <w:lang w:val="en-US"/>
            <w:rPrChange w:id="600" w:author="Kanatov Alexey" w:date="2016-12-19T20:15:00Z">
              <w:rPr/>
            </w:rPrChange>
          </w:rPr>
          <w:t>end</w:t>
        </w:r>
        <w:r w:rsidRPr="00B025AD">
          <w:rPr>
            <w:lang w:val="en-US"/>
            <w:rPrChange w:id="601" w:author="Kanatov Alexey" w:date="2016-12-19T20:15:00Z">
              <w:rPr/>
            </w:rPrChange>
          </w:rPr>
          <w:t xml:space="preserve"> // ()</w:t>
        </w:r>
      </w:ins>
    </w:p>
    <w:p w:rsidR="00B025AD" w:rsidRDefault="00B025AD" w:rsidP="00B025AD">
      <w:pPr>
        <w:rPr>
          <w:ins w:id="602" w:author="Kanatov Alexey" w:date="2016-12-19T20:15:00Z"/>
          <w:lang w:val="en-US"/>
        </w:rPr>
      </w:pPr>
    </w:p>
    <w:p w:rsidR="00B025AD" w:rsidRPr="00B025AD" w:rsidRDefault="00B025AD" w:rsidP="00B025AD">
      <w:pPr>
        <w:rPr>
          <w:ins w:id="603" w:author="Kanatov Alexey" w:date="2016-12-19T20:15:00Z"/>
          <w:lang w:val="en-US"/>
        </w:rPr>
      </w:pPr>
      <w:ins w:id="604" w:author="Kanatov Alexey" w:date="2016-12-19T20:15:00Z">
        <w:r w:rsidRPr="00B025AD">
          <w:rPr>
            <w:lang w:val="en-US"/>
          </w:rPr>
          <w:tab/>
        </w:r>
        <w:r w:rsidRPr="00B025AD">
          <w:rPr>
            <w:b/>
            <w:lang w:val="en-US"/>
            <w:rPrChange w:id="605" w:author="Kanatov Alexey" w:date="2016-12-19T20:15:00Z">
              <w:rPr>
                <w:lang w:val="en-US"/>
              </w:rPr>
            </w:rPrChange>
          </w:rPr>
          <w:t>external</w:t>
        </w:r>
        <w:r w:rsidRPr="00B025AD">
          <w:rPr>
            <w:lang w:val="en-US"/>
          </w:rPr>
          <w:t xml:space="preserve"> () (</w:t>
        </w:r>
        <w:proofErr w:type="spellStart"/>
        <w:r w:rsidRPr="00B025AD">
          <w:rPr>
            <w:lang w:val="en-US"/>
          </w:rPr>
          <w:t>pos</w:t>
        </w:r>
        <w:proofErr w:type="spellEnd"/>
        <w:r w:rsidRPr="00B025AD">
          <w:rPr>
            <w:lang w:val="en-US"/>
          </w:rPr>
          <w:t>: Integer): Integer</w:t>
        </w:r>
      </w:ins>
      <w:ins w:id="606" w:author="Kanatov Alexey" w:date="2016-12-20T14:40:00Z">
        <w:r w:rsidR="000B10B2" w:rsidRPr="000B10B2">
          <w:rPr>
            <w:lang w:val="en-US"/>
            <w:rPrChange w:id="607" w:author="Kanatov Alexey" w:date="2016-12-20T14:40:00Z">
              <w:rPr/>
            </w:rPrChange>
          </w:rPr>
          <w:t xml:space="preserve"> </w:t>
        </w:r>
      </w:ins>
      <w:ins w:id="608" w:author="Kanatov Alexey" w:date="2016-12-19T20:23:00Z">
        <w:r w:rsidRPr="00B025AD">
          <w:rPr>
            <w:lang w:val="en-US"/>
          </w:rPr>
          <w:t>/// Get bit value at position '</w:t>
        </w:r>
        <w:proofErr w:type="spellStart"/>
        <w:r w:rsidRPr="00B025AD">
          <w:rPr>
            <w:lang w:val="en-US"/>
          </w:rPr>
          <w:t>pos</w:t>
        </w:r>
        <w:proofErr w:type="spellEnd"/>
        <w:r w:rsidRPr="00B025AD">
          <w:rPr>
            <w:lang w:val="en-US"/>
          </w:rPr>
          <w:t>'</w:t>
        </w:r>
      </w:ins>
    </w:p>
    <w:p w:rsidR="00B025AD" w:rsidRPr="00B025AD" w:rsidRDefault="00B025AD" w:rsidP="00B025AD">
      <w:pPr>
        <w:rPr>
          <w:ins w:id="609" w:author="Kanatov Alexey" w:date="2016-12-19T20:15:00Z"/>
          <w:b/>
          <w:lang w:val="en-US"/>
          <w:rPrChange w:id="610" w:author="Kanatov Alexey" w:date="2016-12-19T20:15:00Z">
            <w:rPr>
              <w:ins w:id="611" w:author="Kanatov Alexey" w:date="2016-12-19T20:15:00Z"/>
              <w:lang w:val="en-US"/>
            </w:rPr>
          </w:rPrChange>
        </w:rPr>
      </w:pPr>
      <w:ins w:id="612" w:author="Kanatov Alexey" w:date="2016-12-19T20:15:00Z">
        <w:r w:rsidRPr="00B025AD">
          <w:rPr>
            <w:lang w:val="en-US"/>
          </w:rPr>
          <w:tab/>
        </w:r>
        <w:r w:rsidRPr="00B025AD">
          <w:rPr>
            <w:b/>
            <w:lang w:val="en-US"/>
            <w:rPrChange w:id="613" w:author="Kanatov Alexey" w:date="2016-12-19T20:15:00Z">
              <w:rPr>
                <w:lang w:val="en-US"/>
              </w:rPr>
            </w:rPrChange>
          </w:rPr>
          <w:t>require</w:t>
        </w:r>
      </w:ins>
    </w:p>
    <w:p w:rsidR="00B025AD" w:rsidRPr="00B025AD" w:rsidRDefault="00B025AD" w:rsidP="00B025AD">
      <w:pPr>
        <w:rPr>
          <w:ins w:id="614" w:author="Kanatov Alexey" w:date="2016-12-19T20:15:00Z"/>
          <w:lang w:val="en-US"/>
        </w:rPr>
      </w:pPr>
      <w:ins w:id="615" w:author="Kanatov Alexey" w:date="2016-12-19T20:15:00Z">
        <w:r w:rsidRPr="00B025AD">
          <w:rPr>
            <w:lang w:val="en-US"/>
          </w:rPr>
          <w:tab/>
        </w:r>
        <w:r w:rsidRPr="00B025AD">
          <w:rPr>
            <w:lang w:val="en-US"/>
          </w:rPr>
          <w:tab/>
        </w:r>
        <w:proofErr w:type="spellStart"/>
        <w:r w:rsidRPr="00B025AD">
          <w:rPr>
            <w:lang w:val="en-US"/>
          </w:rPr>
          <w:t>pos</w:t>
        </w:r>
        <w:proofErr w:type="spellEnd"/>
        <w:r w:rsidRPr="00B025AD">
          <w:rPr>
            <w:lang w:val="en-US"/>
          </w:rPr>
          <w:t xml:space="preserve"> </w:t>
        </w:r>
        <w:r w:rsidRPr="00B025AD">
          <w:rPr>
            <w:b/>
            <w:lang w:val="en-US"/>
            <w:rPrChange w:id="616" w:author="Kanatov Alexey" w:date="2016-12-19T20:16:00Z">
              <w:rPr>
                <w:lang w:val="en-US"/>
              </w:rPr>
            </w:rPrChange>
          </w:rPr>
          <w:t>in</w:t>
        </w:r>
        <w:r w:rsidRPr="00B025AD">
          <w:rPr>
            <w:lang w:val="en-US"/>
          </w:rPr>
          <w:t xml:space="preserve"> 0 .. N - 1 /// Valid position</w:t>
        </w:r>
        <w:r w:rsidRPr="00B025AD">
          <w:rPr>
            <w:lang w:val="en-US"/>
          </w:rPr>
          <w:tab/>
          <w:t xml:space="preserve"> </w:t>
        </w:r>
      </w:ins>
    </w:p>
    <w:p w:rsidR="00B025AD" w:rsidRPr="00B025AD" w:rsidRDefault="00B025AD" w:rsidP="00B025AD">
      <w:pPr>
        <w:rPr>
          <w:ins w:id="617" w:author="Kanatov Alexey" w:date="2016-12-19T20:15:00Z"/>
          <w:b/>
          <w:lang w:val="en-US"/>
          <w:rPrChange w:id="618" w:author="Kanatov Alexey" w:date="2016-12-19T20:16:00Z">
            <w:rPr>
              <w:ins w:id="619" w:author="Kanatov Alexey" w:date="2016-12-19T20:15:00Z"/>
              <w:lang w:val="en-US"/>
            </w:rPr>
          </w:rPrChange>
        </w:rPr>
      </w:pPr>
      <w:ins w:id="620" w:author="Kanatov Alexey" w:date="2016-12-19T20:15:00Z">
        <w:r w:rsidRPr="00B025AD">
          <w:rPr>
            <w:lang w:val="en-US"/>
          </w:rPr>
          <w:tab/>
        </w:r>
        <w:r w:rsidRPr="00B025AD">
          <w:rPr>
            <w:b/>
            <w:lang w:val="en-US"/>
            <w:rPrChange w:id="621" w:author="Kanatov Alexey" w:date="2016-12-19T20:16:00Z">
              <w:rPr>
                <w:lang w:val="en-US"/>
              </w:rPr>
            </w:rPrChange>
          </w:rPr>
          <w:t>ensure</w:t>
        </w:r>
      </w:ins>
    </w:p>
    <w:p w:rsidR="00B025AD" w:rsidRPr="00B025AD" w:rsidRDefault="00B025AD" w:rsidP="00B025AD">
      <w:pPr>
        <w:rPr>
          <w:ins w:id="622" w:author="Kanatov Alexey" w:date="2016-12-19T20:15:00Z"/>
          <w:lang w:val="en-US"/>
        </w:rPr>
      </w:pPr>
      <w:ins w:id="623" w:author="Kanatov Alexey" w:date="2016-12-19T20:15:00Z">
        <w:r w:rsidRPr="00B025AD">
          <w:rPr>
            <w:lang w:val="en-US"/>
          </w:rPr>
          <w:tab/>
        </w:r>
        <w:r w:rsidRPr="00B025AD">
          <w:rPr>
            <w:lang w:val="en-US"/>
          </w:rPr>
          <w:tab/>
        </w:r>
        <w:r w:rsidRPr="00B025AD">
          <w:rPr>
            <w:b/>
            <w:lang w:val="en-US"/>
            <w:rPrChange w:id="624" w:author="Kanatov Alexey" w:date="2016-12-19T20:16:00Z">
              <w:rPr>
                <w:lang w:val="en-US"/>
              </w:rPr>
            </w:rPrChange>
          </w:rPr>
          <w:t>return</w:t>
        </w:r>
        <w:r w:rsidRPr="00B025AD">
          <w:rPr>
            <w:lang w:val="en-US"/>
          </w:rPr>
          <w:t xml:space="preserve"> </w:t>
        </w:r>
        <w:r w:rsidRPr="00B025AD">
          <w:rPr>
            <w:b/>
            <w:lang w:val="en-US"/>
            <w:rPrChange w:id="625" w:author="Kanatov Alexey" w:date="2016-12-19T20:16:00Z">
              <w:rPr>
                <w:lang w:val="en-US"/>
              </w:rPr>
            </w:rPrChange>
          </w:rPr>
          <w:t>in</w:t>
        </w:r>
        <w:r w:rsidRPr="00B025AD">
          <w:rPr>
            <w:lang w:val="en-US"/>
          </w:rPr>
          <w:t xml:space="preserve"> 0..1 /// Valid Integer from Bit </w:t>
        </w:r>
      </w:ins>
    </w:p>
    <w:p w:rsidR="00B025AD" w:rsidRPr="000B10B2" w:rsidRDefault="00B025AD" w:rsidP="00B025AD">
      <w:pPr>
        <w:rPr>
          <w:ins w:id="626" w:author="Kanatov Alexey" w:date="2016-12-19T11:17:00Z"/>
        </w:rPr>
      </w:pPr>
      <w:ins w:id="627" w:author="Kanatov Alexey" w:date="2016-12-19T20:15:00Z">
        <w:r w:rsidRPr="00B025AD">
          <w:rPr>
            <w:lang w:val="en-US"/>
          </w:rPr>
          <w:tab/>
        </w:r>
        <w:r w:rsidRPr="00B025AD">
          <w:rPr>
            <w:b/>
            <w:lang w:val="en-US"/>
            <w:rPrChange w:id="628" w:author="Kanatov Alexey" w:date="2016-12-19T20:16:00Z">
              <w:rPr>
                <w:lang w:val="en-US"/>
              </w:rPr>
            </w:rPrChange>
          </w:rPr>
          <w:t>end</w:t>
        </w:r>
        <w:r w:rsidRPr="000B10B2">
          <w:rPr>
            <w:rPrChange w:id="629" w:author="Kanatov Alexey" w:date="2016-12-20T14:40:00Z">
              <w:rPr>
                <w:lang w:val="en-US"/>
              </w:rPr>
            </w:rPrChange>
          </w:rPr>
          <w:t xml:space="preserve"> // ()</w:t>
        </w:r>
      </w:ins>
    </w:p>
    <w:p w:rsidR="000B10B2" w:rsidRDefault="000B10B2">
      <w:pPr>
        <w:rPr>
          <w:ins w:id="630" w:author="Kanatov Alexey" w:date="2016-12-20T14:42:00Z"/>
        </w:rPr>
      </w:pPr>
      <w:ins w:id="631" w:author="Kanatov Alexey" w:date="2016-12-20T14:41:00Z">
        <w:r>
          <w:t>Для того ч</w:t>
        </w:r>
      </w:ins>
      <w:ins w:id="632" w:author="Kanatov Alexey" w:date="2016-12-20T14:49:00Z">
        <w:r w:rsidR="00A4709D">
          <w:t>т</w:t>
        </w:r>
      </w:ins>
      <w:ins w:id="633" w:author="Kanatov Alexey" w:date="2016-12-20T14:41:00Z">
        <w:r>
          <w:t>об</w:t>
        </w:r>
      </w:ins>
      <w:ins w:id="634" w:author="Kanatov Alexey" w:date="2016-12-20T14:49:00Z">
        <w:r w:rsidR="00A4709D">
          <w:t>ы</w:t>
        </w:r>
      </w:ins>
      <w:ins w:id="635" w:author="Kanatov Alexey" w:date="2016-12-20T14:41:00Z">
        <w:r>
          <w:t xml:space="preserve"> на примере рассмотерть как работ</w:t>
        </w:r>
      </w:ins>
      <w:ins w:id="636" w:author="Kanatov Alexey" w:date="2016-12-20T14:50:00Z">
        <w:r w:rsidR="00A4709D">
          <w:t>а</w:t>
        </w:r>
      </w:ins>
      <w:ins w:id="637" w:author="Kanatov Alexey" w:date="2016-12-20T14:41:00Z">
        <w:r>
          <w:t>ют две опер</w:t>
        </w:r>
      </w:ins>
      <w:ins w:id="638" w:author="Kanatov Alexey" w:date="2016-12-20T14:50:00Z">
        <w:r w:rsidR="00A4709D">
          <w:t>а</w:t>
        </w:r>
      </w:ins>
      <w:ins w:id="639" w:author="Kanatov Alexey" w:date="2016-12-20T14:41:00Z">
        <w:r>
          <w:t>ции</w:t>
        </w:r>
      </w:ins>
      <w:ins w:id="640" w:author="Kanatov Alexey" w:date="2016-12-20T14:50:00Z">
        <w:r w:rsidR="00A4709D">
          <w:t>,</w:t>
        </w:r>
      </w:ins>
      <w:ins w:id="641" w:author="Kanatov Alexey" w:date="2016-12-20T14:41:00Z">
        <w:r>
          <w:t xml:space="preserve"> представленные выше рассмотри</w:t>
        </w:r>
      </w:ins>
      <w:ins w:id="642" w:author="Kanatov Alexey" w:date="2016-12-20T14:50:00Z">
        <w:r w:rsidR="00A4709D">
          <w:t>м</w:t>
        </w:r>
      </w:ins>
      <w:ins w:id="643" w:author="Kanatov Alexey" w:date="2016-12-20T14:41:00Z">
        <w:r>
          <w:t xml:space="preserve"> следующи</w:t>
        </w:r>
      </w:ins>
      <w:ins w:id="644" w:author="Kanatov Alexey" w:date="2016-12-20T14:50:00Z">
        <w:r w:rsidR="00A4709D">
          <w:t>й фрагмент кода</w:t>
        </w:r>
      </w:ins>
      <w:ins w:id="645" w:author="Kanatov Alexey" w:date="2016-12-20T14:42:00Z">
        <w:r>
          <w:t>.</w:t>
        </w:r>
      </w:ins>
    </w:p>
    <w:p w:rsidR="000B10B2" w:rsidRDefault="000B10B2">
      <w:pPr>
        <w:rPr>
          <w:ins w:id="646" w:author="Kanatov Alexey" w:date="2016-12-20T14:42:00Z"/>
          <w:lang w:val="en-US"/>
        </w:rPr>
      </w:pPr>
      <w:ins w:id="647" w:author="Kanatov Alexey" w:date="2016-12-20T14:42:00Z">
        <w:r>
          <w:rPr>
            <w:lang w:val="en-US"/>
          </w:rPr>
          <w:t>b</w:t>
        </w:r>
        <w:r w:rsidRPr="000B10B2">
          <w:rPr>
            <w:lang w:val="en-US"/>
          </w:rPr>
          <w:t>1</w:t>
        </w:r>
        <w:r>
          <w:rPr>
            <w:lang w:val="en-US"/>
          </w:rPr>
          <w:t xml:space="preserve">: Bit 16 </w:t>
        </w:r>
        <w:r w:rsidRPr="000B10B2">
          <w:rPr>
            <w:b/>
            <w:lang w:val="en-US"/>
            <w:rPrChange w:id="648" w:author="Kanatov Alexey" w:date="2016-12-20T14:43:00Z">
              <w:rPr>
                <w:lang w:val="en-US"/>
              </w:rPr>
            </w:rPrChange>
          </w:rPr>
          <w:t>is</w:t>
        </w:r>
        <w:r>
          <w:rPr>
            <w:lang w:val="en-US"/>
          </w:rPr>
          <w:t xml:space="preserve"> 101b</w:t>
        </w:r>
      </w:ins>
    </w:p>
    <w:p w:rsidR="000B10B2" w:rsidRDefault="000B10B2">
      <w:pPr>
        <w:rPr>
          <w:ins w:id="649" w:author="Kanatov Alexey" w:date="2016-12-20T14:42:00Z"/>
          <w:lang w:val="en-US"/>
        </w:rPr>
      </w:pPr>
      <w:ins w:id="650" w:author="Kanatov Alexey" w:date="2016-12-20T14:42:00Z">
        <w:r>
          <w:rPr>
            <w:lang w:val="en-US"/>
          </w:rPr>
          <w:t xml:space="preserve">b2: Bit 16 </w:t>
        </w:r>
        <w:r w:rsidRPr="000B10B2">
          <w:rPr>
            <w:b/>
            <w:lang w:val="en-US"/>
            <w:rPrChange w:id="651" w:author="Kanatov Alexey" w:date="2016-12-20T14:43:00Z">
              <w:rPr>
                <w:lang w:val="en-US"/>
              </w:rPr>
            </w:rPrChange>
          </w:rPr>
          <w:t>is</w:t>
        </w:r>
        <w:r>
          <w:rPr>
            <w:lang w:val="en-US"/>
          </w:rPr>
          <w:t xml:space="preserve"> 100b</w:t>
        </w:r>
      </w:ins>
    </w:p>
    <w:p w:rsidR="000B10B2" w:rsidRPr="000B10B2" w:rsidRDefault="000B10B2">
      <w:pPr>
        <w:rPr>
          <w:ins w:id="652" w:author="Kanatov Alexey" w:date="2016-12-20T14:46:00Z"/>
          <w:rPrChange w:id="653" w:author="Kanatov Alexey" w:date="2016-12-20T14:48:00Z">
            <w:rPr>
              <w:ins w:id="654" w:author="Kanatov Alexey" w:date="2016-12-20T14:46:00Z"/>
              <w:lang w:val="en-US"/>
            </w:rPr>
          </w:rPrChange>
        </w:rPr>
      </w:pPr>
      <w:ins w:id="655" w:author="Kanatov Alexey" w:date="2016-12-20T14:42:00Z">
        <w:r>
          <w:rPr>
            <w:lang w:val="en-US"/>
          </w:rPr>
          <w:lastRenderedPageBreak/>
          <w:t>b</w:t>
        </w:r>
        <w:r w:rsidRPr="000B10B2">
          <w:rPr>
            <w:rPrChange w:id="656" w:author="Kanatov Alexey" w:date="2016-12-20T14:48:00Z">
              <w:rPr>
                <w:lang w:val="en-US"/>
              </w:rPr>
            </w:rPrChange>
          </w:rPr>
          <w:t>1(</w:t>
        </w:r>
      </w:ins>
      <w:ins w:id="657" w:author="Kanatov Alexey" w:date="2016-12-20T14:43:00Z">
        <w:r w:rsidRPr="000B10B2">
          <w:rPr>
            <w:rPrChange w:id="658" w:author="Kanatov Alexey" w:date="2016-12-20T14:48:00Z">
              <w:rPr>
                <w:lang w:val="en-US"/>
              </w:rPr>
            </w:rPrChange>
          </w:rPr>
          <w:t>0</w:t>
        </w:r>
      </w:ins>
      <w:ins w:id="659" w:author="Kanatov Alexey" w:date="2016-12-20T14:42:00Z">
        <w:r w:rsidRPr="000B10B2">
          <w:rPr>
            <w:rPrChange w:id="660" w:author="Kanatov Alexey" w:date="2016-12-20T14:48:00Z">
              <w:rPr>
                <w:lang w:val="en-US"/>
              </w:rPr>
            </w:rPrChange>
          </w:rPr>
          <w:t>)</w:t>
        </w:r>
      </w:ins>
      <w:ins w:id="661" w:author="Kanatov Alexey" w:date="2016-12-20T14:43:00Z">
        <w:r w:rsidRPr="000B10B2">
          <w:rPr>
            <w:rPrChange w:id="662" w:author="Kanatov Alexey" w:date="2016-12-20T14:48:00Z">
              <w:rPr>
                <w:lang w:val="en-US"/>
              </w:rPr>
            </w:rPrChange>
          </w:rPr>
          <w:t xml:space="preserve"> := </w:t>
        </w:r>
        <w:r>
          <w:rPr>
            <w:lang w:val="en-US"/>
          </w:rPr>
          <w:t>b</w:t>
        </w:r>
        <w:r w:rsidRPr="000B10B2">
          <w:rPr>
            <w:rPrChange w:id="663" w:author="Kanatov Alexey" w:date="2016-12-20T14:48:00Z">
              <w:rPr>
                <w:lang w:val="en-US"/>
              </w:rPr>
            </w:rPrChange>
          </w:rPr>
          <w:t xml:space="preserve">2 (1) // </w:t>
        </w:r>
      </w:ins>
      <w:ins w:id="664" w:author="Kanatov Alexey" w:date="2016-12-20T14:47:00Z">
        <w:r w:rsidRPr="000B10B2">
          <w:rPr>
            <w:rPrChange w:id="665" w:author="Kanatov Alexey" w:date="2016-12-20T14:48:00Z">
              <w:rPr>
                <w:lang w:val="en-US"/>
              </w:rPr>
            </w:rPrChange>
          </w:rPr>
          <w:t xml:space="preserve"> </w:t>
        </w:r>
        <w:r>
          <w:t>Установить</w:t>
        </w:r>
        <w:r w:rsidRPr="000B10B2">
          <w:t xml:space="preserve"> </w:t>
        </w:r>
      </w:ins>
      <w:ins w:id="666" w:author="Kanatov Alexey" w:date="2016-12-20T14:43:00Z">
        <w:r w:rsidRPr="000B10B2">
          <w:rPr>
            <w:rPrChange w:id="667" w:author="Kanatov Alexey" w:date="2016-12-20T14:48:00Z">
              <w:rPr>
                <w:lang w:val="en-US"/>
              </w:rPr>
            </w:rPrChange>
          </w:rPr>
          <w:t>0</w:t>
        </w:r>
      </w:ins>
      <w:ins w:id="668" w:author="Kanatov Alexey" w:date="2016-12-20T14:47:00Z">
        <w:r w:rsidRPr="000B10B2">
          <w:t>-</w:t>
        </w:r>
        <w:r>
          <w:t>й</w:t>
        </w:r>
      </w:ins>
      <w:ins w:id="669" w:author="Kanatov Alexey" w:date="2016-12-20T14:43:00Z">
        <w:r w:rsidRPr="000B10B2">
          <w:rPr>
            <w:rPrChange w:id="670" w:author="Kanatov Alexey" w:date="2016-12-20T14:48:00Z">
              <w:rPr>
                <w:lang w:val="en-US"/>
              </w:rPr>
            </w:rPrChange>
          </w:rPr>
          <w:t xml:space="preserve"> </w:t>
        </w:r>
      </w:ins>
      <w:ins w:id="671" w:author="Kanatov Alexey" w:date="2016-12-20T14:47:00Z">
        <w:r>
          <w:t>бит</w:t>
        </w:r>
      </w:ins>
      <w:ins w:id="672" w:author="Kanatov Alexey" w:date="2016-12-20T14:43:00Z">
        <w:r w:rsidRPr="000B10B2">
          <w:rPr>
            <w:rPrChange w:id="673" w:author="Kanatov Alexey" w:date="2016-12-20T14:48:00Z">
              <w:rPr>
                <w:lang w:val="en-US"/>
              </w:rPr>
            </w:rPrChange>
          </w:rPr>
          <w:t xml:space="preserve"> </w:t>
        </w:r>
      </w:ins>
      <w:ins w:id="674" w:author="Kanatov Alexey" w:date="2016-12-20T14:47:00Z">
        <w:r>
          <w:t>перменной</w:t>
        </w:r>
      </w:ins>
      <w:ins w:id="675" w:author="Kanatov Alexey" w:date="2016-12-20T14:43:00Z">
        <w:r w:rsidRPr="000B10B2">
          <w:rPr>
            <w:rPrChange w:id="676" w:author="Kanatov Alexey" w:date="2016-12-20T14:48:00Z">
              <w:rPr>
                <w:lang w:val="en-US"/>
              </w:rPr>
            </w:rPrChange>
          </w:rPr>
          <w:t xml:space="preserve"> </w:t>
        </w:r>
      </w:ins>
      <w:ins w:id="677" w:author="Kanatov Alexey" w:date="2016-12-20T14:47:00Z">
        <w:r>
          <w:rPr>
            <w:lang w:val="en-US"/>
          </w:rPr>
          <w:t>b</w:t>
        </w:r>
      </w:ins>
      <w:ins w:id="678" w:author="Kanatov Alexey" w:date="2016-12-20T14:43:00Z">
        <w:r w:rsidRPr="000B10B2">
          <w:rPr>
            <w:rPrChange w:id="679" w:author="Kanatov Alexey" w:date="2016-12-20T14:48:00Z">
              <w:rPr>
                <w:lang w:val="en-US"/>
              </w:rPr>
            </w:rPrChange>
          </w:rPr>
          <w:t xml:space="preserve">1 </w:t>
        </w:r>
      </w:ins>
      <w:ins w:id="680" w:author="Kanatov Alexey" w:date="2016-12-20T14:47:00Z">
        <w:r>
          <w:t>в з</w:t>
        </w:r>
      </w:ins>
      <w:ins w:id="681" w:author="Kanatov Alexey" w:date="2016-12-20T15:02:00Z">
        <w:r w:rsidR="00973AA0">
          <w:t>н</w:t>
        </w:r>
      </w:ins>
      <w:ins w:id="682" w:author="Kanatov Alexey" w:date="2016-12-20T14:47:00Z">
        <w:r>
          <w:t xml:space="preserve">ачение, взятое из </w:t>
        </w:r>
      </w:ins>
      <w:ins w:id="683" w:author="Kanatov Alexey" w:date="2016-12-20T14:43:00Z">
        <w:r w:rsidRPr="000B10B2">
          <w:rPr>
            <w:rPrChange w:id="684" w:author="Kanatov Alexey" w:date="2016-12-20T14:48:00Z">
              <w:rPr>
                <w:lang w:val="en-US"/>
              </w:rPr>
            </w:rPrChange>
          </w:rPr>
          <w:t>1</w:t>
        </w:r>
      </w:ins>
      <w:ins w:id="685" w:author="Kanatov Alexey" w:date="2016-12-20T14:48:00Z">
        <w:r>
          <w:t>-ого бита переменной</w:t>
        </w:r>
      </w:ins>
      <w:ins w:id="686" w:author="Kanatov Alexey" w:date="2016-12-20T14:43:00Z">
        <w:r w:rsidRPr="000B10B2">
          <w:rPr>
            <w:rPrChange w:id="687" w:author="Kanatov Alexey" w:date="2016-12-20T14:48:00Z">
              <w:rPr>
                <w:lang w:val="en-US"/>
              </w:rPr>
            </w:rPrChange>
          </w:rPr>
          <w:t xml:space="preserve"> </w:t>
        </w:r>
        <w:r>
          <w:rPr>
            <w:lang w:val="en-US"/>
          </w:rPr>
          <w:t>b</w:t>
        </w:r>
        <w:r w:rsidRPr="000B10B2">
          <w:rPr>
            <w:rPrChange w:id="688" w:author="Kanatov Alexey" w:date="2016-12-20T14:48:00Z">
              <w:rPr>
                <w:lang w:val="en-US"/>
              </w:rPr>
            </w:rPrChange>
          </w:rPr>
          <w:t>2</w:t>
        </w:r>
      </w:ins>
    </w:p>
    <w:p w:rsidR="000B10B2" w:rsidRDefault="000B10B2">
      <w:pPr>
        <w:rPr>
          <w:ins w:id="689" w:author="Kanatov Alexey" w:date="2016-12-20T14:50:00Z"/>
        </w:rPr>
      </w:pPr>
      <w:ins w:id="690" w:author="Kanatov Alexey" w:date="2016-12-20T14:46:00Z">
        <w:r>
          <w:rPr>
            <w:lang w:val="en-US"/>
          </w:rPr>
          <w:t>b</w:t>
        </w:r>
        <w:r w:rsidRPr="000B10B2">
          <w:rPr>
            <w:rPrChange w:id="691" w:author="Kanatov Alexey" w:date="2016-12-20T14:47:00Z">
              <w:rPr>
                <w:lang w:val="en-US"/>
              </w:rPr>
            </w:rPrChange>
          </w:rPr>
          <w:t>1 (</w:t>
        </w:r>
        <w:r>
          <w:rPr>
            <w:lang w:val="en-US"/>
          </w:rPr>
          <w:t>o</w:t>
        </w:r>
        <w:r w:rsidRPr="000B10B2">
          <w:rPr>
            <w:rPrChange w:id="692" w:author="Kanatov Alexey" w:date="2016-12-20T14:47:00Z">
              <w:rPr>
                <w:lang w:val="en-US"/>
              </w:rPr>
            </w:rPrChange>
          </w:rPr>
          <w:t xml:space="preserve">, </w:t>
        </w:r>
        <w:r>
          <w:rPr>
            <w:lang w:val="en-US"/>
          </w:rPr>
          <w:t>b</w:t>
        </w:r>
        <w:r w:rsidRPr="000B10B2">
          <w:rPr>
            <w:rPrChange w:id="693" w:author="Kanatov Alexey" w:date="2016-12-20T14:47:00Z">
              <w:rPr>
                <w:lang w:val="en-US"/>
              </w:rPr>
            </w:rPrChange>
          </w:rPr>
          <w:t>2 (</w:t>
        </w:r>
      </w:ins>
      <w:ins w:id="694" w:author="Kanatov Alexey" w:date="2016-12-20T14:47:00Z">
        <w:r w:rsidRPr="000B10B2">
          <w:rPr>
            <w:rPrChange w:id="695" w:author="Kanatov Alexey" w:date="2016-12-20T14:47:00Z">
              <w:rPr>
                <w:lang w:val="en-US"/>
              </w:rPr>
            </w:rPrChange>
          </w:rPr>
          <w:t>1</w:t>
        </w:r>
      </w:ins>
      <w:ins w:id="696" w:author="Kanatov Alexey" w:date="2016-12-20T14:46:00Z">
        <w:r w:rsidRPr="000B10B2">
          <w:rPr>
            <w:rPrChange w:id="697" w:author="Kanatov Alexey" w:date="2016-12-20T14:47:00Z">
              <w:rPr>
                <w:lang w:val="en-US"/>
              </w:rPr>
            </w:rPrChange>
          </w:rPr>
          <w:t>))</w:t>
        </w:r>
      </w:ins>
      <w:ins w:id="698" w:author="Kanatov Alexey" w:date="2016-12-20T14:47:00Z">
        <w:r w:rsidRPr="000B10B2">
          <w:rPr>
            <w:rPrChange w:id="699" w:author="Kanatov Alexey" w:date="2016-12-20T14:47:00Z">
              <w:rPr>
                <w:lang w:val="en-US"/>
              </w:rPr>
            </w:rPrChange>
          </w:rPr>
          <w:t xml:space="preserve"> // </w:t>
        </w:r>
        <w:r>
          <w:t>Таже самая операция толь</w:t>
        </w:r>
      </w:ins>
      <w:ins w:id="700" w:author="Kanatov Alexey" w:date="2016-12-20T14:48:00Z">
        <w:r>
          <w:t>к</w:t>
        </w:r>
      </w:ins>
      <w:ins w:id="701" w:author="Kanatov Alexey" w:date="2016-12-20T14:47:00Z">
        <w:r>
          <w:t xml:space="preserve">о записанная </w:t>
        </w:r>
      </w:ins>
      <w:ins w:id="702" w:author="Kanatov Alexey" w:date="2016-12-20T14:48:00Z">
        <w:r>
          <w:t>в процедурном стиле</w:t>
        </w:r>
      </w:ins>
    </w:p>
    <w:p w:rsidR="00A4709D" w:rsidRPr="00A4709D" w:rsidRDefault="00A4709D">
      <w:pPr>
        <w:rPr>
          <w:ins w:id="703" w:author="Kanatov Alexey" w:date="2016-12-20T14:41:00Z"/>
        </w:rPr>
      </w:pPr>
      <w:ins w:id="704" w:author="Kanatov Alexey" w:date="2016-12-20T14:50:00Z">
        <w:r>
          <w:t>Следующий вопро</w:t>
        </w:r>
      </w:ins>
      <w:ins w:id="705" w:author="Kanatov Alexey" w:date="2016-12-20T14:51:00Z">
        <w:r>
          <w:t>с</w:t>
        </w:r>
      </w:ins>
      <w:ins w:id="706" w:author="Kanatov Alexey" w:date="2016-12-20T14:50:00Z">
        <w:r>
          <w:t>, кот</w:t>
        </w:r>
      </w:ins>
      <w:ins w:id="707" w:author="Kanatov Alexey" w:date="2016-12-20T14:51:00Z">
        <w:r>
          <w:t>о</w:t>
        </w:r>
      </w:ins>
      <w:ins w:id="708" w:author="Kanatov Alexey" w:date="2016-12-20T14:50:00Z">
        <w:r>
          <w:t xml:space="preserve">рый всегда возникает при проектировании юнита </w:t>
        </w:r>
      </w:ins>
      <w:ins w:id="709" w:author="Kanatov Alexey" w:date="2016-12-20T14:51:00Z">
        <w:r>
          <w:t>–</w:t>
        </w:r>
      </w:ins>
      <w:ins w:id="710" w:author="Kanatov Alexey" w:date="2016-12-20T14:50:00Z">
        <w:r>
          <w:t xml:space="preserve"> это </w:t>
        </w:r>
      </w:ins>
      <w:ins w:id="711" w:author="Kanatov Alexey" w:date="2016-12-20T14:51:00Z">
        <w:r>
          <w:t xml:space="preserve">какие процедуры инициализации у него должны быть. </w:t>
        </w:r>
      </w:ins>
      <w:ins w:id="712" w:author="Kanatov Alexey" w:date="2016-12-20T14:54:00Z">
        <w:r>
          <w:t xml:space="preserve">Для юнита </w:t>
        </w:r>
        <w:r>
          <w:rPr>
            <w:lang w:val="en-US"/>
          </w:rPr>
          <w:t>Bit</w:t>
        </w:r>
        <w:r w:rsidRPr="00A4709D">
          <w:rPr>
            <w:rPrChange w:id="713" w:author="Kanatov Alexey" w:date="2016-12-20T14:55:00Z">
              <w:rPr>
                <w:lang w:val="en-US"/>
              </w:rPr>
            </w:rPrChange>
          </w:rPr>
          <w:t xml:space="preserve"> [</w:t>
        </w:r>
        <w:r>
          <w:rPr>
            <w:lang w:val="en-US"/>
          </w:rPr>
          <w:t>N</w:t>
        </w:r>
        <w:r w:rsidRPr="00A4709D">
          <w:rPr>
            <w:rPrChange w:id="714" w:author="Kanatov Alexey" w:date="2016-12-20T14:55:00Z">
              <w:rPr>
                <w:lang w:val="en-US"/>
              </w:rPr>
            </w:rPrChange>
          </w:rPr>
          <w:t xml:space="preserve">: </w:t>
        </w:r>
        <w:r>
          <w:rPr>
            <w:lang w:val="en-US"/>
          </w:rPr>
          <w:t>Integer</w:t>
        </w:r>
        <w:r w:rsidRPr="00A4709D">
          <w:rPr>
            <w:rPrChange w:id="715" w:author="Kanatov Alexey" w:date="2016-12-20T14:55:00Z">
              <w:rPr>
                <w:lang w:val="en-US"/>
              </w:rPr>
            </w:rPrChange>
          </w:rPr>
          <w:t xml:space="preserve">] </w:t>
        </w:r>
        <w:r>
          <w:t xml:space="preserve">предусмотерна одна процедура инициализации без параметров </w:t>
        </w:r>
      </w:ins>
      <w:ins w:id="716" w:author="Kanatov Alexey" w:date="2016-12-20T14:55:00Z">
        <w:r>
          <w:t>–</w:t>
        </w:r>
      </w:ins>
      <w:ins w:id="717" w:author="Kanatov Alexey" w:date="2016-12-20T14:54:00Z">
        <w:r>
          <w:t xml:space="preserve"> </w:t>
        </w:r>
      </w:ins>
      <w:ins w:id="718" w:author="Kanatov Alexey" w:date="2016-12-20T14:55:00Z">
        <w:r>
          <w:t>и тело ее содержит цикл который всем битам данного битового поля присваивает значение 0. Таким обра</w:t>
        </w:r>
      </w:ins>
      <w:ins w:id="719" w:author="Kanatov Alexey" w:date="2016-12-20T15:03:00Z">
        <w:r w:rsidR="00973AA0">
          <w:t>з</w:t>
        </w:r>
      </w:ins>
      <w:ins w:id="720" w:author="Kanatov Alexey" w:date="2016-12-20T14:55:00Z">
        <w:r w:rsidR="00973AA0">
          <w:t>ом даже тело процедры</w:t>
        </w:r>
        <w:r>
          <w:t xml:space="preserve"> иницализации не является чем-то особенным или внешним, а выра</w:t>
        </w:r>
      </w:ins>
      <w:ins w:id="721" w:author="Kanatov Alexey" w:date="2016-12-20T14:56:00Z">
        <w:r>
          <w:t>ж</w:t>
        </w:r>
      </w:ins>
      <w:ins w:id="722" w:author="Kanatov Alexey" w:date="2016-12-20T14:55:00Z">
        <w:r>
          <w:t xml:space="preserve">ается </w:t>
        </w:r>
      </w:ins>
      <w:ins w:id="723" w:author="Kanatov Alexey" w:date="2016-12-20T14:56:00Z">
        <w:r>
          <w:t>через операцию установки бита в нужное значение.</w:t>
        </w:r>
      </w:ins>
    </w:p>
    <w:p w:rsidR="005734FA" w:rsidRPr="00B025AD" w:rsidDel="000B10B2" w:rsidRDefault="009A05F0">
      <w:pPr>
        <w:rPr>
          <w:del w:id="724" w:author="Kanatov Alexey" w:date="2016-12-20T14:40:00Z"/>
          <w:rFonts w:ascii="Arial" w:hAnsi="Arial" w:cs="Arial"/>
          <w:b/>
          <w:sz w:val="28"/>
          <w:szCs w:val="28"/>
          <w:lang w:val="en-US"/>
        </w:rPr>
      </w:pPr>
      <w:del w:id="725" w:author="Kanatov Alexey" w:date="2016-12-20T14:40:00Z">
        <w:r w:rsidRPr="009A05F0" w:rsidDel="000B10B2">
          <w:rPr>
            <w:rFonts w:ascii="Arial" w:hAnsi="Arial" w:cs="Arial"/>
            <w:b/>
            <w:sz w:val="28"/>
            <w:szCs w:val="28"/>
          </w:rPr>
          <w:delText>Перечисления</w:delText>
        </w:r>
        <w:r w:rsidRPr="00B025AD" w:rsidDel="000B10B2">
          <w:rPr>
            <w:rFonts w:ascii="Arial" w:hAnsi="Arial" w:cs="Arial"/>
            <w:b/>
            <w:sz w:val="28"/>
            <w:szCs w:val="28"/>
            <w:lang w:val="en-US"/>
          </w:rPr>
          <w:delText xml:space="preserve"> </w:delText>
        </w:r>
        <w:r w:rsidRPr="009A05F0" w:rsidDel="000B10B2">
          <w:rPr>
            <w:rFonts w:ascii="Arial" w:hAnsi="Arial" w:cs="Arial"/>
            <w:b/>
            <w:sz w:val="28"/>
            <w:szCs w:val="28"/>
          </w:rPr>
          <w:delText>и</w:delText>
        </w:r>
        <w:r w:rsidRPr="00B025AD" w:rsidDel="000B10B2">
          <w:rPr>
            <w:rFonts w:ascii="Arial" w:hAnsi="Arial" w:cs="Arial"/>
            <w:b/>
            <w:sz w:val="28"/>
            <w:szCs w:val="28"/>
            <w:lang w:val="en-US"/>
          </w:rPr>
          <w:delText xml:space="preserve"> </w:delText>
        </w:r>
        <w:r w:rsidRPr="009A05F0" w:rsidDel="000B10B2">
          <w:rPr>
            <w:rFonts w:ascii="Arial" w:hAnsi="Arial" w:cs="Arial"/>
            <w:b/>
            <w:sz w:val="28"/>
            <w:szCs w:val="28"/>
          </w:rPr>
          <w:delText>константы</w:delText>
        </w:r>
        <w:r w:rsidRPr="00B025AD" w:rsidDel="000B10B2">
          <w:rPr>
            <w:rFonts w:ascii="Arial" w:hAnsi="Arial" w:cs="Arial"/>
            <w:b/>
            <w:sz w:val="28"/>
            <w:szCs w:val="28"/>
            <w:lang w:val="en-US"/>
          </w:rPr>
          <w:br/>
        </w:r>
        <w:r w:rsidRPr="009A05F0" w:rsidDel="000B10B2">
          <w:rPr>
            <w:rFonts w:ascii="Arial" w:hAnsi="Arial" w:cs="Arial"/>
            <w:b/>
            <w:sz w:val="28"/>
            <w:szCs w:val="28"/>
            <w:lang w:val="en-US"/>
          </w:rPr>
          <w:delText>Enumerations</w:delText>
        </w:r>
        <w:r w:rsidRPr="00B025AD" w:rsidDel="000B10B2">
          <w:rPr>
            <w:rFonts w:ascii="Arial" w:hAnsi="Arial" w:cs="Arial"/>
            <w:b/>
            <w:sz w:val="28"/>
            <w:szCs w:val="28"/>
            <w:lang w:val="en-US"/>
          </w:rPr>
          <w:delText xml:space="preserve"> &amp; </w:delText>
        </w:r>
        <w:r w:rsidRPr="009A05F0" w:rsidDel="000B10B2">
          <w:rPr>
            <w:rFonts w:ascii="Arial" w:hAnsi="Arial" w:cs="Arial"/>
            <w:b/>
            <w:sz w:val="28"/>
            <w:szCs w:val="28"/>
            <w:lang w:val="en-US"/>
          </w:rPr>
          <w:delText>constants</w:delText>
        </w:r>
      </w:del>
    </w:p>
    <w:p w:rsidR="009A05F0" w:rsidRPr="009316E9" w:rsidDel="000B10B2" w:rsidRDefault="008A02B5">
      <w:pPr>
        <w:rPr>
          <w:del w:id="726" w:author="Kanatov Alexey" w:date="2016-12-20T14:40:00Z"/>
          <w:rFonts w:ascii="Arial" w:hAnsi="Arial" w:cs="Arial"/>
          <w:sz w:val="24"/>
          <w:szCs w:val="24"/>
          <w:lang w:val="en-US"/>
        </w:rPr>
      </w:pPr>
      <w:del w:id="727" w:author="Kanatov Alexey" w:date="2016-12-20T14:40:00Z">
        <w:r w:rsidRPr="009316E9" w:rsidDel="000B10B2">
          <w:rPr>
            <w:rFonts w:ascii="Arial" w:hAnsi="Arial" w:cs="Arial"/>
            <w:sz w:val="24"/>
            <w:szCs w:val="24"/>
            <w:lang w:val="en-US"/>
          </w:rPr>
          <w:delText>&lt;</w:delText>
        </w:r>
        <w:r w:rsidR="00806B37" w:rsidDel="000B10B2">
          <w:rPr>
            <w:rFonts w:ascii="Arial" w:hAnsi="Arial" w:cs="Arial"/>
            <w:color w:val="CC00FF"/>
            <w:sz w:val="24"/>
            <w:szCs w:val="24"/>
            <w:lang w:val="en-US"/>
          </w:rPr>
          <w:delText>Is still under discussion</w:delText>
        </w:r>
        <w:r w:rsidRPr="009316E9" w:rsidDel="000B10B2">
          <w:rPr>
            <w:rFonts w:ascii="Arial" w:hAnsi="Arial" w:cs="Arial"/>
            <w:color w:val="CC00FF"/>
            <w:sz w:val="24"/>
            <w:szCs w:val="24"/>
            <w:lang w:val="en-US"/>
          </w:rPr>
          <w:delText xml:space="preserve"> </w:delText>
        </w:r>
        <w:r w:rsidRPr="00B60371" w:rsidDel="000B10B2">
          <w:rPr>
            <w:rFonts w:ascii="Arial" w:hAnsi="Arial" w:cs="Arial"/>
            <w:color w:val="CC00FF"/>
            <w:sz w:val="24"/>
            <w:szCs w:val="24"/>
            <w:lang w:val="en-US"/>
          </w:rPr>
          <w:sym w:font="Wingdings" w:char="F04A"/>
        </w:r>
        <w:r w:rsidRPr="009316E9" w:rsidDel="000B10B2">
          <w:rPr>
            <w:rFonts w:ascii="Arial" w:hAnsi="Arial" w:cs="Arial"/>
            <w:sz w:val="24"/>
            <w:szCs w:val="24"/>
            <w:lang w:val="en-US"/>
          </w:rPr>
          <w:delText>&gt;</w:delText>
        </w:r>
      </w:del>
    </w:p>
    <w:p w:rsidR="00903CE2" w:rsidRPr="009316E9" w:rsidDel="000B10B2" w:rsidRDefault="00903CE2">
      <w:pPr>
        <w:rPr>
          <w:del w:id="728" w:author="Kanatov Alexey" w:date="2016-12-20T14:40:00Z"/>
          <w:rFonts w:ascii="Arial" w:hAnsi="Arial" w:cs="Arial"/>
          <w:sz w:val="24"/>
          <w:szCs w:val="24"/>
          <w:lang w:val="en-US"/>
        </w:rPr>
      </w:pPr>
    </w:p>
    <w:p w:rsidR="00903CE2" w:rsidRPr="009316E9" w:rsidRDefault="00903CE2">
      <w:pPr>
        <w:rPr>
          <w:rFonts w:ascii="Arial" w:hAnsi="Arial" w:cs="Arial"/>
          <w:sz w:val="24"/>
          <w:szCs w:val="24"/>
          <w:lang w:val="en-US"/>
        </w:rPr>
      </w:pPr>
    </w:p>
    <w:sectPr w:rsidR="00903CE2" w:rsidRPr="009316E9" w:rsidSect="00466AA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9FA" w:rsidRDefault="003B79FA" w:rsidP="00E819C9">
      <w:pPr>
        <w:spacing w:after="0" w:line="240" w:lineRule="auto"/>
      </w:pPr>
      <w:r>
        <w:separator/>
      </w:r>
    </w:p>
  </w:endnote>
  <w:endnote w:type="continuationSeparator" w:id="0">
    <w:p w:rsidR="003B79FA" w:rsidRDefault="003B79FA" w:rsidP="00E81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9FA" w:rsidRDefault="003B79FA" w:rsidP="00E819C9">
      <w:pPr>
        <w:spacing w:after="0" w:line="240" w:lineRule="auto"/>
      </w:pPr>
      <w:r>
        <w:separator/>
      </w:r>
    </w:p>
  </w:footnote>
  <w:footnote w:type="continuationSeparator" w:id="0">
    <w:p w:rsidR="003B79FA" w:rsidRDefault="003B79FA" w:rsidP="00E819C9">
      <w:pPr>
        <w:spacing w:after="0" w:line="240" w:lineRule="auto"/>
      </w:pPr>
      <w:r>
        <w:continuationSeparator/>
      </w:r>
    </w:p>
  </w:footnote>
  <w:footnote w:id="1">
    <w:p w:rsidR="005913B9" w:rsidRPr="006B1315" w:rsidRDefault="005913B9">
      <w:pPr>
        <w:pStyle w:val="a6"/>
        <w:rPr>
          <w:rFonts w:ascii="Arial" w:hAnsi="Arial" w:cs="Arial"/>
          <w:sz w:val="24"/>
          <w:szCs w:val="24"/>
        </w:rPr>
      </w:pPr>
      <w:r w:rsidRPr="00B47DC4">
        <w:rPr>
          <w:rStyle w:val="a8"/>
          <w:rFonts w:ascii="Arial" w:hAnsi="Arial" w:cs="Arial"/>
          <w:sz w:val="24"/>
          <w:szCs w:val="24"/>
        </w:rPr>
        <w:footnoteRef/>
      </w:r>
      <w:r w:rsidRPr="00B47DC4">
        <w:rPr>
          <w:rFonts w:ascii="Arial" w:hAnsi="Arial" w:cs="Arial"/>
          <w:sz w:val="24"/>
          <w:szCs w:val="24"/>
        </w:rPr>
        <w:t xml:space="preserve"> Вырожденный случай, когда число таких единиц нулевое, считается допустимым</w:t>
      </w:r>
      <w:ins w:id="4" w:author="Kanatov Alexey" w:date="2016-04-13T20:21:00Z">
        <w:r>
          <w:rPr>
            <w:rFonts w:ascii="Arial" w:hAnsi="Arial" w:cs="Arial"/>
            <w:sz w:val="24"/>
            <w:szCs w:val="24"/>
          </w:rPr>
          <w:t xml:space="preserve"> и при этом порождается пустая программа которая ничего не делает</w:t>
        </w:r>
      </w:ins>
      <w:r w:rsidRPr="00B47DC4">
        <w:rPr>
          <w:rFonts w:ascii="Arial" w:hAnsi="Arial" w:cs="Arial"/>
          <w:sz w:val="24"/>
          <w:szCs w:val="24"/>
        </w:rPr>
        <w:t>.</w:t>
      </w:r>
      <w:ins w:id="5" w:author="Kanatov Alexey" w:date="2016-04-13T20:21:00Z">
        <w:r>
          <w:rPr>
            <w:rFonts w:ascii="Arial" w:hAnsi="Arial" w:cs="Arial"/>
            <w:sz w:val="24"/>
            <w:szCs w:val="24"/>
          </w:rPr>
          <w:t xml:space="preserve"> Или что</w:t>
        </w:r>
        <w:r w:rsidRPr="006B1315">
          <w:rPr>
            <w:rFonts w:ascii="Arial" w:hAnsi="Arial" w:cs="Arial"/>
            <w:sz w:val="24"/>
            <w:szCs w:val="24"/>
            <w:rPrChange w:id="6" w:author="Kanatov Alexey" w:date="2016-04-15T13:59:00Z">
              <w:rPr>
                <w:rFonts w:ascii="Arial" w:hAnsi="Arial" w:cs="Arial"/>
                <w:sz w:val="24"/>
                <w:szCs w:val="24"/>
                <w:lang w:val="en-US"/>
              </w:rPr>
            </w:rPrChange>
          </w:rPr>
          <w:t>????</w:t>
        </w:r>
      </w:ins>
    </w:p>
  </w:footnote>
  <w:footnote w:id="2">
    <w:p w:rsidR="005913B9" w:rsidRDefault="005913B9">
      <w:pPr>
        <w:pStyle w:val="a6"/>
      </w:pPr>
      <w:r>
        <w:rPr>
          <w:rStyle w:val="a8"/>
        </w:rPr>
        <w:footnoteRef/>
      </w:r>
      <w:r>
        <w:t xml:space="preserve"> </w:t>
      </w:r>
      <w:r>
        <w:rPr>
          <w:rFonts w:ascii="Arial" w:hAnsi="Arial" w:cs="Arial"/>
          <w:sz w:val="24"/>
          <w:szCs w:val="24"/>
        </w:rPr>
        <w:t>Если быть более точным, то объекты, не имеющие значений, существовать могут, но никаких операций, кроме присваивания им значения, над ними выполнять нельзя, и это проверяется статически при компиляции программы.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F07A7"/>
    <w:multiLevelType w:val="hybridMultilevel"/>
    <w:tmpl w:val="62605E82"/>
    <w:lvl w:ilvl="0" w:tplc="34EA525C">
      <w:start w:val="1"/>
      <w:numFmt w:val="bullet"/>
      <w:lvlText w:val="•"/>
      <w:lvlJc w:val="left"/>
      <w:pPr>
        <w:tabs>
          <w:tab w:val="num" w:pos="720"/>
        </w:tabs>
        <w:ind w:left="720" w:hanging="360"/>
      </w:pPr>
      <w:rPr>
        <w:rFonts w:ascii="Times New Roman" w:hAnsi="Times New Roman" w:hint="default"/>
      </w:rPr>
    </w:lvl>
    <w:lvl w:ilvl="1" w:tplc="0F1AC030" w:tentative="1">
      <w:start w:val="1"/>
      <w:numFmt w:val="bullet"/>
      <w:lvlText w:val="•"/>
      <w:lvlJc w:val="left"/>
      <w:pPr>
        <w:tabs>
          <w:tab w:val="num" w:pos="1440"/>
        </w:tabs>
        <w:ind w:left="1440" w:hanging="360"/>
      </w:pPr>
      <w:rPr>
        <w:rFonts w:ascii="Times New Roman" w:hAnsi="Times New Roman" w:hint="default"/>
      </w:rPr>
    </w:lvl>
    <w:lvl w:ilvl="2" w:tplc="937695AC" w:tentative="1">
      <w:start w:val="1"/>
      <w:numFmt w:val="bullet"/>
      <w:lvlText w:val="•"/>
      <w:lvlJc w:val="left"/>
      <w:pPr>
        <w:tabs>
          <w:tab w:val="num" w:pos="2160"/>
        </w:tabs>
        <w:ind w:left="2160" w:hanging="360"/>
      </w:pPr>
      <w:rPr>
        <w:rFonts w:ascii="Times New Roman" w:hAnsi="Times New Roman" w:hint="default"/>
      </w:rPr>
    </w:lvl>
    <w:lvl w:ilvl="3" w:tplc="8B5479FA" w:tentative="1">
      <w:start w:val="1"/>
      <w:numFmt w:val="bullet"/>
      <w:lvlText w:val="•"/>
      <w:lvlJc w:val="left"/>
      <w:pPr>
        <w:tabs>
          <w:tab w:val="num" w:pos="2880"/>
        </w:tabs>
        <w:ind w:left="2880" w:hanging="360"/>
      </w:pPr>
      <w:rPr>
        <w:rFonts w:ascii="Times New Roman" w:hAnsi="Times New Roman" w:hint="default"/>
      </w:rPr>
    </w:lvl>
    <w:lvl w:ilvl="4" w:tplc="D2EA13DE" w:tentative="1">
      <w:start w:val="1"/>
      <w:numFmt w:val="bullet"/>
      <w:lvlText w:val="•"/>
      <w:lvlJc w:val="left"/>
      <w:pPr>
        <w:tabs>
          <w:tab w:val="num" w:pos="3600"/>
        </w:tabs>
        <w:ind w:left="3600" w:hanging="360"/>
      </w:pPr>
      <w:rPr>
        <w:rFonts w:ascii="Times New Roman" w:hAnsi="Times New Roman" w:hint="default"/>
      </w:rPr>
    </w:lvl>
    <w:lvl w:ilvl="5" w:tplc="A1665804" w:tentative="1">
      <w:start w:val="1"/>
      <w:numFmt w:val="bullet"/>
      <w:lvlText w:val="•"/>
      <w:lvlJc w:val="left"/>
      <w:pPr>
        <w:tabs>
          <w:tab w:val="num" w:pos="4320"/>
        </w:tabs>
        <w:ind w:left="4320" w:hanging="360"/>
      </w:pPr>
      <w:rPr>
        <w:rFonts w:ascii="Times New Roman" w:hAnsi="Times New Roman" w:hint="default"/>
      </w:rPr>
    </w:lvl>
    <w:lvl w:ilvl="6" w:tplc="ECF4E40E" w:tentative="1">
      <w:start w:val="1"/>
      <w:numFmt w:val="bullet"/>
      <w:lvlText w:val="•"/>
      <w:lvlJc w:val="left"/>
      <w:pPr>
        <w:tabs>
          <w:tab w:val="num" w:pos="5040"/>
        </w:tabs>
        <w:ind w:left="5040" w:hanging="360"/>
      </w:pPr>
      <w:rPr>
        <w:rFonts w:ascii="Times New Roman" w:hAnsi="Times New Roman" w:hint="default"/>
      </w:rPr>
    </w:lvl>
    <w:lvl w:ilvl="7" w:tplc="9320968C" w:tentative="1">
      <w:start w:val="1"/>
      <w:numFmt w:val="bullet"/>
      <w:lvlText w:val="•"/>
      <w:lvlJc w:val="left"/>
      <w:pPr>
        <w:tabs>
          <w:tab w:val="num" w:pos="5760"/>
        </w:tabs>
        <w:ind w:left="5760" w:hanging="360"/>
      </w:pPr>
      <w:rPr>
        <w:rFonts w:ascii="Times New Roman" w:hAnsi="Times New Roman" w:hint="default"/>
      </w:rPr>
    </w:lvl>
    <w:lvl w:ilvl="8" w:tplc="23AE289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natov Alexey">
    <w15:presenceInfo w15:providerId="AD" w15:userId="S-1-5-21-1454471165-515967899-839522115-47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7EB"/>
    <w:rsid w:val="00003A99"/>
    <w:rsid w:val="00010E34"/>
    <w:rsid w:val="00033044"/>
    <w:rsid w:val="000334C7"/>
    <w:rsid w:val="0003440B"/>
    <w:rsid w:val="00043DCD"/>
    <w:rsid w:val="00050594"/>
    <w:rsid w:val="00062E54"/>
    <w:rsid w:val="0006377E"/>
    <w:rsid w:val="000669B2"/>
    <w:rsid w:val="00082AC5"/>
    <w:rsid w:val="00083637"/>
    <w:rsid w:val="000939F8"/>
    <w:rsid w:val="000B10B2"/>
    <w:rsid w:val="000C0293"/>
    <w:rsid w:val="00100DA7"/>
    <w:rsid w:val="00125E87"/>
    <w:rsid w:val="00136F05"/>
    <w:rsid w:val="00143448"/>
    <w:rsid w:val="00150986"/>
    <w:rsid w:val="0015733B"/>
    <w:rsid w:val="001664E5"/>
    <w:rsid w:val="001915DB"/>
    <w:rsid w:val="001A6510"/>
    <w:rsid w:val="001B7353"/>
    <w:rsid w:val="001B7A86"/>
    <w:rsid w:val="001D63C9"/>
    <w:rsid w:val="00202D92"/>
    <w:rsid w:val="002373F3"/>
    <w:rsid w:val="002467E3"/>
    <w:rsid w:val="00282280"/>
    <w:rsid w:val="00284CBE"/>
    <w:rsid w:val="002C11C0"/>
    <w:rsid w:val="002C3C63"/>
    <w:rsid w:val="002E71C5"/>
    <w:rsid w:val="002F7DB4"/>
    <w:rsid w:val="00305FE0"/>
    <w:rsid w:val="00312F57"/>
    <w:rsid w:val="00327AF3"/>
    <w:rsid w:val="00346652"/>
    <w:rsid w:val="00356535"/>
    <w:rsid w:val="00377219"/>
    <w:rsid w:val="00393FB4"/>
    <w:rsid w:val="003B79FA"/>
    <w:rsid w:val="003C4E89"/>
    <w:rsid w:val="003E040B"/>
    <w:rsid w:val="003E6336"/>
    <w:rsid w:val="00411FC5"/>
    <w:rsid w:val="004361D8"/>
    <w:rsid w:val="00451BEB"/>
    <w:rsid w:val="00453186"/>
    <w:rsid w:val="00462079"/>
    <w:rsid w:val="00466AA5"/>
    <w:rsid w:val="004B1675"/>
    <w:rsid w:val="004C4349"/>
    <w:rsid w:val="004D153D"/>
    <w:rsid w:val="004F2E29"/>
    <w:rsid w:val="004F5FAC"/>
    <w:rsid w:val="00514B4C"/>
    <w:rsid w:val="0054107C"/>
    <w:rsid w:val="00556B3F"/>
    <w:rsid w:val="00572057"/>
    <w:rsid w:val="005734FA"/>
    <w:rsid w:val="00587DD0"/>
    <w:rsid w:val="005913B9"/>
    <w:rsid w:val="005A3D87"/>
    <w:rsid w:val="005A4290"/>
    <w:rsid w:val="005B25F9"/>
    <w:rsid w:val="005B31C5"/>
    <w:rsid w:val="005B6826"/>
    <w:rsid w:val="005B6B43"/>
    <w:rsid w:val="005C5C52"/>
    <w:rsid w:val="005E6F46"/>
    <w:rsid w:val="005F5641"/>
    <w:rsid w:val="0060007C"/>
    <w:rsid w:val="006201C9"/>
    <w:rsid w:val="00622635"/>
    <w:rsid w:val="00623F38"/>
    <w:rsid w:val="00631484"/>
    <w:rsid w:val="00650F0C"/>
    <w:rsid w:val="00657861"/>
    <w:rsid w:val="006848B8"/>
    <w:rsid w:val="00693B57"/>
    <w:rsid w:val="006957EF"/>
    <w:rsid w:val="006A6C2B"/>
    <w:rsid w:val="006B0DF6"/>
    <w:rsid w:val="006B1183"/>
    <w:rsid w:val="006B1315"/>
    <w:rsid w:val="006B18AB"/>
    <w:rsid w:val="006B3375"/>
    <w:rsid w:val="006F3240"/>
    <w:rsid w:val="007014A3"/>
    <w:rsid w:val="00711263"/>
    <w:rsid w:val="00732E08"/>
    <w:rsid w:val="00741029"/>
    <w:rsid w:val="00744C02"/>
    <w:rsid w:val="00746B88"/>
    <w:rsid w:val="00796EB7"/>
    <w:rsid w:val="007E201E"/>
    <w:rsid w:val="007E4A6D"/>
    <w:rsid w:val="008003B2"/>
    <w:rsid w:val="00806B37"/>
    <w:rsid w:val="00822248"/>
    <w:rsid w:val="00827D20"/>
    <w:rsid w:val="00830B9A"/>
    <w:rsid w:val="00836502"/>
    <w:rsid w:val="00855DC8"/>
    <w:rsid w:val="00857309"/>
    <w:rsid w:val="00860D26"/>
    <w:rsid w:val="00896876"/>
    <w:rsid w:val="008A02B5"/>
    <w:rsid w:val="008A2631"/>
    <w:rsid w:val="008C16E1"/>
    <w:rsid w:val="008C5DB5"/>
    <w:rsid w:val="008E3E1C"/>
    <w:rsid w:val="008F5ACC"/>
    <w:rsid w:val="00901022"/>
    <w:rsid w:val="00903CE2"/>
    <w:rsid w:val="009316E9"/>
    <w:rsid w:val="0093557D"/>
    <w:rsid w:val="00935B0E"/>
    <w:rsid w:val="00936C1F"/>
    <w:rsid w:val="00973AA0"/>
    <w:rsid w:val="009930B9"/>
    <w:rsid w:val="0099408E"/>
    <w:rsid w:val="009A05F0"/>
    <w:rsid w:val="009A06E0"/>
    <w:rsid w:val="009A1E58"/>
    <w:rsid w:val="009E0B78"/>
    <w:rsid w:val="009E56B5"/>
    <w:rsid w:val="009F24AE"/>
    <w:rsid w:val="00A03A07"/>
    <w:rsid w:val="00A10B06"/>
    <w:rsid w:val="00A37CCF"/>
    <w:rsid w:val="00A42C9E"/>
    <w:rsid w:val="00A4709D"/>
    <w:rsid w:val="00A5668C"/>
    <w:rsid w:val="00A7624D"/>
    <w:rsid w:val="00A905D5"/>
    <w:rsid w:val="00A90880"/>
    <w:rsid w:val="00AA684C"/>
    <w:rsid w:val="00AB04F1"/>
    <w:rsid w:val="00AB2F8B"/>
    <w:rsid w:val="00AB441C"/>
    <w:rsid w:val="00AD4F63"/>
    <w:rsid w:val="00AD5DFD"/>
    <w:rsid w:val="00AD5EC6"/>
    <w:rsid w:val="00B025AD"/>
    <w:rsid w:val="00B34B2A"/>
    <w:rsid w:val="00B372F4"/>
    <w:rsid w:val="00B43594"/>
    <w:rsid w:val="00B47DC4"/>
    <w:rsid w:val="00B515A6"/>
    <w:rsid w:val="00B60371"/>
    <w:rsid w:val="00B63D12"/>
    <w:rsid w:val="00B74926"/>
    <w:rsid w:val="00B77D38"/>
    <w:rsid w:val="00BB319F"/>
    <w:rsid w:val="00BB4914"/>
    <w:rsid w:val="00BB7A43"/>
    <w:rsid w:val="00BC0972"/>
    <w:rsid w:val="00BC215C"/>
    <w:rsid w:val="00BD73AB"/>
    <w:rsid w:val="00C015D6"/>
    <w:rsid w:val="00C04557"/>
    <w:rsid w:val="00C15BD5"/>
    <w:rsid w:val="00C17CE2"/>
    <w:rsid w:val="00C24CF6"/>
    <w:rsid w:val="00C6438F"/>
    <w:rsid w:val="00C67ADE"/>
    <w:rsid w:val="00C67DDB"/>
    <w:rsid w:val="00C83D53"/>
    <w:rsid w:val="00C95EEE"/>
    <w:rsid w:val="00CB5A3F"/>
    <w:rsid w:val="00CE4E58"/>
    <w:rsid w:val="00D033A8"/>
    <w:rsid w:val="00D10F65"/>
    <w:rsid w:val="00D318A5"/>
    <w:rsid w:val="00D53A87"/>
    <w:rsid w:val="00D64878"/>
    <w:rsid w:val="00D72573"/>
    <w:rsid w:val="00D7738E"/>
    <w:rsid w:val="00D80E4F"/>
    <w:rsid w:val="00DC222C"/>
    <w:rsid w:val="00DD253D"/>
    <w:rsid w:val="00DD44D5"/>
    <w:rsid w:val="00DF2A26"/>
    <w:rsid w:val="00DF45D2"/>
    <w:rsid w:val="00DF503E"/>
    <w:rsid w:val="00DF587E"/>
    <w:rsid w:val="00E1498D"/>
    <w:rsid w:val="00E27233"/>
    <w:rsid w:val="00E324AF"/>
    <w:rsid w:val="00E33108"/>
    <w:rsid w:val="00E35DF6"/>
    <w:rsid w:val="00E50535"/>
    <w:rsid w:val="00E50BC2"/>
    <w:rsid w:val="00E53E1B"/>
    <w:rsid w:val="00E65B2C"/>
    <w:rsid w:val="00E73612"/>
    <w:rsid w:val="00E819C9"/>
    <w:rsid w:val="00E84639"/>
    <w:rsid w:val="00E97FE9"/>
    <w:rsid w:val="00EA0C6A"/>
    <w:rsid w:val="00EB3095"/>
    <w:rsid w:val="00ED1808"/>
    <w:rsid w:val="00ED7EFA"/>
    <w:rsid w:val="00EE188B"/>
    <w:rsid w:val="00EE47EB"/>
    <w:rsid w:val="00EE54CC"/>
    <w:rsid w:val="00EE6FCE"/>
    <w:rsid w:val="00EF48C2"/>
    <w:rsid w:val="00F1401B"/>
    <w:rsid w:val="00F153CC"/>
    <w:rsid w:val="00F35910"/>
    <w:rsid w:val="00F444F0"/>
    <w:rsid w:val="00F45C39"/>
    <w:rsid w:val="00F56BBC"/>
    <w:rsid w:val="00F66DBD"/>
    <w:rsid w:val="00F719A7"/>
    <w:rsid w:val="00F95B2B"/>
    <w:rsid w:val="00FA1F41"/>
    <w:rsid w:val="00FC32FB"/>
    <w:rsid w:val="00FD2110"/>
    <w:rsid w:val="00FD3967"/>
    <w:rsid w:val="00FE1D0B"/>
    <w:rsid w:val="00FE2E61"/>
    <w:rsid w:val="00FF1845"/>
    <w:rsid w:val="00FF4F4A"/>
    <w:rsid w:val="00FF666C"/>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A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F46"/>
    <w:pPr>
      <w:ind w:left="720"/>
      <w:contextualSpacing/>
    </w:pPr>
  </w:style>
  <w:style w:type="paragraph" w:styleId="a4">
    <w:name w:val="Balloon Text"/>
    <w:basedOn w:val="a"/>
    <w:link w:val="a5"/>
    <w:uiPriority w:val="99"/>
    <w:semiHidden/>
    <w:unhideWhenUsed/>
    <w:rsid w:val="001B735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B7353"/>
    <w:rPr>
      <w:rFonts w:ascii="Tahoma" w:hAnsi="Tahoma" w:cs="Tahoma"/>
      <w:sz w:val="16"/>
      <w:szCs w:val="16"/>
    </w:rPr>
  </w:style>
  <w:style w:type="paragraph" w:styleId="a6">
    <w:name w:val="footnote text"/>
    <w:basedOn w:val="a"/>
    <w:link w:val="a7"/>
    <w:uiPriority w:val="99"/>
    <w:semiHidden/>
    <w:unhideWhenUsed/>
    <w:rsid w:val="00E819C9"/>
    <w:pPr>
      <w:spacing w:after="0" w:line="240" w:lineRule="auto"/>
    </w:pPr>
    <w:rPr>
      <w:sz w:val="20"/>
      <w:szCs w:val="20"/>
    </w:rPr>
  </w:style>
  <w:style w:type="character" w:customStyle="1" w:styleId="a7">
    <w:name w:val="Текст сноски Знак"/>
    <w:basedOn w:val="a0"/>
    <w:link w:val="a6"/>
    <w:uiPriority w:val="99"/>
    <w:semiHidden/>
    <w:rsid w:val="00E819C9"/>
    <w:rPr>
      <w:sz w:val="20"/>
      <w:szCs w:val="20"/>
    </w:rPr>
  </w:style>
  <w:style w:type="character" w:styleId="a8">
    <w:name w:val="footnote reference"/>
    <w:basedOn w:val="a0"/>
    <w:uiPriority w:val="99"/>
    <w:semiHidden/>
    <w:unhideWhenUsed/>
    <w:rsid w:val="00E819C9"/>
    <w:rPr>
      <w:vertAlign w:val="superscript"/>
    </w:rPr>
  </w:style>
  <w:style w:type="character" w:styleId="a9">
    <w:name w:val="Hyperlink"/>
    <w:basedOn w:val="a0"/>
    <w:uiPriority w:val="99"/>
    <w:unhideWhenUsed/>
    <w:rsid w:val="00DF45D2"/>
    <w:rPr>
      <w:color w:val="0000FF" w:themeColor="hyperlink"/>
      <w:u w:val="single"/>
    </w:rPr>
  </w:style>
  <w:style w:type="paragraph" w:customStyle="1" w:styleId="aa">
    <w:name w:val="Синтаксис"/>
    <w:basedOn w:val="a"/>
    <w:qFormat/>
    <w:rsid w:val="00143448"/>
    <w:pPr>
      <w:pBdr>
        <w:left w:val="single" w:sz="4" w:space="4" w:color="auto"/>
      </w:pBdr>
      <w:spacing w:line="240" w:lineRule="auto"/>
      <w:ind w:left="567"/>
    </w:pPr>
    <w:rPr>
      <w:rFonts w:ascii="Lucida Console" w:hAnsi="Lucida Console"/>
      <w:color w:val="0000FF"/>
      <w:sz w:val="24"/>
      <w:szCs w:val="24"/>
      <w:lang w:val="en-US"/>
    </w:rPr>
  </w:style>
  <w:style w:type="paragraph" w:customStyle="1" w:styleId="ab">
    <w:name w:val="Обычный текст"/>
    <w:basedOn w:val="a"/>
    <w:qFormat/>
    <w:rsid w:val="00143448"/>
    <w:rPr>
      <w:rFonts w:ascii="Arial" w:hAnsi="Arial" w:cs="Arial"/>
      <w:sz w:val="24"/>
      <w:szCs w:val="28"/>
    </w:rPr>
  </w:style>
  <w:style w:type="paragraph" w:customStyle="1" w:styleId="11">
    <w:name w:val="Заголовок 11"/>
    <w:basedOn w:val="a"/>
    <w:qFormat/>
    <w:rsid w:val="00143448"/>
    <w:rPr>
      <w:rFonts w:ascii="Arial" w:hAnsi="Arial" w:cs="Arial"/>
      <w:b/>
      <w:sz w:val="28"/>
      <w:szCs w:val="28"/>
    </w:rPr>
  </w:style>
  <w:style w:type="character" w:customStyle="1" w:styleId="ac">
    <w:name w:val="Термин"/>
    <w:basedOn w:val="a0"/>
    <w:uiPriority w:val="1"/>
    <w:qFormat/>
    <w:rsid w:val="00143448"/>
    <w:rPr>
      <w:rFonts w:ascii="Arial" w:hAnsi="Arial"/>
      <w:i/>
      <w:color w:val="auto"/>
      <w:sz w:val="24"/>
      <w:lang w:val="en-US"/>
    </w:rPr>
  </w:style>
  <w:style w:type="paragraph" w:customStyle="1" w:styleId="21">
    <w:name w:val="Заголовок 21"/>
    <w:basedOn w:val="11"/>
    <w:qFormat/>
    <w:rsid w:val="003E6336"/>
    <w:rPr>
      <w:sz w:val="24"/>
    </w:rPr>
  </w:style>
  <w:style w:type="character" w:customStyle="1" w:styleId="Program">
    <w:name w:val="Program"/>
    <w:qFormat/>
    <w:rsid w:val="00631484"/>
    <w:rPr>
      <w:rFonts w:ascii="Lucida Console" w:hAnsi="Lucida Console"/>
      <w:b w:val="0"/>
      <w:color w:val="0000FF"/>
      <w:sz w:val="24"/>
      <w:szCs w:val="16"/>
    </w:rPr>
  </w:style>
  <w:style w:type="character" w:customStyle="1" w:styleId="Keyword">
    <w:name w:val="Keyword"/>
    <w:basedOn w:val="Program"/>
    <w:uiPriority w:val="1"/>
    <w:qFormat/>
    <w:rsid w:val="00631484"/>
    <w:rPr>
      <w:rFonts w:ascii="Lucida Console" w:hAnsi="Lucida Console"/>
      <w:b/>
      <w:color w:val="0000FF"/>
      <w:sz w:val="24"/>
      <w:szCs w:val="16"/>
      <w:rPrChange w:id="0" w:author="Kanatov Alexey" w:date="2016-04-12T18:12:00Z">
        <w:rPr>
          <w:rFonts w:ascii="Lucida Console" w:hAnsi="Lucida Console"/>
          <w:b w:val="0"/>
          <w:color w:val="0000FF"/>
          <w:sz w:val="24"/>
          <w:szCs w:val="16"/>
        </w:rPr>
      </w:rPrChang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A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F46"/>
    <w:pPr>
      <w:ind w:left="720"/>
      <w:contextualSpacing/>
    </w:pPr>
  </w:style>
  <w:style w:type="paragraph" w:styleId="a4">
    <w:name w:val="Balloon Text"/>
    <w:basedOn w:val="a"/>
    <w:link w:val="a5"/>
    <w:uiPriority w:val="99"/>
    <w:semiHidden/>
    <w:unhideWhenUsed/>
    <w:rsid w:val="001B735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B7353"/>
    <w:rPr>
      <w:rFonts w:ascii="Tahoma" w:hAnsi="Tahoma" w:cs="Tahoma"/>
      <w:sz w:val="16"/>
      <w:szCs w:val="16"/>
    </w:rPr>
  </w:style>
  <w:style w:type="paragraph" w:styleId="a6">
    <w:name w:val="footnote text"/>
    <w:basedOn w:val="a"/>
    <w:link w:val="a7"/>
    <w:uiPriority w:val="99"/>
    <w:semiHidden/>
    <w:unhideWhenUsed/>
    <w:rsid w:val="00E819C9"/>
    <w:pPr>
      <w:spacing w:after="0" w:line="240" w:lineRule="auto"/>
    </w:pPr>
    <w:rPr>
      <w:sz w:val="20"/>
      <w:szCs w:val="20"/>
    </w:rPr>
  </w:style>
  <w:style w:type="character" w:customStyle="1" w:styleId="a7">
    <w:name w:val="Текст сноски Знак"/>
    <w:basedOn w:val="a0"/>
    <w:link w:val="a6"/>
    <w:uiPriority w:val="99"/>
    <w:semiHidden/>
    <w:rsid w:val="00E819C9"/>
    <w:rPr>
      <w:sz w:val="20"/>
      <w:szCs w:val="20"/>
    </w:rPr>
  </w:style>
  <w:style w:type="character" w:styleId="a8">
    <w:name w:val="footnote reference"/>
    <w:basedOn w:val="a0"/>
    <w:uiPriority w:val="99"/>
    <w:semiHidden/>
    <w:unhideWhenUsed/>
    <w:rsid w:val="00E819C9"/>
    <w:rPr>
      <w:vertAlign w:val="superscript"/>
    </w:rPr>
  </w:style>
  <w:style w:type="character" w:styleId="a9">
    <w:name w:val="Hyperlink"/>
    <w:basedOn w:val="a0"/>
    <w:uiPriority w:val="99"/>
    <w:unhideWhenUsed/>
    <w:rsid w:val="00DF45D2"/>
    <w:rPr>
      <w:color w:val="0000FF" w:themeColor="hyperlink"/>
      <w:u w:val="single"/>
    </w:rPr>
  </w:style>
  <w:style w:type="paragraph" w:customStyle="1" w:styleId="aa">
    <w:name w:val="Синтаксис"/>
    <w:basedOn w:val="a"/>
    <w:qFormat/>
    <w:rsid w:val="00143448"/>
    <w:pPr>
      <w:pBdr>
        <w:left w:val="single" w:sz="4" w:space="4" w:color="auto"/>
      </w:pBdr>
      <w:spacing w:line="240" w:lineRule="auto"/>
      <w:ind w:left="567"/>
    </w:pPr>
    <w:rPr>
      <w:rFonts w:ascii="Lucida Console" w:hAnsi="Lucida Console"/>
      <w:color w:val="0000FF"/>
      <w:sz w:val="24"/>
      <w:szCs w:val="24"/>
      <w:lang w:val="en-US"/>
    </w:rPr>
  </w:style>
  <w:style w:type="paragraph" w:customStyle="1" w:styleId="ab">
    <w:name w:val="Обычный текст"/>
    <w:basedOn w:val="a"/>
    <w:qFormat/>
    <w:rsid w:val="00143448"/>
    <w:rPr>
      <w:rFonts w:ascii="Arial" w:hAnsi="Arial" w:cs="Arial"/>
      <w:sz w:val="24"/>
      <w:szCs w:val="28"/>
    </w:rPr>
  </w:style>
  <w:style w:type="paragraph" w:customStyle="1" w:styleId="11">
    <w:name w:val="Заголовок 11"/>
    <w:basedOn w:val="a"/>
    <w:qFormat/>
    <w:rsid w:val="00143448"/>
    <w:rPr>
      <w:rFonts w:ascii="Arial" w:hAnsi="Arial" w:cs="Arial"/>
      <w:b/>
      <w:sz w:val="28"/>
      <w:szCs w:val="28"/>
    </w:rPr>
  </w:style>
  <w:style w:type="character" w:customStyle="1" w:styleId="ac">
    <w:name w:val="Термин"/>
    <w:basedOn w:val="a0"/>
    <w:uiPriority w:val="1"/>
    <w:qFormat/>
    <w:rsid w:val="00143448"/>
    <w:rPr>
      <w:rFonts w:ascii="Arial" w:hAnsi="Arial"/>
      <w:i/>
      <w:color w:val="auto"/>
      <w:sz w:val="24"/>
      <w:lang w:val="en-US"/>
    </w:rPr>
  </w:style>
  <w:style w:type="paragraph" w:customStyle="1" w:styleId="21">
    <w:name w:val="Заголовок 21"/>
    <w:basedOn w:val="11"/>
    <w:qFormat/>
    <w:rsid w:val="003E6336"/>
    <w:rPr>
      <w:sz w:val="24"/>
    </w:rPr>
  </w:style>
  <w:style w:type="character" w:customStyle="1" w:styleId="Program">
    <w:name w:val="Program"/>
    <w:qFormat/>
    <w:rsid w:val="00631484"/>
    <w:rPr>
      <w:rFonts w:ascii="Lucida Console" w:hAnsi="Lucida Console"/>
      <w:b w:val="0"/>
      <w:color w:val="0000FF"/>
      <w:sz w:val="24"/>
      <w:szCs w:val="16"/>
    </w:rPr>
  </w:style>
  <w:style w:type="character" w:customStyle="1" w:styleId="Keyword">
    <w:name w:val="Keyword"/>
    <w:basedOn w:val="Program"/>
    <w:uiPriority w:val="1"/>
    <w:qFormat/>
    <w:rsid w:val="00631484"/>
    <w:rPr>
      <w:rFonts w:ascii="Lucida Console" w:hAnsi="Lucida Console"/>
      <w:b/>
      <w:color w:val="0000FF"/>
      <w:sz w:val="24"/>
      <w:szCs w:val="16"/>
      <w:rPrChange w:id="1" w:author="Kanatov Alexey" w:date="2016-04-12T18:12:00Z">
        <w:rPr>
          <w:rFonts w:ascii="Lucida Console" w:hAnsi="Lucida Console"/>
          <w:b w:val="0"/>
          <w:color w:val="0000FF"/>
          <w:sz w:val="24"/>
          <w:szCs w:val="16"/>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19444">
      <w:bodyDiv w:val="1"/>
      <w:marLeft w:val="0"/>
      <w:marRight w:val="0"/>
      <w:marTop w:val="0"/>
      <w:marBottom w:val="0"/>
      <w:divBdr>
        <w:top w:val="none" w:sz="0" w:space="0" w:color="auto"/>
        <w:left w:val="none" w:sz="0" w:space="0" w:color="auto"/>
        <w:bottom w:val="none" w:sz="0" w:space="0" w:color="auto"/>
        <w:right w:val="none" w:sz="0" w:space="0" w:color="auto"/>
      </w:divBdr>
      <w:divsChild>
        <w:div w:id="988899040">
          <w:marLeft w:val="360"/>
          <w:marRight w:val="0"/>
          <w:marTop w:val="115"/>
          <w:marBottom w:val="0"/>
          <w:divBdr>
            <w:top w:val="none" w:sz="0" w:space="0" w:color="auto"/>
            <w:left w:val="none" w:sz="0" w:space="0" w:color="auto"/>
            <w:bottom w:val="none" w:sz="0" w:space="0" w:color="auto"/>
            <w:right w:val="none" w:sz="0" w:space="0" w:color="auto"/>
          </w:divBdr>
        </w:div>
        <w:div w:id="1107038079">
          <w:marLeft w:val="360"/>
          <w:marRight w:val="0"/>
          <w:marTop w:val="115"/>
          <w:marBottom w:val="0"/>
          <w:divBdr>
            <w:top w:val="none" w:sz="0" w:space="0" w:color="auto"/>
            <w:left w:val="none" w:sz="0" w:space="0" w:color="auto"/>
            <w:bottom w:val="none" w:sz="0" w:space="0" w:color="auto"/>
            <w:right w:val="none" w:sz="0" w:space="0" w:color="auto"/>
          </w:divBdr>
        </w:div>
        <w:div w:id="77294893">
          <w:marLeft w:val="360"/>
          <w:marRight w:val="0"/>
          <w:marTop w:val="115"/>
          <w:marBottom w:val="0"/>
          <w:divBdr>
            <w:top w:val="none" w:sz="0" w:space="0" w:color="auto"/>
            <w:left w:val="none" w:sz="0" w:space="0" w:color="auto"/>
            <w:bottom w:val="none" w:sz="0" w:space="0" w:color="auto"/>
            <w:right w:val="none" w:sz="0" w:space="0" w:color="auto"/>
          </w:divBdr>
        </w:div>
        <w:div w:id="1971590834">
          <w:marLeft w:val="360"/>
          <w:marRight w:val="0"/>
          <w:marTop w:val="115"/>
          <w:marBottom w:val="0"/>
          <w:divBdr>
            <w:top w:val="none" w:sz="0" w:space="0" w:color="auto"/>
            <w:left w:val="none" w:sz="0" w:space="0" w:color="auto"/>
            <w:bottom w:val="none" w:sz="0" w:space="0" w:color="auto"/>
            <w:right w:val="none" w:sz="0" w:space="0" w:color="auto"/>
          </w:divBdr>
        </w:div>
        <w:div w:id="1242642007">
          <w:marLeft w:val="360"/>
          <w:marRight w:val="0"/>
          <w:marTop w:val="115"/>
          <w:marBottom w:val="0"/>
          <w:divBdr>
            <w:top w:val="none" w:sz="0" w:space="0" w:color="auto"/>
            <w:left w:val="none" w:sz="0" w:space="0" w:color="auto"/>
            <w:bottom w:val="none" w:sz="0" w:space="0" w:color="auto"/>
            <w:right w:val="none" w:sz="0" w:space="0" w:color="auto"/>
          </w:divBdr>
        </w:div>
        <w:div w:id="1327048290">
          <w:marLeft w:val="360"/>
          <w:marRight w:val="0"/>
          <w:marTop w:val="115"/>
          <w:marBottom w:val="0"/>
          <w:divBdr>
            <w:top w:val="none" w:sz="0" w:space="0" w:color="auto"/>
            <w:left w:val="none" w:sz="0" w:space="0" w:color="auto"/>
            <w:bottom w:val="none" w:sz="0" w:space="0" w:color="auto"/>
            <w:right w:val="none" w:sz="0" w:space="0" w:color="auto"/>
          </w:divBdr>
        </w:div>
        <w:div w:id="47922934">
          <w:marLeft w:val="360"/>
          <w:marRight w:val="0"/>
          <w:marTop w:val="115"/>
          <w:marBottom w:val="0"/>
          <w:divBdr>
            <w:top w:val="none" w:sz="0" w:space="0" w:color="auto"/>
            <w:left w:val="none" w:sz="0" w:space="0" w:color="auto"/>
            <w:bottom w:val="none" w:sz="0" w:space="0" w:color="auto"/>
            <w:right w:val="none" w:sz="0" w:space="0" w:color="auto"/>
          </w:divBdr>
        </w:div>
        <w:div w:id="1844929246">
          <w:marLeft w:val="360"/>
          <w:marRight w:val="0"/>
          <w:marTop w:val="115"/>
          <w:marBottom w:val="0"/>
          <w:divBdr>
            <w:top w:val="none" w:sz="0" w:space="0" w:color="auto"/>
            <w:left w:val="none" w:sz="0" w:space="0" w:color="auto"/>
            <w:bottom w:val="none" w:sz="0" w:space="0" w:color="auto"/>
            <w:right w:val="none" w:sz="0" w:space="0" w:color="auto"/>
          </w:divBdr>
        </w:div>
      </w:divsChild>
    </w:div>
    <w:div w:id="1775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5AB86C-1AAB-49AD-9745-9E30E5B2A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8261</Words>
  <Characters>47088</Characters>
  <Application>Microsoft Office Word</Application>
  <DocSecurity>0</DocSecurity>
  <Lines>392</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55239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e.zouev</dc:creator>
  <cp:lastModifiedBy>kanatov</cp:lastModifiedBy>
  <cp:revision>2</cp:revision>
  <dcterms:created xsi:type="dcterms:W3CDTF">2017-01-01T18:44:00Z</dcterms:created>
  <dcterms:modified xsi:type="dcterms:W3CDTF">2017-01-01T18:44:00Z</dcterms:modified>
</cp:coreProperties>
</file>